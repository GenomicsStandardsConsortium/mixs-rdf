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0D7D" w14:textId="77777777" w:rsidR="00046DDA" w:rsidRPr="009B7B5B" w:rsidRDefault="00046DDA" w:rsidP="007E6876">
      <w:pPr>
        <w:rPr>
          <w:rFonts w:ascii="Palatino Linotype" w:hAnsi="Palatino Linotype"/>
          <w:b/>
          <w:lang w:val="en-GB"/>
          <w:rPrChange w:id="0" w:author="DFIELD" w:date="2006-09-25T21:49:00Z">
            <w:rPr>
              <w:rFonts w:ascii="Palatino Linotype" w:hAnsi="Palatino Linotype"/>
              <w:lang w:val="en-GB"/>
            </w:rPr>
          </w:rPrChange>
        </w:rPr>
        <w:pPrChange w:id="1" w:author="DFIELD" w:date="2006-09-08T12:41:00Z">
          <w:pPr>
            <w:ind w:left="720" w:hanging="720"/>
          </w:pPr>
        </w:pPrChange>
      </w:pPr>
      <w:r>
        <w:rPr>
          <w:rStyle w:val="CommentReference"/>
          <w:vanish/>
        </w:rPr>
        <w:commentReference w:id="2"/>
      </w:r>
      <w:bookmarkStart w:id="3" w:name="_GoBack"/>
      <w:bookmarkEnd w:id="3"/>
      <w:ins w:id="4" w:author="DFIELD" w:date="2006-09-26T00:27:00Z">
        <w:r w:rsidR="001A51CE">
          <w:rPr>
            <w:rFonts w:ascii="Palatino Linotype" w:hAnsi="Palatino Linotype"/>
            <w:b/>
            <w:lang w:val="en-GB"/>
          </w:rPr>
          <w:t xml:space="preserve"> </w:t>
        </w:r>
      </w:ins>
      <w:ins w:id="5" w:author="DFIELD" w:date="2006-09-25T21:49:00Z">
        <w:r w:rsidR="009B7B5B" w:rsidRPr="009B7B5B">
          <w:rPr>
            <w:rFonts w:ascii="Palatino Linotype" w:hAnsi="Palatino Linotype"/>
            <w:b/>
            <w:lang w:val="en-GB"/>
            <w:rPrChange w:id="6" w:author="DFIELD" w:date="2006-09-25T21:49:00Z">
              <w:rPr>
                <w:rFonts w:ascii="Palatino Linotype" w:hAnsi="Palatino Linotype"/>
                <w:lang w:val="en-GB"/>
              </w:rPr>
            </w:rPrChange>
          </w:rPr>
          <w:t>MIGS</w:t>
        </w:r>
      </w:ins>
      <w:ins w:id="7" w:author="DFIELD" w:date="2006-09-26T00:28:00Z">
        <w:r w:rsidR="001A51CE">
          <w:rPr>
            <w:rFonts w:ascii="Palatino Linotype" w:hAnsi="Palatino Linotype"/>
            <w:b/>
            <w:lang w:val="en-GB"/>
          </w:rPr>
          <w:t xml:space="preserve"> Version 1.1</w:t>
        </w:r>
      </w:ins>
    </w:p>
    <w:tbl>
      <w:tblPr>
        <w:tblW w:w="9668" w:type="dxa"/>
        <w:tblInd w:w="93" w:type="dxa"/>
        <w:tblLook w:val="0000" w:firstRow="0" w:lastRow="0" w:firstColumn="0" w:lastColumn="0" w:noHBand="0" w:noVBand="0"/>
        <w:tblPrChange w:id="8" w:author="DFIELD" w:date="2006-09-25T13:48:00Z">
          <w:tblPr>
            <w:tblW w:w="10095" w:type="dxa"/>
            <w:tblInd w:w="93" w:type="dxa"/>
            <w:tblLook w:val="0000" w:firstRow="0" w:lastRow="0" w:firstColumn="0" w:lastColumn="0" w:noHBand="0" w:noVBand="0"/>
          </w:tblPr>
        </w:tblPrChange>
      </w:tblPr>
      <w:tblGrid>
        <w:gridCol w:w="6884"/>
        <w:gridCol w:w="252"/>
        <w:gridCol w:w="351"/>
        <w:gridCol w:w="60"/>
        <w:gridCol w:w="376"/>
        <w:gridCol w:w="44"/>
        <w:gridCol w:w="385"/>
        <w:gridCol w:w="45"/>
        <w:gridCol w:w="357"/>
        <w:gridCol w:w="27"/>
        <w:gridCol w:w="429"/>
        <w:gridCol w:w="14"/>
        <w:gridCol w:w="444"/>
        <w:tblGridChange w:id="9">
          <w:tblGrid>
            <w:gridCol w:w="108"/>
            <w:gridCol w:w="6776"/>
            <w:gridCol w:w="108"/>
            <w:gridCol w:w="144"/>
            <w:gridCol w:w="351"/>
            <w:gridCol w:w="60"/>
            <w:gridCol w:w="48"/>
            <w:gridCol w:w="328"/>
            <w:gridCol w:w="44"/>
            <w:gridCol w:w="64"/>
            <w:gridCol w:w="321"/>
            <w:gridCol w:w="45"/>
            <w:gridCol w:w="63"/>
            <w:gridCol w:w="294"/>
            <w:gridCol w:w="27"/>
            <w:gridCol w:w="81"/>
            <w:gridCol w:w="348"/>
            <w:gridCol w:w="14"/>
            <w:gridCol w:w="94"/>
            <w:gridCol w:w="350"/>
            <w:gridCol w:w="108"/>
          </w:tblGrid>
        </w:tblGridChange>
      </w:tblGrid>
      <w:tr w:rsidR="005242C3" w:rsidRPr="00876880" w14:paraId="4860EAC3" w14:textId="77777777">
        <w:trPr>
          <w:gridAfter w:val="12"/>
          <w:wAfter w:w="2784" w:type="dxa"/>
          <w:trHeight w:val="193"/>
          <w:trPrChange w:id="10" w:author="DFIELD" w:date="2006-09-25T13:48:00Z">
            <w:trPr>
              <w:gridAfter w:val="12"/>
              <w:trHeight w:val="255"/>
            </w:trPr>
          </w:trPrChange>
        </w:trPr>
        <w:tc>
          <w:tcPr>
            <w:tcW w:w="6884" w:type="dxa"/>
            <w:vMerge w:val="restart"/>
            <w:tcBorders>
              <w:top w:val="single" w:sz="4" w:space="0" w:color="auto"/>
              <w:left w:val="nil"/>
              <w:bottom w:val="single" w:sz="4" w:space="0" w:color="000000"/>
              <w:right w:val="single" w:sz="8" w:space="0" w:color="auto"/>
            </w:tcBorders>
            <w:shd w:val="clear" w:color="auto" w:fill="auto"/>
            <w:tcPrChange w:id="11" w:author="DFIELD" w:date="2006-09-25T13:48:00Z">
              <w:tcPr>
                <w:tcW w:w="7136" w:type="dxa"/>
                <w:gridSpan w:val="4"/>
                <w:vMerge w:val="restart"/>
                <w:tcBorders>
                  <w:top w:val="single" w:sz="4" w:space="0" w:color="auto"/>
                  <w:left w:val="nil"/>
                  <w:bottom w:val="single" w:sz="4" w:space="0" w:color="000000"/>
                  <w:right w:val="single" w:sz="8" w:space="0" w:color="auto"/>
                </w:tcBorders>
                <w:shd w:val="clear" w:color="auto" w:fill="auto"/>
              </w:tcPr>
            </w:tcPrChange>
          </w:tcPr>
          <w:p w14:paraId="4A00773C" w14:textId="77777777" w:rsidR="005242C3" w:rsidRDefault="005242C3">
            <w:pPr>
              <w:jc w:val="center"/>
              <w:rPr>
                <w:ins w:id="12" w:author="z312" w:date="2006-09-12T16:32:00Z"/>
                <w:rFonts w:ascii="Tahoma" w:hAnsi="Tahoma" w:cs="Tahoma"/>
                <w:b/>
                <w:bCs/>
                <w:color w:val="000000"/>
                <w:sz w:val="16"/>
                <w:szCs w:val="16"/>
              </w:rPr>
            </w:pPr>
            <w:r w:rsidRPr="00876880">
              <w:rPr>
                <w:rFonts w:ascii="Tahoma" w:hAnsi="Tahoma" w:cs="Tahoma"/>
                <w:b/>
                <w:bCs/>
                <w:color w:val="000000"/>
                <w:sz w:val="16"/>
                <w:szCs w:val="16"/>
              </w:rPr>
              <w:t>INVESTIGATION</w:t>
            </w:r>
          </w:p>
          <w:p w14:paraId="0EEB1855" w14:textId="77777777" w:rsidR="005242C3" w:rsidRDefault="005242C3">
            <w:pPr>
              <w:numPr>
                <w:ins w:id="13" w:author="DFIELD" w:date="2006-09-12T16:32:00Z"/>
              </w:numPr>
              <w:jc w:val="center"/>
              <w:rPr>
                <w:ins w:id="14" w:author="z312" w:date="2006-09-12T16:32:00Z"/>
                <w:rFonts w:ascii="Tahoma" w:hAnsi="Tahoma" w:cs="Tahoma"/>
                <w:b/>
                <w:bCs/>
                <w:color w:val="000000"/>
                <w:sz w:val="16"/>
                <w:szCs w:val="16"/>
              </w:rPr>
            </w:pPr>
          </w:p>
          <w:p w14:paraId="6C113F0E" w14:textId="77777777" w:rsidR="005242C3" w:rsidRDefault="005242C3">
            <w:pPr>
              <w:numPr>
                <w:ins w:id="15" w:author="DFIELD" w:date="2006-09-12T16:32:00Z"/>
              </w:numPr>
              <w:jc w:val="center"/>
              <w:rPr>
                <w:ins w:id="16" w:author="z312" w:date="2006-09-12T16:51:00Z"/>
                <w:rFonts w:ascii="Tahoma" w:hAnsi="Tahoma" w:cs="Tahoma"/>
                <w:b/>
                <w:bCs/>
                <w:color w:val="000000"/>
                <w:sz w:val="16"/>
                <w:szCs w:val="16"/>
              </w:rPr>
            </w:pPr>
            <w:ins w:id="17" w:author="z312" w:date="2006-09-12T16:32:00Z">
              <w:r>
                <w:rPr>
                  <w:rFonts w:ascii="Tahoma" w:hAnsi="Tahoma" w:cs="Tahoma"/>
                  <w:b/>
                  <w:bCs/>
                  <w:color w:val="000000"/>
                  <w:sz w:val="16"/>
                  <w:szCs w:val="16"/>
                </w:rPr>
                <w:t xml:space="preserve">1 = </w:t>
              </w:r>
              <w:del w:id="18" w:author="DFIELD" w:date="2006-09-25T22:15:00Z">
                <w:r w:rsidDel="00251653">
                  <w:rPr>
                    <w:rFonts w:ascii="Tahoma" w:hAnsi="Tahoma" w:cs="Tahoma"/>
                    <w:b/>
                    <w:bCs/>
                    <w:color w:val="000000"/>
                    <w:sz w:val="16"/>
                    <w:szCs w:val="16"/>
                  </w:rPr>
                  <w:delText>yes</w:delText>
                </w:r>
              </w:del>
            </w:ins>
            <w:ins w:id="19" w:author="DFIELD" w:date="2006-09-25T22:15:00Z">
              <w:r w:rsidR="00251653">
                <w:rPr>
                  <w:rFonts w:ascii="Tahoma" w:hAnsi="Tahoma" w:cs="Tahoma"/>
                  <w:b/>
                  <w:bCs/>
                  <w:color w:val="000000"/>
                  <w:sz w:val="16"/>
                  <w:szCs w:val="16"/>
                </w:rPr>
                <w:t>strong support</w:t>
              </w:r>
            </w:ins>
            <w:ins w:id="20" w:author="z312" w:date="2006-09-12T16:32:00Z">
              <w:r>
                <w:rPr>
                  <w:rFonts w:ascii="Tahoma" w:hAnsi="Tahoma" w:cs="Tahoma"/>
                  <w:b/>
                  <w:bCs/>
                  <w:color w:val="000000"/>
                  <w:sz w:val="16"/>
                  <w:szCs w:val="16"/>
                </w:rPr>
                <w:t xml:space="preserve">, 2 = </w:t>
              </w:r>
              <w:del w:id="21" w:author="DFIELD" w:date="2006-09-25T12:26:00Z">
                <w:r w:rsidDel="008C5C3F">
                  <w:rPr>
                    <w:rFonts w:ascii="Tahoma" w:hAnsi="Tahoma" w:cs="Tahoma"/>
                    <w:b/>
                    <w:bCs/>
                    <w:color w:val="000000"/>
                    <w:sz w:val="16"/>
                    <w:szCs w:val="16"/>
                  </w:rPr>
                  <w:delText>no</w:delText>
                </w:r>
              </w:del>
            </w:ins>
            <w:ins w:id="22" w:author="DFIELD" w:date="2006-09-25T12:26:00Z">
              <w:r w:rsidR="008C5C3F">
                <w:rPr>
                  <w:rFonts w:ascii="Tahoma" w:hAnsi="Tahoma" w:cs="Tahoma"/>
                  <w:b/>
                  <w:bCs/>
                  <w:color w:val="000000"/>
                  <w:sz w:val="16"/>
                  <w:szCs w:val="16"/>
                </w:rPr>
                <w:t>discuss further</w:t>
              </w:r>
            </w:ins>
            <w:ins w:id="23" w:author="z312" w:date="2006-09-12T16:32:00Z">
              <w:r>
                <w:rPr>
                  <w:rFonts w:ascii="Tahoma" w:hAnsi="Tahoma" w:cs="Tahoma"/>
                  <w:b/>
                  <w:bCs/>
                  <w:color w:val="000000"/>
                  <w:sz w:val="16"/>
                  <w:szCs w:val="16"/>
                </w:rPr>
                <w:t>, 3 =</w:t>
              </w:r>
              <w:del w:id="24" w:author="DFIELD" w:date="2006-09-25T12:26:00Z">
                <w:r w:rsidDel="008C5C3F">
                  <w:rPr>
                    <w:rFonts w:ascii="Tahoma" w:hAnsi="Tahoma" w:cs="Tahoma"/>
                    <w:b/>
                    <w:bCs/>
                    <w:color w:val="000000"/>
                    <w:sz w:val="16"/>
                    <w:szCs w:val="16"/>
                  </w:rPr>
                  <w:delText>unclear</w:delText>
                </w:r>
              </w:del>
            </w:ins>
            <w:ins w:id="25" w:author="DFIELD" w:date="2006-09-25T12:26:00Z">
              <w:r w:rsidR="008C5C3F">
                <w:rPr>
                  <w:rFonts w:ascii="Tahoma" w:hAnsi="Tahoma" w:cs="Tahoma"/>
                  <w:b/>
                  <w:bCs/>
                  <w:color w:val="000000"/>
                  <w:sz w:val="16"/>
                  <w:szCs w:val="16"/>
                </w:rPr>
                <w:t>drop</w:t>
              </w:r>
            </w:ins>
            <w:ins w:id="26" w:author="DFIELD" w:date="2006-09-25T12:55:00Z">
              <w:r w:rsidR="00023C72">
                <w:rPr>
                  <w:rFonts w:ascii="Tahoma" w:hAnsi="Tahoma" w:cs="Tahoma"/>
                  <w:b/>
                  <w:bCs/>
                  <w:color w:val="000000"/>
                  <w:sz w:val="16"/>
                  <w:szCs w:val="16"/>
                </w:rPr>
                <w:t xml:space="preserve">, </w:t>
              </w:r>
            </w:ins>
            <w:ins w:id="27" w:author="DFIELD" w:date="2006-09-25T12:56:00Z">
              <w:r w:rsidR="00023C72">
                <w:rPr>
                  <w:rFonts w:ascii="Tahoma" w:hAnsi="Tahoma" w:cs="Tahoma"/>
                  <w:b/>
                  <w:bCs/>
                  <w:color w:val="000000"/>
                  <w:sz w:val="16"/>
                  <w:szCs w:val="16"/>
                </w:rPr>
                <w:t xml:space="preserve">4= </w:t>
              </w:r>
            </w:ins>
            <w:ins w:id="28" w:author="DFIELD" w:date="2006-09-25T12:55:00Z">
              <w:r w:rsidR="00023C72">
                <w:rPr>
                  <w:rFonts w:ascii="Tahoma" w:hAnsi="Tahoma" w:cs="Tahoma"/>
                  <w:b/>
                  <w:bCs/>
                  <w:color w:val="000000"/>
                  <w:sz w:val="16"/>
                  <w:szCs w:val="16"/>
                </w:rPr>
                <w:t>EMBL to take forward as future INSDC qualifier</w:t>
              </w:r>
            </w:ins>
            <w:ins w:id="29" w:author="DFIELD" w:date="2006-09-25T21:50:00Z">
              <w:r w:rsidR="005D15D7">
                <w:rPr>
                  <w:rFonts w:ascii="Tahoma" w:hAnsi="Tahoma" w:cs="Tahoma"/>
                  <w:b/>
                  <w:bCs/>
                  <w:color w:val="000000"/>
                  <w:sz w:val="16"/>
                  <w:szCs w:val="16"/>
                </w:rPr>
                <w:t>, CV = controlled vocabulary</w:t>
              </w:r>
            </w:ins>
          </w:p>
          <w:p w14:paraId="6CACF58B" w14:textId="77777777" w:rsidR="005242C3" w:rsidDel="008C5C3F" w:rsidRDefault="005242C3" w:rsidP="008C5C3F">
            <w:pPr>
              <w:numPr>
                <w:ins w:id="30" w:author="DFIELD" w:date="2006-09-12T16:51:00Z"/>
              </w:numPr>
              <w:rPr>
                <w:ins w:id="31" w:author="z312" w:date="2006-09-12T16:51:00Z"/>
                <w:del w:id="32" w:author="DFIELD" w:date="2006-09-25T12:26:00Z"/>
                <w:rFonts w:ascii="Tahoma" w:hAnsi="Tahoma" w:cs="Tahoma"/>
                <w:b/>
                <w:bCs/>
                <w:color w:val="000000"/>
                <w:sz w:val="16"/>
                <w:szCs w:val="16"/>
              </w:rPr>
              <w:pPrChange w:id="33" w:author="DFIELD" w:date="2006-09-25T12:26:00Z">
                <w:pPr>
                  <w:jc w:val="center"/>
                </w:pPr>
              </w:pPrChange>
            </w:pPr>
            <w:ins w:id="34" w:author="z312" w:date="2006-09-12T16:51:00Z">
              <w:del w:id="35" w:author="DFIELD" w:date="2006-09-25T12:26:00Z">
                <w:r w:rsidDel="008C5C3F">
                  <w:rPr>
                    <w:rFonts w:ascii="Tahoma" w:hAnsi="Tahoma" w:cs="Tahoma"/>
                    <w:b/>
                    <w:bCs/>
                    <w:color w:val="000000"/>
                    <w:sz w:val="16"/>
                    <w:szCs w:val="16"/>
                  </w:rPr>
                  <w:delText xml:space="preserve">Three stages: </w:delText>
                </w:r>
              </w:del>
            </w:ins>
          </w:p>
          <w:p w14:paraId="4254C045" w14:textId="77777777" w:rsidR="005242C3" w:rsidRPr="00876880" w:rsidRDefault="005242C3" w:rsidP="008C5C3F">
            <w:pPr>
              <w:numPr>
                <w:ins w:id="36" w:author="DFIELD" w:date="2006-09-12T16:51:00Z"/>
              </w:numPr>
              <w:rPr>
                <w:rFonts w:ascii="Tahoma" w:hAnsi="Tahoma" w:cs="Tahoma"/>
                <w:b/>
                <w:bCs/>
                <w:color w:val="000000"/>
                <w:sz w:val="16"/>
                <w:szCs w:val="16"/>
              </w:rPr>
              <w:pPrChange w:id="37" w:author="DFIELD" w:date="2006-09-25T12:26:00Z">
                <w:pPr>
                  <w:jc w:val="center"/>
                </w:pPr>
              </w:pPrChange>
            </w:pPr>
          </w:p>
        </w:tc>
      </w:tr>
      <w:tr w:rsidR="0068683D" w:rsidRPr="00876880" w14:paraId="5D0D7F81" w14:textId="77777777">
        <w:tblPrEx>
          <w:tblPrExChange w:id="38" w:author="DFIELD" w:date="2006-09-25T13:47:00Z">
            <w:tblPrEx>
              <w:tblW w:w="9668" w:type="dxa"/>
            </w:tblPrEx>
          </w:tblPrExChange>
        </w:tblPrEx>
        <w:trPr>
          <w:trHeight w:val="255"/>
          <w:ins w:id="39" w:author="DFIELD" w:date="2006-09-25T13:47:00Z"/>
          <w:trPrChange w:id="40" w:author="DFIELD" w:date="2006-09-25T13:47:00Z">
            <w:trPr>
              <w:gridAfter w:val="0"/>
              <w:trHeight w:val="255"/>
            </w:trPr>
          </w:trPrChange>
        </w:trPr>
        <w:tc>
          <w:tcPr>
            <w:tcW w:w="6884" w:type="dxa"/>
            <w:vMerge/>
            <w:tcBorders>
              <w:top w:val="single" w:sz="4" w:space="0" w:color="auto"/>
              <w:left w:val="nil"/>
              <w:bottom w:val="single" w:sz="4" w:space="0" w:color="000000"/>
              <w:right w:val="single" w:sz="8" w:space="0" w:color="auto"/>
            </w:tcBorders>
            <w:shd w:val="clear" w:color="auto" w:fill="auto"/>
            <w:vAlign w:val="center"/>
            <w:tcPrChange w:id="41" w:author="DFIELD" w:date="2006-09-25T13:47:00Z">
              <w:tcPr>
                <w:tcW w:w="7136" w:type="dxa"/>
                <w:gridSpan w:val="2"/>
                <w:vMerge/>
                <w:tcBorders>
                  <w:top w:val="single" w:sz="4" w:space="0" w:color="auto"/>
                  <w:left w:val="nil"/>
                  <w:bottom w:val="single" w:sz="4" w:space="0" w:color="000000"/>
                  <w:right w:val="single" w:sz="8" w:space="0" w:color="auto"/>
                </w:tcBorders>
                <w:shd w:val="clear" w:color="auto" w:fill="auto"/>
                <w:vAlign w:val="center"/>
              </w:tcPr>
            </w:tcPrChange>
          </w:tcPr>
          <w:p w14:paraId="491B108F" w14:textId="77777777" w:rsidR="0068683D" w:rsidRPr="00876880" w:rsidRDefault="0068683D">
            <w:pPr>
              <w:rPr>
                <w:ins w:id="42" w:author="DFIELD" w:date="2006-09-25T13:47:00Z"/>
                <w:rFonts w:ascii="Tahoma" w:hAnsi="Tahoma" w:cs="Tahoma"/>
                <w:b/>
                <w:bCs/>
                <w:color w:val="000000"/>
                <w:sz w:val="16"/>
                <w:szCs w:val="16"/>
              </w:rPr>
            </w:pPr>
          </w:p>
        </w:tc>
        <w:tc>
          <w:tcPr>
            <w:tcW w:w="2784" w:type="dxa"/>
            <w:gridSpan w:val="12"/>
            <w:tcBorders>
              <w:top w:val="nil"/>
              <w:left w:val="single" w:sz="8" w:space="0" w:color="auto"/>
              <w:bottom w:val="single" w:sz="4" w:space="0" w:color="auto"/>
              <w:right w:val="single" w:sz="4" w:space="0" w:color="auto"/>
            </w:tcBorders>
            <w:tcPrChange w:id="43" w:author="DFIELD" w:date="2006-09-25T13:47:00Z">
              <w:tcPr>
                <w:tcW w:w="2784" w:type="dxa"/>
                <w:gridSpan w:val="18"/>
                <w:tcBorders>
                  <w:top w:val="nil"/>
                  <w:left w:val="single" w:sz="8" w:space="0" w:color="auto"/>
                  <w:bottom w:val="single" w:sz="4" w:space="0" w:color="auto"/>
                  <w:right w:val="single" w:sz="4" w:space="0" w:color="auto"/>
                </w:tcBorders>
              </w:tcPr>
            </w:tcPrChange>
          </w:tcPr>
          <w:p w14:paraId="2E570FFF" w14:textId="77777777" w:rsidR="0068683D" w:rsidRPr="00510734" w:rsidRDefault="0068683D">
            <w:pPr>
              <w:jc w:val="center"/>
              <w:rPr>
                <w:ins w:id="44" w:author="DFIELD" w:date="2006-09-25T13:47:00Z"/>
                <w:rFonts w:ascii="Tahoma" w:hAnsi="Tahoma" w:cs="Tahoma"/>
                <w:b/>
                <w:color w:val="000000"/>
                <w:sz w:val="16"/>
                <w:szCs w:val="16"/>
                <w:lang w:val="de-DE"/>
              </w:rPr>
            </w:pPr>
            <w:ins w:id="45" w:author="DFIELD" w:date="2006-09-25T13:47:00Z">
              <w:r>
                <w:rPr>
                  <w:rFonts w:ascii="Tahoma" w:hAnsi="Tahoma" w:cs="Tahoma"/>
                  <w:b/>
                  <w:color w:val="000000"/>
                  <w:sz w:val="16"/>
                  <w:szCs w:val="16"/>
                  <w:lang w:val="de-DE"/>
                </w:rPr>
                <w:t>Taxa</w:t>
              </w:r>
            </w:ins>
          </w:p>
        </w:tc>
      </w:tr>
      <w:tr w:rsidR="005242C3" w:rsidRPr="00876880" w14:paraId="4AA7D0DE" w14:textId="77777777">
        <w:trPr>
          <w:trHeight w:val="255"/>
          <w:trPrChange w:id="46" w:author="DFIELD" w:date="2006-09-25T13:47:00Z">
            <w:trPr>
              <w:gridAfter w:val="0"/>
              <w:trHeight w:val="255"/>
            </w:trPr>
          </w:trPrChange>
        </w:trPr>
        <w:tc>
          <w:tcPr>
            <w:tcW w:w="6884" w:type="dxa"/>
            <w:vMerge/>
            <w:tcBorders>
              <w:top w:val="single" w:sz="4" w:space="0" w:color="auto"/>
              <w:left w:val="nil"/>
              <w:bottom w:val="single" w:sz="4" w:space="0" w:color="000000"/>
              <w:right w:val="single" w:sz="8" w:space="0" w:color="auto"/>
            </w:tcBorders>
            <w:shd w:val="clear" w:color="auto" w:fill="auto"/>
            <w:vAlign w:val="center"/>
            <w:tcPrChange w:id="47" w:author="DFIELD" w:date="2006-09-25T13:47:00Z">
              <w:tcPr>
                <w:tcW w:w="7136" w:type="dxa"/>
                <w:gridSpan w:val="4"/>
                <w:vMerge/>
                <w:tcBorders>
                  <w:top w:val="single" w:sz="4" w:space="0" w:color="auto"/>
                  <w:left w:val="nil"/>
                  <w:bottom w:val="single" w:sz="4" w:space="0" w:color="000000"/>
                  <w:right w:val="single" w:sz="8" w:space="0" w:color="auto"/>
                </w:tcBorders>
                <w:shd w:val="clear" w:color="auto" w:fill="auto"/>
                <w:vAlign w:val="center"/>
              </w:tcPr>
            </w:tcPrChange>
          </w:tcPr>
          <w:p w14:paraId="69E157D8" w14:textId="77777777" w:rsidR="005242C3" w:rsidRPr="00876880" w:rsidRDefault="005242C3">
            <w:pPr>
              <w:rPr>
                <w:rFonts w:ascii="Tahoma" w:hAnsi="Tahoma" w:cs="Tahoma"/>
                <w:b/>
                <w:bCs/>
                <w:color w:val="000000"/>
                <w:sz w:val="16"/>
                <w:szCs w:val="16"/>
              </w:rPr>
            </w:pPr>
          </w:p>
        </w:tc>
        <w:tc>
          <w:tcPr>
            <w:tcW w:w="603" w:type="dxa"/>
            <w:gridSpan w:val="2"/>
            <w:tcBorders>
              <w:top w:val="nil"/>
              <w:left w:val="single" w:sz="8" w:space="0" w:color="auto"/>
              <w:bottom w:val="single" w:sz="4" w:space="0" w:color="auto"/>
              <w:right w:val="single" w:sz="4" w:space="0" w:color="auto"/>
            </w:tcBorders>
            <w:tcPrChange w:id="48" w:author="DFIELD" w:date="2006-09-25T13:47:00Z">
              <w:tcPr>
                <w:tcW w:w="411" w:type="dxa"/>
                <w:gridSpan w:val="2"/>
                <w:tcBorders>
                  <w:top w:val="nil"/>
                  <w:left w:val="single" w:sz="8" w:space="0" w:color="auto"/>
                  <w:bottom w:val="single" w:sz="4" w:space="0" w:color="auto"/>
                  <w:right w:val="single" w:sz="4" w:space="0" w:color="auto"/>
                </w:tcBorders>
              </w:tcPr>
            </w:tcPrChange>
          </w:tcPr>
          <w:p w14:paraId="04F3ED76" w14:textId="77777777" w:rsidR="005242C3" w:rsidRPr="0068683D" w:rsidRDefault="005242C3">
            <w:pPr>
              <w:jc w:val="center"/>
              <w:rPr>
                <w:rFonts w:ascii="Tahoma" w:hAnsi="Tahoma" w:cs="Tahoma"/>
                <w:b/>
                <w:color w:val="000000"/>
                <w:sz w:val="16"/>
                <w:szCs w:val="16"/>
                <w:lang w:val="de-DE"/>
                <w:rPrChange w:id="49" w:author="DFIELD" w:date="2006-09-25T13:47:00Z">
                  <w:rPr>
                    <w:rFonts w:ascii="Tahoma" w:hAnsi="Tahoma" w:cs="Tahoma"/>
                    <w:color w:val="000000"/>
                    <w:sz w:val="16"/>
                    <w:szCs w:val="16"/>
                    <w:lang w:val="de-DE"/>
                  </w:rPr>
                </w:rPrChange>
              </w:rPr>
            </w:pPr>
            <w:r w:rsidRPr="0068683D">
              <w:rPr>
                <w:rFonts w:ascii="Tahoma" w:hAnsi="Tahoma" w:cs="Tahoma"/>
                <w:b/>
                <w:color w:val="000000"/>
                <w:sz w:val="16"/>
                <w:szCs w:val="16"/>
                <w:lang w:val="de-DE"/>
                <w:rPrChange w:id="50" w:author="DFIELD" w:date="2006-09-25T13:47:00Z">
                  <w:rPr>
                    <w:rFonts w:ascii="Tahoma" w:hAnsi="Tahoma" w:cs="Tahoma"/>
                    <w:color w:val="000000"/>
                    <w:sz w:val="16"/>
                    <w:szCs w:val="16"/>
                    <w:lang w:val="de-DE"/>
                  </w:rPr>
                </w:rPrChange>
              </w:rPr>
              <w:t>EU</w:t>
            </w:r>
          </w:p>
        </w:tc>
        <w:tc>
          <w:tcPr>
            <w:tcW w:w="436" w:type="dxa"/>
            <w:gridSpan w:val="2"/>
            <w:tcBorders>
              <w:top w:val="nil"/>
              <w:left w:val="single" w:sz="4" w:space="0" w:color="auto"/>
              <w:bottom w:val="single" w:sz="4" w:space="0" w:color="auto"/>
              <w:right w:val="nil"/>
            </w:tcBorders>
            <w:shd w:val="clear" w:color="auto" w:fill="auto"/>
            <w:tcPrChange w:id="51" w:author="DFIELD" w:date="2006-09-25T13:47:00Z">
              <w:tcPr>
                <w:tcW w:w="420" w:type="dxa"/>
                <w:gridSpan w:val="3"/>
                <w:tcBorders>
                  <w:top w:val="nil"/>
                  <w:left w:val="single" w:sz="4" w:space="0" w:color="auto"/>
                  <w:bottom w:val="single" w:sz="4" w:space="0" w:color="auto"/>
                  <w:right w:val="nil"/>
                </w:tcBorders>
                <w:shd w:val="clear" w:color="auto" w:fill="auto"/>
              </w:tcPr>
            </w:tcPrChange>
          </w:tcPr>
          <w:p w14:paraId="1CE9823D" w14:textId="77777777" w:rsidR="005242C3" w:rsidRPr="0068683D" w:rsidRDefault="005242C3">
            <w:pPr>
              <w:jc w:val="center"/>
              <w:rPr>
                <w:rFonts w:ascii="Tahoma" w:hAnsi="Tahoma" w:cs="Tahoma"/>
                <w:b/>
                <w:color w:val="000000"/>
                <w:sz w:val="16"/>
                <w:szCs w:val="16"/>
                <w:rPrChange w:id="52" w:author="DFIELD" w:date="2006-09-25T13:47:00Z">
                  <w:rPr>
                    <w:rFonts w:ascii="Tahoma" w:hAnsi="Tahoma" w:cs="Tahoma"/>
                    <w:color w:val="000000"/>
                    <w:sz w:val="16"/>
                    <w:szCs w:val="16"/>
                  </w:rPr>
                </w:rPrChange>
              </w:rPr>
            </w:pPr>
            <w:commentRangeStart w:id="53"/>
            <w:r w:rsidRPr="0068683D">
              <w:rPr>
                <w:rFonts w:ascii="Tahoma" w:hAnsi="Tahoma" w:cs="Tahoma"/>
                <w:b/>
                <w:color w:val="000000"/>
                <w:sz w:val="16"/>
                <w:szCs w:val="16"/>
                <w:lang w:val="de-DE"/>
                <w:rPrChange w:id="54" w:author="DFIELD" w:date="2006-09-25T13:47:00Z">
                  <w:rPr>
                    <w:rFonts w:ascii="Tahoma" w:hAnsi="Tahoma" w:cs="Tahoma"/>
                    <w:color w:val="000000"/>
                    <w:sz w:val="16"/>
                    <w:szCs w:val="16"/>
                    <w:lang w:val="de-DE"/>
                  </w:rPr>
                </w:rPrChange>
              </w:rPr>
              <w:t>BA</w:t>
            </w:r>
            <w:commentRangeEnd w:id="53"/>
            <w:r w:rsidRPr="0068683D">
              <w:rPr>
                <w:rStyle w:val="CommentReference"/>
                <w:b/>
                <w:vanish/>
                <w:rPrChange w:id="55" w:author="DFIELD" w:date="2006-09-25T13:47:00Z">
                  <w:rPr>
                    <w:rStyle w:val="CommentReference"/>
                    <w:vanish/>
                  </w:rPr>
                </w:rPrChange>
              </w:rPr>
              <w:commentReference w:id="53"/>
            </w:r>
          </w:p>
        </w:tc>
        <w:tc>
          <w:tcPr>
            <w:tcW w:w="429" w:type="dxa"/>
            <w:gridSpan w:val="2"/>
            <w:tcBorders>
              <w:top w:val="nil"/>
              <w:left w:val="nil"/>
              <w:bottom w:val="single" w:sz="4" w:space="0" w:color="auto"/>
              <w:right w:val="nil"/>
            </w:tcBorders>
            <w:shd w:val="clear" w:color="auto" w:fill="auto"/>
            <w:tcPrChange w:id="56" w:author="DFIELD" w:date="2006-09-25T13:47:00Z">
              <w:tcPr>
                <w:tcW w:w="430" w:type="dxa"/>
                <w:gridSpan w:val="3"/>
                <w:tcBorders>
                  <w:top w:val="nil"/>
                  <w:left w:val="nil"/>
                  <w:bottom w:val="single" w:sz="4" w:space="0" w:color="auto"/>
                  <w:right w:val="nil"/>
                </w:tcBorders>
                <w:shd w:val="clear" w:color="auto" w:fill="auto"/>
              </w:tcPr>
            </w:tcPrChange>
          </w:tcPr>
          <w:p w14:paraId="453624BE" w14:textId="77777777" w:rsidR="005242C3" w:rsidRPr="0068683D" w:rsidRDefault="005242C3">
            <w:pPr>
              <w:jc w:val="center"/>
              <w:rPr>
                <w:rFonts w:ascii="Tahoma" w:hAnsi="Tahoma" w:cs="Tahoma"/>
                <w:b/>
                <w:color w:val="000000"/>
                <w:sz w:val="16"/>
                <w:szCs w:val="16"/>
                <w:rPrChange w:id="57" w:author="DFIELD" w:date="2006-09-25T13:47:00Z">
                  <w:rPr>
                    <w:rFonts w:ascii="Tahoma" w:hAnsi="Tahoma" w:cs="Tahoma"/>
                    <w:color w:val="000000"/>
                    <w:sz w:val="16"/>
                    <w:szCs w:val="16"/>
                  </w:rPr>
                </w:rPrChange>
              </w:rPr>
            </w:pPr>
            <w:r w:rsidRPr="0068683D">
              <w:rPr>
                <w:rFonts w:ascii="Tahoma" w:hAnsi="Tahoma" w:cs="Tahoma"/>
                <w:b/>
                <w:color w:val="000000"/>
                <w:sz w:val="16"/>
                <w:szCs w:val="16"/>
                <w:lang w:val="de-DE"/>
                <w:rPrChange w:id="58" w:author="DFIELD" w:date="2006-09-25T13:47:00Z">
                  <w:rPr>
                    <w:rFonts w:ascii="Tahoma" w:hAnsi="Tahoma" w:cs="Tahoma"/>
                    <w:color w:val="000000"/>
                    <w:sz w:val="16"/>
                    <w:szCs w:val="16"/>
                    <w:lang w:val="de-DE"/>
                  </w:rPr>
                </w:rPrChange>
              </w:rPr>
              <w:t>PL</w:t>
            </w:r>
          </w:p>
        </w:tc>
        <w:tc>
          <w:tcPr>
            <w:tcW w:w="402" w:type="dxa"/>
            <w:gridSpan w:val="2"/>
            <w:tcBorders>
              <w:top w:val="nil"/>
              <w:left w:val="nil"/>
              <w:bottom w:val="single" w:sz="4" w:space="0" w:color="auto"/>
              <w:right w:val="nil"/>
            </w:tcBorders>
            <w:shd w:val="clear" w:color="auto" w:fill="auto"/>
            <w:tcPrChange w:id="59" w:author="DFIELD" w:date="2006-09-25T13:47:00Z">
              <w:tcPr>
                <w:tcW w:w="384" w:type="dxa"/>
                <w:gridSpan w:val="3"/>
                <w:tcBorders>
                  <w:top w:val="nil"/>
                  <w:left w:val="nil"/>
                  <w:bottom w:val="single" w:sz="4" w:space="0" w:color="auto"/>
                  <w:right w:val="nil"/>
                </w:tcBorders>
                <w:shd w:val="clear" w:color="auto" w:fill="auto"/>
              </w:tcPr>
            </w:tcPrChange>
          </w:tcPr>
          <w:p w14:paraId="492C6AE9" w14:textId="77777777" w:rsidR="005242C3" w:rsidRPr="0068683D" w:rsidRDefault="005242C3">
            <w:pPr>
              <w:jc w:val="center"/>
              <w:rPr>
                <w:rFonts w:ascii="Tahoma" w:hAnsi="Tahoma" w:cs="Tahoma"/>
                <w:b/>
                <w:color w:val="000000"/>
                <w:sz w:val="16"/>
                <w:szCs w:val="16"/>
                <w:rPrChange w:id="60" w:author="DFIELD" w:date="2006-09-25T13:47:00Z">
                  <w:rPr>
                    <w:rFonts w:ascii="Tahoma" w:hAnsi="Tahoma" w:cs="Tahoma"/>
                    <w:color w:val="000000"/>
                    <w:sz w:val="16"/>
                    <w:szCs w:val="16"/>
                  </w:rPr>
                </w:rPrChange>
              </w:rPr>
            </w:pPr>
            <w:r w:rsidRPr="0068683D">
              <w:rPr>
                <w:rFonts w:ascii="Tahoma" w:hAnsi="Tahoma" w:cs="Tahoma"/>
                <w:b/>
                <w:color w:val="000000"/>
                <w:sz w:val="16"/>
                <w:szCs w:val="16"/>
                <w:lang w:val="de-DE"/>
                <w:rPrChange w:id="61" w:author="DFIELD" w:date="2006-09-25T13:47:00Z">
                  <w:rPr>
                    <w:rFonts w:ascii="Tahoma" w:hAnsi="Tahoma" w:cs="Tahoma"/>
                    <w:color w:val="000000"/>
                    <w:sz w:val="16"/>
                    <w:szCs w:val="16"/>
                    <w:lang w:val="de-DE"/>
                  </w:rPr>
                </w:rPrChange>
              </w:rPr>
              <w:t>VI</w:t>
            </w:r>
          </w:p>
        </w:tc>
        <w:tc>
          <w:tcPr>
            <w:tcW w:w="456" w:type="dxa"/>
            <w:gridSpan w:val="2"/>
            <w:tcBorders>
              <w:top w:val="nil"/>
              <w:left w:val="nil"/>
              <w:bottom w:val="single" w:sz="4" w:space="0" w:color="auto"/>
              <w:right w:val="nil"/>
            </w:tcBorders>
            <w:shd w:val="clear" w:color="auto" w:fill="auto"/>
            <w:tcPrChange w:id="62" w:author="DFIELD" w:date="2006-09-25T13:47:00Z">
              <w:tcPr>
                <w:tcW w:w="443" w:type="dxa"/>
                <w:gridSpan w:val="3"/>
                <w:tcBorders>
                  <w:top w:val="nil"/>
                  <w:left w:val="nil"/>
                  <w:bottom w:val="single" w:sz="4" w:space="0" w:color="auto"/>
                  <w:right w:val="nil"/>
                </w:tcBorders>
                <w:shd w:val="clear" w:color="auto" w:fill="auto"/>
              </w:tcPr>
            </w:tcPrChange>
          </w:tcPr>
          <w:p w14:paraId="480E36F9" w14:textId="77777777" w:rsidR="005242C3" w:rsidRPr="0068683D" w:rsidRDefault="005242C3">
            <w:pPr>
              <w:jc w:val="center"/>
              <w:rPr>
                <w:rFonts w:ascii="Tahoma" w:hAnsi="Tahoma" w:cs="Tahoma"/>
                <w:b/>
                <w:color w:val="000000"/>
                <w:sz w:val="16"/>
                <w:szCs w:val="16"/>
                <w:rPrChange w:id="63" w:author="DFIELD" w:date="2006-09-25T13:47:00Z">
                  <w:rPr>
                    <w:rFonts w:ascii="Tahoma" w:hAnsi="Tahoma" w:cs="Tahoma"/>
                    <w:color w:val="000000"/>
                    <w:sz w:val="16"/>
                    <w:szCs w:val="16"/>
                  </w:rPr>
                </w:rPrChange>
              </w:rPr>
            </w:pPr>
            <w:r w:rsidRPr="0068683D">
              <w:rPr>
                <w:rFonts w:ascii="Tahoma" w:hAnsi="Tahoma" w:cs="Tahoma"/>
                <w:b/>
                <w:color w:val="000000"/>
                <w:sz w:val="16"/>
                <w:szCs w:val="16"/>
                <w:lang w:val="de-DE"/>
                <w:rPrChange w:id="64" w:author="DFIELD" w:date="2006-09-25T13:47:00Z">
                  <w:rPr>
                    <w:rFonts w:ascii="Tahoma" w:hAnsi="Tahoma" w:cs="Tahoma"/>
                    <w:color w:val="000000"/>
                    <w:sz w:val="16"/>
                    <w:szCs w:val="16"/>
                    <w:lang w:val="de-DE"/>
                  </w:rPr>
                </w:rPrChange>
              </w:rPr>
              <w:t>OR</w:t>
            </w:r>
          </w:p>
        </w:tc>
        <w:tc>
          <w:tcPr>
            <w:tcW w:w="458" w:type="dxa"/>
            <w:gridSpan w:val="2"/>
            <w:tcBorders>
              <w:top w:val="nil"/>
              <w:left w:val="nil"/>
              <w:bottom w:val="single" w:sz="4" w:space="0" w:color="auto"/>
              <w:right w:val="nil"/>
            </w:tcBorders>
            <w:shd w:val="clear" w:color="auto" w:fill="auto"/>
            <w:tcPrChange w:id="65" w:author="DFIELD" w:date="2006-09-25T13:47:00Z">
              <w:tcPr>
                <w:tcW w:w="444" w:type="dxa"/>
                <w:gridSpan w:val="2"/>
                <w:tcBorders>
                  <w:top w:val="nil"/>
                  <w:left w:val="nil"/>
                  <w:bottom w:val="single" w:sz="4" w:space="0" w:color="auto"/>
                  <w:right w:val="nil"/>
                </w:tcBorders>
                <w:shd w:val="clear" w:color="auto" w:fill="auto"/>
              </w:tcPr>
            </w:tcPrChange>
          </w:tcPr>
          <w:p w14:paraId="645FCF7D" w14:textId="77777777" w:rsidR="005242C3" w:rsidRPr="0068683D" w:rsidRDefault="005242C3">
            <w:pPr>
              <w:jc w:val="center"/>
              <w:rPr>
                <w:rFonts w:ascii="Tahoma" w:hAnsi="Tahoma" w:cs="Tahoma"/>
                <w:b/>
                <w:color w:val="000000"/>
                <w:sz w:val="16"/>
                <w:szCs w:val="16"/>
                <w:rPrChange w:id="66" w:author="DFIELD" w:date="2006-09-25T13:47:00Z">
                  <w:rPr>
                    <w:rFonts w:ascii="Tahoma" w:hAnsi="Tahoma" w:cs="Tahoma"/>
                    <w:color w:val="000000"/>
                    <w:sz w:val="16"/>
                    <w:szCs w:val="16"/>
                  </w:rPr>
                </w:rPrChange>
              </w:rPr>
            </w:pPr>
            <w:r w:rsidRPr="0068683D">
              <w:rPr>
                <w:rFonts w:ascii="Tahoma" w:hAnsi="Tahoma" w:cs="Tahoma"/>
                <w:b/>
                <w:color w:val="000000"/>
                <w:sz w:val="16"/>
                <w:szCs w:val="16"/>
                <w:lang w:val="de-DE"/>
                <w:rPrChange w:id="67" w:author="DFIELD" w:date="2006-09-25T13:47:00Z">
                  <w:rPr>
                    <w:rFonts w:ascii="Tahoma" w:hAnsi="Tahoma" w:cs="Tahoma"/>
                    <w:color w:val="000000"/>
                    <w:sz w:val="16"/>
                    <w:szCs w:val="16"/>
                    <w:lang w:val="de-DE"/>
                  </w:rPr>
                </w:rPrChange>
              </w:rPr>
              <w:t>ME</w:t>
            </w:r>
          </w:p>
        </w:tc>
      </w:tr>
      <w:tr w:rsidR="005242C3" w:rsidRPr="00876880" w14:paraId="03C9988E" w14:textId="77777777">
        <w:trPr>
          <w:gridAfter w:val="12"/>
          <w:wAfter w:w="2784" w:type="dxa"/>
          <w:trHeight w:val="214"/>
          <w:trPrChange w:id="68" w:author="DFIELD" w:date="2006-09-25T13:47:00Z">
            <w:trPr>
              <w:gridAfter w:val="12"/>
              <w:wAfter w:w="2959" w:type="dxa"/>
              <w:trHeight w:val="214"/>
            </w:trPr>
          </w:trPrChange>
        </w:trPr>
        <w:tc>
          <w:tcPr>
            <w:tcW w:w="6884" w:type="dxa"/>
            <w:tcBorders>
              <w:top w:val="nil"/>
              <w:left w:val="nil"/>
              <w:bottom w:val="single" w:sz="4" w:space="0" w:color="auto"/>
              <w:right w:val="single" w:sz="8" w:space="0" w:color="auto"/>
            </w:tcBorders>
            <w:shd w:val="clear" w:color="auto" w:fill="000000"/>
            <w:tcPrChange w:id="69" w:author="DFIELD" w:date="2006-09-25T13:47:00Z">
              <w:tcPr>
                <w:tcW w:w="7136" w:type="dxa"/>
                <w:gridSpan w:val="4"/>
                <w:tcBorders>
                  <w:top w:val="nil"/>
                  <w:left w:val="nil"/>
                  <w:bottom w:val="single" w:sz="4" w:space="0" w:color="auto"/>
                  <w:right w:val="single" w:sz="8" w:space="0" w:color="auto"/>
                </w:tcBorders>
                <w:shd w:val="clear" w:color="auto" w:fill="000000"/>
              </w:tcPr>
            </w:tcPrChange>
          </w:tcPr>
          <w:p w14:paraId="2304A20D" w14:textId="77777777" w:rsidR="005242C3" w:rsidRPr="00876880" w:rsidRDefault="005242C3">
            <w:pPr>
              <w:jc w:val="center"/>
              <w:rPr>
                <w:rFonts w:ascii="Tahoma" w:hAnsi="Tahoma" w:cs="Tahoma"/>
                <w:b/>
                <w:bCs/>
                <w:i/>
                <w:iCs/>
                <w:color w:val="FFFFFF"/>
                <w:sz w:val="16"/>
                <w:szCs w:val="16"/>
              </w:rPr>
            </w:pPr>
            <w:r w:rsidRPr="00876880">
              <w:rPr>
                <w:rFonts w:ascii="Tahoma" w:hAnsi="Tahoma" w:cs="Tahoma"/>
                <w:b/>
                <w:bCs/>
                <w:i/>
                <w:iCs/>
                <w:color w:val="FFFFFF"/>
                <w:sz w:val="16"/>
                <w:szCs w:val="16"/>
              </w:rPr>
              <w:t>Study</w:t>
            </w:r>
          </w:p>
        </w:tc>
      </w:tr>
      <w:tr w:rsidR="005242C3" w:rsidRPr="00876880" w14:paraId="37214A62" w14:textId="77777777">
        <w:trPr>
          <w:gridAfter w:val="12"/>
          <w:wAfter w:w="2784" w:type="dxa"/>
          <w:trHeight w:val="255"/>
          <w:trPrChange w:id="70" w:author="DFIELD" w:date="2006-09-25T13:47:00Z">
            <w:trPr>
              <w:gridAfter w:val="12"/>
              <w:wAfter w:w="2959" w:type="dxa"/>
              <w:trHeight w:val="255"/>
            </w:trPr>
          </w:trPrChange>
        </w:trPr>
        <w:tc>
          <w:tcPr>
            <w:tcW w:w="6884" w:type="dxa"/>
            <w:tcBorders>
              <w:top w:val="nil"/>
              <w:left w:val="nil"/>
              <w:bottom w:val="single" w:sz="4" w:space="0" w:color="auto"/>
              <w:right w:val="single" w:sz="8" w:space="0" w:color="auto"/>
            </w:tcBorders>
            <w:shd w:val="clear" w:color="auto" w:fill="auto"/>
            <w:tcPrChange w:id="71" w:author="DFIELD" w:date="2006-09-25T13:47:00Z">
              <w:tcPr>
                <w:tcW w:w="7136" w:type="dxa"/>
                <w:gridSpan w:val="4"/>
                <w:tcBorders>
                  <w:top w:val="nil"/>
                  <w:left w:val="nil"/>
                  <w:bottom w:val="single" w:sz="4" w:space="0" w:color="auto"/>
                  <w:right w:val="single" w:sz="8" w:space="0" w:color="auto"/>
                </w:tcBorders>
                <w:shd w:val="clear" w:color="auto" w:fill="auto"/>
              </w:tcPr>
            </w:tcPrChange>
          </w:tcPr>
          <w:p w14:paraId="67EE2C2B" w14:textId="77777777" w:rsidR="005242C3" w:rsidRPr="00876880" w:rsidRDefault="005242C3">
            <w:pPr>
              <w:rPr>
                <w:rFonts w:ascii="Tahoma" w:hAnsi="Tahoma" w:cs="Tahoma"/>
                <w:b/>
                <w:bCs/>
                <w:color w:val="000000"/>
                <w:sz w:val="16"/>
                <w:szCs w:val="16"/>
              </w:rPr>
            </w:pPr>
            <w:r w:rsidRPr="00876880">
              <w:rPr>
                <w:rFonts w:ascii="Tahoma" w:hAnsi="Tahoma" w:cs="Tahoma"/>
                <w:b/>
                <w:bCs/>
                <w:color w:val="000000"/>
                <w:sz w:val="16"/>
                <w:szCs w:val="16"/>
              </w:rPr>
              <w:t>ORGANISM</w:t>
            </w:r>
            <w:r w:rsidRPr="00876880" w:rsidDel="00747829">
              <w:rPr>
                <w:rFonts w:ascii="Tahoma" w:hAnsi="Tahoma" w:cs="Tahoma"/>
                <w:b/>
                <w:bCs/>
                <w:color w:val="000000"/>
                <w:sz w:val="16"/>
                <w:szCs w:val="16"/>
              </w:rPr>
              <w:t xml:space="preserve"> </w:t>
            </w:r>
          </w:p>
        </w:tc>
      </w:tr>
      <w:tr w:rsidR="005242C3" w:rsidRPr="00876880" w14:paraId="067147C1" w14:textId="77777777">
        <w:trPr>
          <w:trHeight w:val="255"/>
          <w:trPrChange w:id="72"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73" w:author="DFIELD" w:date="2006-09-25T13:47:00Z">
              <w:tcPr>
                <w:tcW w:w="7136" w:type="dxa"/>
                <w:gridSpan w:val="4"/>
                <w:tcBorders>
                  <w:top w:val="nil"/>
                  <w:left w:val="nil"/>
                  <w:bottom w:val="nil"/>
                  <w:right w:val="single" w:sz="8" w:space="0" w:color="auto"/>
                </w:tcBorders>
                <w:shd w:val="clear" w:color="auto" w:fill="auto"/>
              </w:tcPr>
            </w:tcPrChange>
          </w:tcPr>
          <w:p w14:paraId="132F6680" w14:textId="77777777" w:rsidR="005242C3" w:rsidRPr="00876880" w:rsidRDefault="005242C3">
            <w:pPr>
              <w:rPr>
                <w:rFonts w:ascii="Tahoma" w:hAnsi="Tahoma" w:cs="Tahoma"/>
                <w:color w:val="000000"/>
                <w:sz w:val="16"/>
                <w:szCs w:val="16"/>
              </w:rPr>
            </w:pPr>
            <w:r w:rsidRPr="00876880">
              <w:rPr>
                <w:rFonts w:ascii="Tahoma" w:hAnsi="Tahoma" w:cs="Tahoma"/>
                <w:color w:val="000000"/>
                <w:sz w:val="16"/>
                <w:szCs w:val="16"/>
              </w:rPr>
              <w:t xml:space="preserve">Complete genetic lineage (below lowest rank of </w:t>
            </w:r>
            <w:commentRangeStart w:id="74"/>
            <w:r w:rsidRPr="00876880">
              <w:rPr>
                <w:rFonts w:ascii="Tahoma" w:hAnsi="Tahoma" w:cs="Tahoma"/>
                <w:color w:val="000000"/>
                <w:sz w:val="16"/>
                <w:szCs w:val="16"/>
              </w:rPr>
              <w:t>NCBI taxonomy</w:t>
            </w:r>
            <w:commentRangeEnd w:id="74"/>
            <w:r>
              <w:rPr>
                <w:rStyle w:val="CommentReference"/>
                <w:vanish/>
              </w:rPr>
              <w:commentReference w:id="74"/>
            </w:r>
            <w:r w:rsidRPr="00876880">
              <w:rPr>
                <w:rFonts w:ascii="Tahoma" w:hAnsi="Tahoma" w:cs="Tahoma"/>
                <w:color w:val="000000"/>
                <w:sz w:val="16"/>
                <w:szCs w:val="16"/>
              </w:rPr>
              <w:t>)</w:t>
            </w:r>
            <w:ins w:id="75" w:author="DFIELD" w:date="2006-09-25T12:27:00Z">
              <w:r w:rsidR="0094692D">
                <w:rPr>
                  <w:rFonts w:ascii="Tahoma" w:hAnsi="Tahoma" w:cs="Tahoma"/>
                  <w:color w:val="000000"/>
                  <w:sz w:val="16"/>
                  <w:szCs w:val="16"/>
                  <w:vertAlign w:val="superscript"/>
                </w:rPr>
                <w:t xml:space="preserve"> </w:t>
              </w:r>
              <w:r w:rsidR="0094692D" w:rsidRPr="00023C72">
                <w:rPr>
                  <w:rFonts w:ascii="Tahoma" w:hAnsi="Tahoma" w:cs="Tahoma"/>
                  <w:b/>
                  <w:color w:val="000000"/>
                  <w:sz w:val="20"/>
                  <w:szCs w:val="20"/>
                  <w:vertAlign w:val="superscript"/>
                  <w:rPrChange w:id="76" w:author="DFIELD" w:date="2006-09-25T12:59:00Z">
                    <w:rPr>
                      <w:rFonts w:ascii="Tahoma" w:hAnsi="Tahoma" w:cs="Tahoma"/>
                      <w:color w:val="000000"/>
                      <w:sz w:val="16"/>
                      <w:szCs w:val="16"/>
                      <w:vertAlign w:val="superscript"/>
                    </w:rPr>
                  </w:rPrChange>
                </w:rPr>
                <w:t>1</w:t>
              </w:r>
            </w:ins>
            <w:ins w:id="77" w:author="DFIELD" w:date="2006-09-25T21:50:00Z">
              <w:r w:rsidR="005D15D7">
                <w:rPr>
                  <w:rFonts w:ascii="Tahoma" w:hAnsi="Tahoma" w:cs="Tahoma"/>
                  <w:b/>
                  <w:color w:val="000000"/>
                  <w:sz w:val="20"/>
                  <w:szCs w:val="20"/>
                  <w:vertAlign w:val="superscript"/>
                </w:rPr>
                <w:t>, CV</w:t>
              </w:r>
            </w:ins>
            <w:ins w:id="78" w:author="z312" w:date="2006-09-12T16:32:00Z">
              <w:del w:id="79" w:author="DFIELD" w:date="2006-09-25T12:09:00Z">
                <w:r w:rsidRPr="0094692D" w:rsidDel="008C5C3F">
                  <w:rPr>
                    <w:rFonts w:ascii="Tahoma" w:hAnsi="Tahoma" w:cs="Tahoma"/>
                    <w:color w:val="000000"/>
                    <w:sz w:val="20"/>
                    <w:szCs w:val="20"/>
                    <w:rPrChange w:id="80" w:author="DFIELD" w:date="2006-09-25T12:27:00Z">
                      <w:rPr>
                        <w:rFonts w:ascii="Tahoma" w:hAnsi="Tahoma" w:cs="Tahoma"/>
                        <w:color w:val="000000"/>
                        <w:sz w:val="16"/>
                        <w:szCs w:val="16"/>
                      </w:rPr>
                    </w:rPrChange>
                  </w:rPr>
                  <w:delText xml:space="preserve">  </w:delText>
                </w:r>
              </w:del>
            </w:ins>
            <w:ins w:id="81" w:author="z312" w:date="2006-09-12T16:33:00Z">
              <w:del w:id="82" w:author="DFIELD" w:date="2006-09-25T12:09:00Z">
                <w:r w:rsidRPr="0094692D" w:rsidDel="008C5C3F">
                  <w:rPr>
                    <w:rFonts w:ascii="Tahoma" w:hAnsi="Tahoma" w:cs="Tahoma"/>
                    <w:color w:val="000000"/>
                    <w:sz w:val="20"/>
                    <w:szCs w:val="20"/>
                    <w:rPrChange w:id="83" w:author="DFIELD" w:date="2006-09-25T12:27:00Z">
                      <w:rPr>
                        <w:rFonts w:ascii="Tahoma" w:hAnsi="Tahoma" w:cs="Tahoma"/>
                        <w:color w:val="000000"/>
                        <w:sz w:val="16"/>
                        <w:szCs w:val="16"/>
                      </w:rPr>
                    </w:rPrChange>
                  </w:rPr>
                  <w:delText xml:space="preserve"> - </w:delText>
                </w:r>
              </w:del>
            </w:ins>
            <w:ins w:id="84" w:author="z312" w:date="2006-09-12T16:34:00Z">
              <w:del w:id="85" w:author="DFIELD" w:date="2006-09-25T12:09:00Z">
                <w:r w:rsidRPr="0094692D" w:rsidDel="008C5C3F">
                  <w:rPr>
                    <w:rFonts w:ascii="Tahoma" w:hAnsi="Tahoma" w:cs="Tahoma"/>
                    <w:color w:val="000000"/>
                    <w:sz w:val="20"/>
                    <w:szCs w:val="20"/>
                    <w:rPrChange w:id="86" w:author="DFIELD" w:date="2006-09-25T12:27:00Z">
                      <w:rPr>
                        <w:rFonts w:ascii="Tahoma" w:hAnsi="Tahoma" w:cs="Tahoma"/>
                        <w:color w:val="000000"/>
                        <w:sz w:val="16"/>
                        <w:szCs w:val="16"/>
                      </w:rPr>
                    </w:rPrChange>
                  </w:rPr>
                  <w:delText>13</w:delText>
                </w:r>
              </w:del>
            </w:ins>
          </w:p>
        </w:tc>
        <w:tc>
          <w:tcPr>
            <w:tcW w:w="603" w:type="dxa"/>
            <w:gridSpan w:val="2"/>
            <w:tcBorders>
              <w:top w:val="nil"/>
              <w:left w:val="single" w:sz="8" w:space="0" w:color="auto"/>
              <w:bottom w:val="nil"/>
              <w:right w:val="nil"/>
            </w:tcBorders>
            <w:tcPrChange w:id="87" w:author="DFIELD" w:date="2006-09-25T13:47:00Z">
              <w:tcPr>
                <w:tcW w:w="411" w:type="dxa"/>
                <w:gridSpan w:val="2"/>
                <w:tcBorders>
                  <w:top w:val="nil"/>
                  <w:left w:val="single" w:sz="8" w:space="0" w:color="auto"/>
                  <w:bottom w:val="nil"/>
                  <w:right w:val="nil"/>
                </w:tcBorders>
              </w:tcPr>
            </w:tcPrChange>
          </w:tcPr>
          <w:p w14:paraId="1C7BE843" w14:textId="77777777" w:rsidR="005242C3" w:rsidRPr="00876880" w:rsidRDefault="005242C3">
            <w:pPr>
              <w:jc w:val="center"/>
              <w:rPr>
                <w:rFonts w:ascii="Tahoma" w:hAnsi="Tahoma" w:cs="Tahoma"/>
                <w:color w:val="000000"/>
                <w:sz w:val="16"/>
                <w:szCs w:val="16"/>
              </w:rPr>
            </w:pPr>
            <w:r w:rsidRPr="00876880">
              <w:rPr>
                <w:rFonts w:ascii="Tahoma" w:hAnsi="Tahoma" w:cs="Tahoma"/>
                <w:color w:val="000000"/>
                <w:sz w:val="16"/>
                <w:szCs w:val="16"/>
              </w:rPr>
              <w:t>M</w:t>
            </w:r>
          </w:p>
        </w:tc>
        <w:tc>
          <w:tcPr>
            <w:tcW w:w="436" w:type="dxa"/>
            <w:gridSpan w:val="2"/>
            <w:tcBorders>
              <w:top w:val="nil"/>
              <w:left w:val="nil"/>
              <w:bottom w:val="nil"/>
              <w:right w:val="nil"/>
            </w:tcBorders>
            <w:shd w:val="clear" w:color="auto" w:fill="auto"/>
            <w:tcPrChange w:id="88" w:author="DFIELD" w:date="2006-09-25T13:47:00Z">
              <w:tcPr>
                <w:tcW w:w="420" w:type="dxa"/>
                <w:gridSpan w:val="3"/>
                <w:tcBorders>
                  <w:top w:val="nil"/>
                  <w:left w:val="nil"/>
                  <w:bottom w:val="nil"/>
                  <w:right w:val="nil"/>
                </w:tcBorders>
                <w:shd w:val="clear" w:color="auto" w:fill="auto"/>
              </w:tcPr>
            </w:tcPrChange>
          </w:tcPr>
          <w:p w14:paraId="588A08D0" w14:textId="77777777" w:rsidR="005242C3" w:rsidRPr="00876880" w:rsidRDefault="005242C3">
            <w:pPr>
              <w:jc w:val="center"/>
              <w:rPr>
                <w:rFonts w:ascii="Tahoma" w:hAnsi="Tahoma" w:cs="Tahoma"/>
                <w:color w:val="000000"/>
                <w:sz w:val="16"/>
                <w:szCs w:val="16"/>
              </w:rPr>
            </w:pPr>
            <w:r w:rsidRPr="00876880">
              <w:rPr>
                <w:rFonts w:ascii="Tahoma" w:hAnsi="Tahoma" w:cs="Tahoma"/>
                <w:color w:val="000000"/>
                <w:sz w:val="16"/>
                <w:szCs w:val="16"/>
              </w:rPr>
              <w:t>M</w:t>
            </w:r>
          </w:p>
        </w:tc>
        <w:tc>
          <w:tcPr>
            <w:tcW w:w="429" w:type="dxa"/>
            <w:gridSpan w:val="2"/>
            <w:tcBorders>
              <w:top w:val="nil"/>
              <w:left w:val="nil"/>
              <w:bottom w:val="nil"/>
              <w:right w:val="nil"/>
            </w:tcBorders>
            <w:shd w:val="clear" w:color="auto" w:fill="auto"/>
            <w:tcPrChange w:id="89" w:author="DFIELD" w:date="2006-09-25T13:47:00Z">
              <w:tcPr>
                <w:tcW w:w="430" w:type="dxa"/>
                <w:gridSpan w:val="3"/>
                <w:tcBorders>
                  <w:top w:val="nil"/>
                  <w:left w:val="nil"/>
                  <w:bottom w:val="nil"/>
                  <w:right w:val="nil"/>
                </w:tcBorders>
                <w:shd w:val="clear" w:color="auto" w:fill="auto"/>
              </w:tcPr>
            </w:tcPrChange>
          </w:tcPr>
          <w:p w14:paraId="4280EF6D" w14:textId="77777777" w:rsidR="005242C3" w:rsidRPr="00876880" w:rsidRDefault="005242C3">
            <w:pPr>
              <w:jc w:val="center"/>
              <w:rPr>
                <w:rFonts w:ascii="Tahoma" w:hAnsi="Tahoma" w:cs="Tahoma"/>
                <w:color w:val="000000"/>
                <w:sz w:val="16"/>
                <w:szCs w:val="16"/>
              </w:rPr>
            </w:pPr>
            <w:r w:rsidRPr="00876880">
              <w:rPr>
                <w:rFonts w:ascii="Tahoma" w:hAnsi="Tahoma" w:cs="Tahoma"/>
                <w:color w:val="000000"/>
                <w:sz w:val="16"/>
                <w:szCs w:val="16"/>
              </w:rPr>
              <w:t xml:space="preserve">M </w:t>
            </w:r>
          </w:p>
        </w:tc>
        <w:tc>
          <w:tcPr>
            <w:tcW w:w="402" w:type="dxa"/>
            <w:gridSpan w:val="2"/>
            <w:tcBorders>
              <w:top w:val="nil"/>
              <w:left w:val="nil"/>
              <w:bottom w:val="nil"/>
              <w:right w:val="nil"/>
            </w:tcBorders>
            <w:shd w:val="clear" w:color="auto" w:fill="auto"/>
            <w:tcPrChange w:id="90" w:author="DFIELD" w:date="2006-09-25T13:47:00Z">
              <w:tcPr>
                <w:tcW w:w="384" w:type="dxa"/>
                <w:gridSpan w:val="3"/>
                <w:tcBorders>
                  <w:top w:val="nil"/>
                  <w:left w:val="nil"/>
                  <w:bottom w:val="nil"/>
                  <w:right w:val="nil"/>
                </w:tcBorders>
                <w:shd w:val="clear" w:color="auto" w:fill="auto"/>
              </w:tcPr>
            </w:tcPrChange>
          </w:tcPr>
          <w:p w14:paraId="676DF699" w14:textId="77777777" w:rsidR="005242C3" w:rsidRPr="00876880" w:rsidRDefault="005242C3">
            <w:pPr>
              <w:jc w:val="center"/>
              <w:rPr>
                <w:rFonts w:ascii="Tahoma" w:hAnsi="Tahoma" w:cs="Tahoma"/>
                <w:color w:val="000000"/>
                <w:sz w:val="16"/>
                <w:szCs w:val="16"/>
              </w:rPr>
            </w:pPr>
            <w:r w:rsidRPr="00876880">
              <w:rPr>
                <w:rFonts w:ascii="Tahoma" w:hAnsi="Tahoma" w:cs="Tahoma"/>
                <w:color w:val="000000"/>
                <w:sz w:val="16"/>
                <w:szCs w:val="16"/>
              </w:rPr>
              <w:t xml:space="preserve">M </w:t>
            </w:r>
          </w:p>
        </w:tc>
        <w:tc>
          <w:tcPr>
            <w:tcW w:w="456" w:type="dxa"/>
            <w:gridSpan w:val="2"/>
            <w:tcBorders>
              <w:top w:val="nil"/>
              <w:left w:val="nil"/>
              <w:bottom w:val="nil"/>
              <w:right w:val="nil"/>
            </w:tcBorders>
            <w:shd w:val="clear" w:color="auto" w:fill="auto"/>
            <w:tcPrChange w:id="91" w:author="DFIELD" w:date="2006-09-25T13:47:00Z">
              <w:tcPr>
                <w:tcW w:w="443" w:type="dxa"/>
                <w:gridSpan w:val="3"/>
                <w:tcBorders>
                  <w:top w:val="nil"/>
                  <w:left w:val="nil"/>
                  <w:bottom w:val="nil"/>
                  <w:right w:val="nil"/>
                </w:tcBorders>
                <w:shd w:val="clear" w:color="auto" w:fill="auto"/>
              </w:tcPr>
            </w:tcPrChange>
          </w:tcPr>
          <w:p w14:paraId="009A28CC" w14:textId="77777777" w:rsidR="005242C3" w:rsidRPr="00876880" w:rsidRDefault="005242C3">
            <w:pPr>
              <w:jc w:val="center"/>
              <w:rPr>
                <w:rFonts w:ascii="Tahoma" w:hAnsi="Tahoma" w:cs="Tahoma"/>
                <w:color w:val="000000"/>
                <w:sz w:val="16"/>
                <w:szCs w:val="16"/>
              </w:rPr>
            </w:pPr>
            <w:r w:rsidRPr="00876880">
              <w:rPr>
                <w:rFonts w:ascii="Tahoma" w:hAnsi="Tahoma" w:cs="Tahoma"/>
                <w:color w:val="000000"/>
                <w:sz w:val="16"/>
                <w:szCs w:val="16"/>
              </w:rPr>
              <w:t>M</w:t>
            </w:r>
          </w:p>
        </w:tc>
        <w:tc>
          <w:tcPr>
            <w:tcW w:w="458" w:type="dxa"/>
            <w:gridSpan w:val="2"/>
            <w:tcBorders>
              <w:top w:val="nil"/>
              <w:left w:val="nil"/>
              <w:bottom w:val="nil"/>
              <w:right w:val="nil"/>
            </w:tcBorders>
            <w:shd w:val="clear" w:color="auto" w:fill="auto"/>
            <w:tcPrChange w:id="92" w:author="DFIELD" w:date="2006-09-25T13:47:00Z">
              <w:tcPr>
                <w:tcW w:w="444" w:type="dxa"/>
                <w:gridSpan w:val="2"/>
                <w:tcBorders>
                  <w:top w:val="nil"/>
                  <w:left w:val="nil"/>
                  <w:bottom w:val="nil"/>
                  <w:right w:val="nil"/>
                </w:tcBorders>
                <w:shd w:val="clear" w:color="auto" w:fill="auto"/>
              </w:tcPr>
            </w:tcPrChange>
          </w:tcPr>
          <w:p w14:paraId="351BCC16" w14:textId="77777777" w:rsidR="005242C3" w:rsidRPr="00876880" w:rsidRDefault="005242C3">
            <w:pPr>
              <w:jc w:val="center"/>
              <w:rPr>
                <w:rFonts w:ascii="Tahoma" w:hAnsi="Tahoma" w:cs="Tahoma"/>
                <w:color w:val="000000"/>
                <w:sz w:val="16"/>
                <w:szCs w:val="16"/>
              </w:rPr>
            </w:pPr>
            <w:r w:rsidRPr="00876880">
              <w:rPr>
                <w:rFonts w:ascii="Tahoma" w:hAnsi="Tahoma" w:cs="Tahoma"/>
                <w:color w:val="000000"/>
                <w:sz w:val="16"/>
                <w:szCs w:val="16"/>
              </w:rPr>
              <w:t>-</w:t>
            </w:r>
          </w:p>
        </w:tc>
      </w:tr>
      <w:tr w:rsidR="005242C3" w:rsidRPr="00876880" w:rsidDel="004D702E" w14:paraId="5B3EBB86" w14:textId="77777777">
        <w:trPr>
          <w:trHeight w:val="255"/>
          <w:del w:id="93" w:author="DFIELD" w:date="2006-09-20T02:49:00Z"/>
          <w:trPrChange w:id="94" w:author="DFIELD" w:date="2006-09-23T12:51:00Z">
            <w:trPr>
              <w:gridAfter w:val="0"/>
              <w:trHeight w:val="255"/>
            </w:trPr>
          </w:trPrChange>
        </w:trPr>
        <w:tc>
          <w:tcPr>
            <w:tcW w:w="7136" w:type="dxa"/>
            <w:gridSpan w:val="2"/>
            <w:tcBorders>
              <w:top w:val="nil"/>
              <w:left w:val="nil"/>
              <w:bottom w:val="nil"/>
              <w:right w:val="single" w:sz="8" w:space="0" w:color="auto"/>
            </w:tcBorders>
            <w:shd w:val="clear" w:color="auto" w:fill="auto"/>
            <w:tcPrChange w:id="95" w:author="DFIELD" w:date="2006-09-23T12:51:00Z">
              <w:tcPr>
                <w:tcW w:w="7136" w:type="dxa"/>
                <w:gridSpan w:val="4"/>
                <w:tcBorders>
                  <w:top w:val="nil"/>
                  <w:left w:val="nil"/>
                  <w:bottom w:val="nil"/>
                  <w:right w:val="single" w:sz="8" w:space="0" w:color="auto"/>
                </w:tcBorders>
                <w:shd w:val="clear" w:color="auto" w:fill="auto"/>
              </w:tcPr>
            </w:tcPrChange>
          </w:tcPr>
          <w:p w14:paraId="42DA7B56" w14:textId="77777777" w:rsidR="005242C3" w:rsidRPr="00876880" w:rsidDel="004D702E" w:rsidRDefault="005242C3">
            <w:pPr>
              <w:rPr>
                <w:del w:id="96" w:author="DFIELD" w:date="2006-09-20T02:49:00Z"/>
                <w:rFonts w:ascii="Tahoma" w:hAnsi="Tahoma" w:cs="Tahoma"/>
                <w:sz w:val="16"/>
                <w:szCs w:val="16"/>
              </w:rPr>
            </w:pPr>
            <w:del w:id="97" w:author="DFIELD" w:date="2006-09-20T02:49:00Z">
              <w:r w:rsidRPr="00876880" w:rsidDel="004D702E">
                <w:rPr>
                  <w:rFonts w:ascii="Tahoma" w:hAnsi="Tahoma" w:cs="Tahoma"/>
                  <w:sz w:val="16"/>
                  <w:szCs w:val="16"/>
                </w:rPr>
                <w:delText xml:space="preserve">Is this a </w:delText>
              </w:r>
              <w:commentRangeStart w:id="98"/>
              <w:r w:rsidRPr="00876880" w:rsidDel="004D702E">
                <w:rPr>
                  <w:rFonts w:ascii="Tahoma" w:hAnsi="Tahoma" w:cs="Tahoma"/>
                  <w:sz w:val="16"/>
                  <w:szCs w:val="16"/>
                </w:rPr>
                <w:delText>model</w:delText>
              </w:r>
              <w:commentRangeEnd w:id="98"/>
              <w:r w:rsidDel="004D702E">
                <w:rPr>
                  <w:rStyle w:val="CommentReference"/>
                  <w:vanish/>
                </w:rPr>
                <w:commentReference w:id="98"/>
              </w:r>
              <w:r w:rsidRPr="00876880" w:rsidDel="004D702E">
                <w:rPr>
                  <w:rFonts w:ascii="Tahoma" w:hAnsi="Tahoma" w:cs="Tahoma"/>
                  <w:sz w:val="16"/>
                  <w:szCs w:val="16"/>
                </w:rPr>
                <w:delText xml:space="preserve"> organism</w:delText>
              </w:r>
            </w:del>
            <w:ins w:id="99" w:author="z312" w:date="2006-09-12T16:34:00Z">
              <w:del w:id="100" w:author="DFIELD" w:date="2006-09-20T02:49:00Z">
                <w:r w:rsidDel="004D702E">
                  <w:rPr>
                    <w:rFonts w:ascii="Tahoma" w:hAnsi="Tahoma" w:cs="Tahoma"/>
                    <w:sz w:val="16"/>
                    <w:szCs w:val="16"/>
                  </w:rPr>
                  <w:delText xml:space="preserve"> - dropped</w:delText>
                </w:r>
              </w:del>
            </w:ins>
          </w:p>
        </w:tc>
        <w:tc>
          <w:tcPr>
            <w:tcW w:w="411" w:type="dxa"/>
            <w:gridSpan w:val="2"/>
            <w:tcBorders>
              <w:top w:val="nil"/>
              <w:left w:val="single" w:sz="8" w:space="0" w:color="auto"/>
              <w:bottom w:val="nil"/>
              <w:right w:val="nil"/>
            </w:tcBorders>
            <w:tcPrChange w:id="101" w:author="DFIELD" w:date="2006-09-23T12:51:00Z">
              <w:tcPr>
                <w:tcW w:w="411" w:type="dxa"/>
                <w:gridSpan w:val="2"/>
                <w:tcBorders>
                  <w:top w:val="nil"/>
                  <w:left w:val="single" w:sz="8" w:space="0" w:color="auto"/>
                  <w:bottom w:val="nil"/>
                  <w:right w:val="nil"/>
                </w:tcBorders>
              </w:tcPr>
            </w:tcPrChange>
          </w:tcPr>
          <w:p w14:paraId="52BA679F" w14:textId="77777777" w:rsidR="005242C3" w:rsidRPr="00876880" w:rsidDel="004D702E" w:rsidRDefault="005242C3">
            <w:pPr>
              <w:jc w:val="center"/>
              <w:rPr>
                <w:del w:id="102" w:author="DFIELD" w:date="2006-09-20T02:49:00Z"/>
                <w:rFonts w:ascii="Tahoma" w:hAnsi="Tahoma" w:cs="Tahoma"/>
                <w:sz w:val="16"/>
                <w:szCs w:val="16"/>
              </w:rPr>
            </w:pPr>
            <w:del w:id="103" w:author="DFIELD" w:date="2006-09-20T02:49:00Z">
              <w:r w:rsidRPr="00876880" w:rsidDel="004D702E">
                <w:rPr>
                  <w:rFonts w:ascii="Tahoma" w:hAnsi="Tahoma" w:cs="Tahoma"/>
                  <w:sz w:val="16"/>
                  <w:szCs w:val="16"/>
                </w:rPr>
                <w:delText>M</w:delText>
              </w:r>
            </w:del>
          </w:p>
        </w:tc>
        <w:tc>
          <w:tcPr>
            <w:tcW w:w="420" w:type="dxa"/>
            <w:gridSpan w:val="2"/>
            <w:tcBorders>
              <w:top w:val="nil"/>
              <w:left w:val="nil"/>
              <w:bottom w:val="nil"/>
              <w:right w:val="nil"/>
            </w:tcBorders>
            <w:shd w:val="clear" w:color="auto" w:fill="auto"/>
            <w:tcPrChange w:id="104" w:author="DFIELD" w:date="2006-09-23T12:51:00Z">
              <w:tcPr>
                <w:tcW w:w="420" w:type="dxa"/>
                <w:gridSpan w:val="3"/>
                <w:tcBorders>
                  <w:top w:val="nil"/>
                  <w:left w:val="nil"/>
                  <w:bottom w:val="nil"/>
                  <w:right w:val="nil"/>
                </w:tcBorders>
                <w:shd w:val="clear" w:color="auto" w:fill="auto"/>
              </w:tcPr>
            </w:tcPrChange>
          </w:tcPr>
          <w:p w14:paraId="54262AF5" w14:textId="77777777" w:rsidR="005242C3" w:rsidRPr="00876880" w:rsidDel="004D702E" w:rsidRDefault="005242C3">
            <w:pPr>
              <w:jc w:val="center"/>
              <w:rPr>
                <w:del w:id="105" w:author="DFIELD" w:date="2006-09-20T02:49:00Z"/>
                <w:rFonts w:ascii="Tahoma" w:hAnsi="Tahoma" w:cs="Tahoma"/>
                <w:sz w:val="16"/>
                <w:szCs w:val="16"/>
              </w:rPr>
            </w:pPr>
            <w:del w:id="106" w:author="DFIELD" w:date="2006-09-20T02:49:00Z">
              <w:r w:rsidRPr="00876880" w:rsidDel="004D702E">
                <w:rPr>
                  <w:rFonts w:ascii="Tahoma" w:hAnsi="Tahoma" w:cs="Tahoma"/>
                  <w:sz w:val="16"/>
                  <w:szCs w:val="16"/>
                </w:rPr>
                <w:delText>X</w:delText>
              </w:r>
            </w:del>
          </w:p>
        </w:tc>
        <w:tc>
          <w:tcPr>
            <w:tcW w:w="430" w:type="dxa"/>
            <w:gridSpan w:val="2"/>
            <w:tcBorders>
              <w:top w:val="nil"/>
              <w:left w:val="nil"/>
              <w:bottom w:val="nil"/>
              <w:right w:val="nil"/>
            </w:tcBorders>
            <w:shd w:val="clear" w:color="auto" w:fill="auto"/>
            <w:tcPrChange w:id="107" w:author="DFIELD" w:date="2006-09-23T12:51:00Z">
              <w:tcPr>
                <w:tcW w:w="430" w:type="dxa"/>
                <w:gridSpan w:val="3"/>
                <w:tcBorders>
                  <w:top w:val="nil"/>
                  <w:left w:val="nil"/>
                  <w:bottom w:val="nil"/>
                  <w:right w:val="nil"/>
                </w:tcBorders>
                <w:shd w:val="clear" w:color="auto" w:fill="auto"/>
              </w:tcPr>
            </w:tcPrChange>
          </w:tcPr>
          <w:p w14:paraId="574ADDEE" w14:textId="77777777" w:rsidR="005242C3" w:rsidRPr="00876880" w:rsidDel="004D702E" w:rsidRDefault="005242C3">
            <w:pPr>
              <w:jc w:val="center"/>
              <w:rPr>
                <w:del w:id="108" w:author="DFIELD" w:date="2006-09-20T02:49:00Z"/>
                <w:rFonts w:ascii="Tahoma" w:hAnsi="Tahoma" w:cs="Tahoma"/>
                <w:sz w:val="16"/>
                <w:szCs w:val="16"/>
              </w:rPr>
            </w:pPr>
          </w:p>
        </w:tc>
        <w:tc>
          <w:tcPr>
            <w:tcW w:w="384" w:type="dxa"/>
            <w:gridSpan w:val="2"/>
            <w:tcBorders>
              <w:top w:val="nil"/>
              <w:left w:val="nil"/>
              <w:bottom w:val="nil"/>
              <w:right w:val="nil"/>
            </w:tcBorders>
            <w:shd w:val="clear" w:color="auto" w:fill="auto"/>
            <w:tcPrChange w:id="109" w:author="DFIELD" w:date="2006-09-23T12:51:00Z">
              <w:tcPr>
                <w:tcW w:w="384" w:type="dxa"/>
                <w:gridSpan w:val="3"/>
                <w:tcBorders>
                  <w:top w:val="nil"/>
                  <w:left w:val="nil"/>
                  <w:bottom w:val="nil"/>
                  <w:right w:val="nil"/>
                </w:tcBorders>
                <w:shd w:val="clear" w:color="auto" w:fill="auto"/>
              </w:tcPr>
            </w:tcPrChange>
          </w:tcPr>
          <w:p w14:paraId="6E30E6FF" w14:textId="77777777" w:rsidR="005242C3" w:rsidRPr="00876880" w:rsidDel="004D702E" w:rsidRDefault="005242C3">
            <w:pPr>
              <w:jc w:val="center"/>
              <w:rPr>
                <w:del w:id="110" w:author="DFIELD" w:date="2006-09-20T02:49:00Z"/>
                <w:rFonts w:ascii="Tahoma" w:hAnsi="Tahoma" w:cs="Tahoma"/>
                <w:sz w:val="16"/>
                <w:szCs w:val="16"/>
              </w:rPr>
            </w:pPr>
          </w:p>
        </w:tc>
        <w:tc>
          <w:tcPr>
            <w:tcW w:w="443" w:type="dxa"/>
            <w:gridSpan w:val="2"/>
            <w:tcBorders>
              <w:top w:val="nil"/>
              <w:left w:val="nil"/>
              <w:bottom w:val="nil"/>
              <w:right w:val="nil"/>
            </w:tcBorders>
            <w:shd w:val="clear" w:color="auto" w:fill="auto"/>
            <w:tcPrChange w:id="111" w:author="DFIELD" w:date="2006-09-23T12:51:00Z">
              <w:tcPr>
                <w:tcW w:w="443" w:type="dxa"/>
                <w:gridSpan w:val="3"/>
                <w:tcBorders>
                  <w:top w:val="nil"/>
                  <w:left w:val="nil"/>
                  <w:bottom w:val="nil"/>
                  <w:right w:val="nil"/>
                </w:tcBorders>
                <w:shd w:val="clear" w:color="auto" w:fill="auto"/>
              </w:tcPr>
            </w:tcPrChange>
          </w:tcPr>
          <w:p w14:paraId="651AC849" w14:textId="77777777" w:rsidR="005242C3" w:rsidRPr="00876880" w:rsidDel="004D702E" w:rsidRDefault="005242C3">
            <w:pPr>
              <w:jc w:val="center"/>
              <w:rPr>
                <w:del w:id="112" w:author="DFIELD" w:date="2006-09-20T02:49:00Z"/>
                <w:rFonts w:ascii="Tahoma" w:hAnsi="Tahoma" w:cs="Tahoma"/>
                <w:sz w:val="16"/>
                <w:szCs w:val="16"/>
              </w:rPr>
            </w:pPr>
          </w:p>
        </w:tc>
        <w:tc>
          <w:tcPr>
            <w:tcW w:w="444" w:type="dxa"/>
            <w:tcBorders>
              <w:top w:val="nil"/>
              <w:left w:val="nil"/>
              <w:bottom w:val="nil"/>
              <w:right w:val="nil"/>
            </w:tcBorders>
            <w:shd w:val="clear" w:color="auto" w:fill="auto"/>
            <w:tcPrChange w:id="113" w:author="DFIELD" w:date="2006-09-23T12:51:00Z">
              <w:tcPr>
                <w:tcW w:w="444" w:type="dxa"/>
                <w:gridSpan w:val="2"/>
                <w:tcBorders>
                  <w:top w:val="nil"/>
                  <w:left w:val="nil"/>
                  <w:bottom w:val="nil"/>
                  <w:right w:val="nil"/>
                </w:tcBorders>
                <w:shd w:val="clear" w:color="auto" w:fill="auto"/>
              </w:tcPr>
            </w:tcPrChange>
          </w:tcPr>
          <w:p w14:paraId="4F8277E7" w14:textId="77777777" w:rsidR="005242C3" w:rsidRPr="00876880" w:rsidDel="004D702E" w:rsidRDefault="005242C3">
            <w:pPr>
              <w:jc w:val="center"/>
              <w:rPr>
                <w:del w:id="114" w:author="DFIELD" w:date="2006-09-20T02:49:00Z"/>
                <w:rFonts w:ascii="Tahoma" w:hAnsi="Tahoma" w:cs="Tahoma"/>
                <w:sz w:val="16"/>
                <w:szCs w:val="16"/>
              </w:rPr>
            </w:pPr>
            <w:del w:id="115" w:author="DFIELD" w:date="2006-09-20T02:49:00Z">
              <w:r w:rsidRPr="00876880" w:rsidDel="004D702E">
                <w:rPr>
                  <w:rFonts w:ascii="Tahoma" w:hAnsi="Tahoma" w:cs="Tahoma"/>
                  <w:sz w:val="16"/>
                  <w:szCs w:val="16"/>
                </w:rPr>
                <w:delText>-</w:delText>
              </w:r>
            </w:del>
          </w:p>
        </w:tc>
      </w:tr>
      <w:tr w:rsidR="00DE7BA6" w:rsidRPr="00876880" w14:paraId="7D33E6C6" w14:textId="77777777">
        <w:tblPrEx>
          <w:tblPrExChange w:id="116" w:author="DFIELD" w:date="2006-09-25T13:47:00Z">
            <w:tblPrEx>
              <w:tblW w:w="9668" w:type="dxa"/>
            </w:tblPrEx>
          </w:tblPrExChange>
        </w:tblPrEx>
        <w:trPr>
          <w:trHeight w:val="255"/>
          <w:ins w:id="117" w:author="DFIELD" w:date="2006-09-25T12:03:00Z"/>
          <w:trPrChange w:id="118"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119" w:author="DFIELD" w:date="2006-09-25T13:47:00Z">
              <w:tcPr>
                <w:tcW w:w="7136" w:type="dxa"/>
                <w:gridSpan w:val="2"/>
                <w:tcBorders>
                  <w:top w:val="nil"/>
                  <w:left w:val="nil"/>
                  <w:bottom w:val="nil"/>
                  <w:right w:val="single" w:sz="8" w:space="0" w:color="auto"/>
                </w:tcBorders>
                <w:shd w:val="clear" w:color="auto" w:fill="auto"/>
              </w:tcPr>
            </w:tcPrChange>
          </w:tcPr>
          <w:p w14:paraId="10ACDF05" w14:textId="77777777" w:rsidR="00DE7BA6" w:rsidRPr="00876880" w:rsidRDefault="00DE7BA6">
            <w:pPr>
              <w:rPr>
                <w:ins w:id="120" w:author="DFIELD" w:date="2006-09-25T12:03:00Z"/>
                <w:rFonts w:ascii="Tahoma" w:hAnsi="Tahoma" w:cs="Tahoma"/>
                <w:sz w:val="16"/>
                <w:szCs w:val="16"/>
              </w:rPr>
            </w:pPr>
            <w:ins w:id="121" w:author="DFIELD" w:date="2006-09-25T12:03:00Z">
              <w:r w:rsidRPr="00876880">
                <w:rPr>
                  <w:rFonts w:ascii="Tahoma" w:hAnsi="Tahoma" w:cs="Tahoma"/>
                  <w:sz w:val="16"/>
                  <w:szCs w:val="16"/>
                  <w:lang w:val="en-GB"/>
                </w:rPr>
                <w:t>Ploidy leve</w:t>
              </w:r>
            </w:ins>
            <w:ins w:id="122" w:author="DFIELD" w:date="2006-09-25T12:26:00Z">
              <w:r w:rsidR="008C5C3F">
                <w:rPr>
                  <w:rFonts w:ascii="Tahoma" w:hAnsi="Tahoma" w:cs="Tahoma"/>
                  <w:sz w:val="16"/>
                  <w:szCs w:val="16"/>
                  <w:lang w:val="en-GB"/>
                </w:rPr>
                <w:t>l</w:t>
              </w:r>
            </w:ins>
            <w:ins w:id="123" w:author="DFIELD" w:date="2006-09-25T12:03:00Z">
              <w:r w:rsidR="008C5C3F">
                <w:rPr>
                  <w:rFonts w:ascii="Tahoma" w:hAnsi="Tahoma" w:cs="Tahoma"/>
                  <w:sz w:val="16"/>
                  <w:szCs w:val="16"/>
                  <w:lang w:val="en-GB"/>
                </w:rPr>
                <w:t xml:space="preserve"> </w:t>
              </w:r>
            </w:ins>
            <w:ins w:id="124" w:author="DFIELD" w:date="2006-09-25T12:27:00Z">
              <w:r w:rsidR="0094692D" w:rsidRPr="00023C72">
                <w:rPr>
                  <w:rFonts w:ascii="Tahoma" w:hAnsi="Tahoma" w:cs="Tahoma"/>
                  <w:b/>
                  <w:color w:val="000000"/>
                  <w:sz w:val="20"/>
                  <w:szCs w:val="20"/>
                  <w:vertAlign w:val="superscript"/>
                  <w:rPrChange w:id="125" w:author="DFIELD" w:date="2006-09-25T12:59:00Z">
                    <w:rPr>
                      <w:rFonts w:ascii="Tahoma" w:hAnsi="Tahoma" w:cs="Tahoma"/>
                      <w:color w:val="000000"/>
                      <w:sz w:val="20"/>
                      <w:szCs w:val="20"/>
                      <w:vertAlign w:val="superscript"/>
                    </w:rPr>
                  </w:rPrChange>
                </w:rPr>
                <w:t>1</w:t>
              </w:r>
            </w:ins>
            <w:ins w:id="126" w:author="DFIELD" w:date="2006-09-25T21:55:00Z">
              <w:r w:rsidR="00E374A7">
                <w:rPr>
                  <w:rFonts w:ascii="Tahoma" w:hAnsi="Tahoma" w:cs="Tahoma"/>
                  <w:b/>
                  <w:color w:val="000000"/>
                  <w:sz w:val="20"/>
                  <w:szCs w:val="20"/>
                  <w:vertAlign w:val="superscript"/>
                </w:rPr>
                <w:t>, CV</w:t>
              </w:r>
            </w:ins>
          </w:p>
        </w:tc>
        <w:tc>
          <w:tcPr>
            <w:tcW w:w="603" w:type="dxa"/>
            <w:gridSpan w:val="2"/>
            <w:tcBorders>
              <w:top w:val="nil"/>
              <w:left w:val="single" w:sz="8" w:space="0" w:color="auto"/>
              <w:bottom w:val="nil"/>
              <w:right w:val="nil"/>
            </w:tcBorders>
            <w:tcPrChange w:id="127" w:author="DFIELD" w:date="2006-09-25T13:47:00Z">
              <w:tcPr>
                <w:tcW w:w="411" w:type="dxa"/>
                <w:gridSpan w:val="3"/>
                <w:tcBorders>
                  <w:top w:val="nil"/>
                  <w:left w:val="single" w:sz="8" w:space="0" w:color="auto"/>
                  <w:bottom w:val="nil"/>
                  <w:right w:val="nil"/>
                </w:tcBorders>
              </w:tcPr>
            </w:tcPrChange>
          </w:tcPr>
          <w:p w14:paraId="52F48667" w14:textId="77777777" w:rsidR="00DE7BA6" w:rsidRPr="00876880" w:rsidRDefault="00DE7BA6">
            <w:pPr>
              <w:jc w:val="center"/>
              <w:rPr>
                <w:ins w:id="128" w:author="DFIELD" w:date="2006-09-25T12:03:00Z"/>
                <w:rFonts w:ascii="Tahoma" w:hAnsi="Tahoma" w:cs="Tahoma"/>
                <w:sz w:val="16"/>
                <w:szCs w:val="16"/>
              </w:rPr>
            </w:pPr>
            <w:ins w:id="129" w:author="DFIELD" w:date="2006-09-25T12:03:00Z">
              <w:r>
                <w:rPr>
                  <w:rFonts w:ascii="Tahoma" w:hAnsi="Tahoma" w:cs="Tahoma"/>
                  <w:sz w:val="16"/>
                  <w:szCs w:val="16"/>
                </w:rPr>
                <w:t>M</w:t>
              </w:r>
            </w:ins>
          </w:p>
        </w:tc>
        <w:tc>
          <w:tcPr>
            <w:tcW w:w="436" w:type="dxa"/>
            <w:gridSpan w:val="2"/>
            <w:tcBorders>
              <w:top w:val="nil"/>
              <w:left w:val="nil"/>
              <w:bottom w:val="nil"/>
              <w:right w:val="nil"/>
            </w:tcBorders>
            <w:shd w:val="clear" w:color="auto" w:fill="auto"/>
            <w:tcPrChange w:id="130" w:author="DFIELD" w:date="2006-09-25T13:47:00Z">
              <w:tcPr>
                <w:tcW w:w="420" w:type="dxa"/>
                <w:gridSpan w:val="3"/>
                <w:tcBorders>
                  <w:top w:val="nil"/>
                  <w:left w:val="nil"/>
                  <w:bottom w:val="nil"/>
                  <w:right w:val="nil"/>
                </w:tcBorders>
                <w:shd w:val="clear" w:color="auto" w:fill="auto"/>
              </w:tcPr>
            </w:tcPrChange>
          </w:tcPr>
          <w:p w14:paraId="09D4F11E" w14:textId="77777777" w:rsidR="00DE7BA6" w:rsidRPr="00876880" w:rsidRDefault="00DE7BA6">
            <w:pPr>
              <w:jc w:val="center"/>
              <w:rPr>
                <w:ins w:id="131" w:author="DFIELD" w:date="2006-09-25T12:03:00Z"/>
                <w:rFonts w:ascii="Tahoma" w:hAnsi="Tahoma" w:cs="Tahoma"/>
                <w:sz w:val="16"/>
                <w:szCs w:val="16"/>
              </w:rPr>
            </w:pPr>
            <w:ins w:id="132" w:author="DFIELD" w:date="2006-09-25T12:03:00Z">
              <w:r>
                <w:rPr>
                  <w:rFonts w:ascii="Tahoma" w:hAnsi="Tahoma" w:cs="Tahoma"/>
                  <w:sz w:val="16"/>
                  <w:szCs w:val="16"/>
                </w:rPr>
                <w:t>-</w:t>
              </w:r>
            </w:ins>
          </w:p>
        </w:tc>
        <w:tc>
          <w:tcPr>
            <w:tcW w:w="429" w:type="dxa"/>
            <w:gridSpan w:val="2"/>
            <w:tcBorders>
              <w:top w:val="nil"/>
              <w:left w:val="nil"/>
              <w:bottom w:val="nil"/>
              <w:right w:val="nil"/>
            </w:tcBorders>
            <w:shd w:val="clear" w:color="auto" w:fill="auto"/>
            <w:tcPrChange w:id="133" w:author="DFIELD" w:date="2006-09-25T13:47:00Z">
              <w:tcPr>
                <w:tcW w:w="430" w:type="dxa"/>
                <w:gridSpan w:val="3"/>
                <w:tcBorders>
                  <w:top w:val="nil"/>
                  <w:left w:val="nil"/>
                  <w:bottom w:val="nil"/>
                  <w:right w:val="nil"/>
                </w:tcBorders>
                <w:shd w:val="clear" w:color="auto" w:fill="auto"/>
              </w:tcPr>
            </w:tcPrChange>
          </w:tcPr>
          <w:p w14:paraId="4932BB41" w14:textId="77777777" w:rsidR="00DE7BA6" w:rsidRPr="00876880" w:rsidRDefault="00DE7BA6">
            <w:pPr>
              <w:jc w:val="center"/>
              <w:rPr>
                <w:ins w:id="134" w:author="DFIELD" w:date="2006-09-25T12:03:00Z"/>
                <w:rFonts w:ascii="Tahoma" w:hAnsi="Tahoma" w:cs="Tahoma"/>
                <w:sz w:val="16"/>
                <w:szCs w:val="16"/>
              </w:rPr>
            </w:pPr>
          </w:p>
        </w:tc>
        <w:tc>
          <w:tcPr>
            <w:tcW w:w="402" w:type="dxa"/>
            <w:gridSpan w:val="2"/>
            <w:tcBorders>
              <w:top w:val="nil"/>
              <w:left w:val="nil"/>
              <w:bottom w:val="nil"/>
              <w:right w:val="nil"/>
            </w:tcBorders>
            <w:shd w:val="clear" w:color="auto" w:fill="auto"/>
            <w:tcPrChange w:id="135" w:author="DFIELD" w:date="2006-09-25T13:47:00Z">
              <w:tcPr>
                <w:tcW w:w="384" w:type="dxa"/>
                <w:gridSpan w:val="3"/>
                <w:tcBorders>
                  <w:top w:val="nil"/>
                  <w:left w:val="nil"/>
                  <w:bottom w:val="nil"/>
                  <w:right w:val="nil"/>
                </w:tcBorders>
                <w:shd w:val="clear" w:color="auto" w:fill="auto"/>
              </w:tcPr>
            </w:tcPrChange>
          </w:tcPr>
          <w:p w14:paraId="3A467EA9" w14:textId="77777777" w:rsidR="00DE7BA6" w:rsidRPr="00876880" w:rsidRDefault="00DE7BA6">
            <w:pPr>
              <w:jc w:val="center"/>
              <w:rPr>
                <w:ins w:id="136" w:author="DFIELD" w:date="2006-09-25T12:03:00Z"/>
                <w:rFonts w:ascii="Tahoma" w:hAnsi="Tahoma" w:cs="Tahoma"/>
                <w:sz w:val="16"/>
                <w:szCs w:val="16"/>
              </w:rPr>
            </w:pPr>
          </w:p>
        </w:tc>
        <w:tc>
          <w:tcPr>
            <w:tcW w:w="456" w:type="dxa"/>
            <w:gridSpan w:val="2"/>
            <w:tcBorders>
              <w:top w:val="nil"/>
              <w:left w:val="nil"/>
              <w:bottom w:val="nil"/>
              <w:right w:val="nil"/>
            </w:tcBorders>
            <w:shd w:val="clear" w:color="auto" w:fill="auto"/>
            <w:tcPrChange w:id="137" w:author="DFIELD" w:date="2006-09-25T13:47:00Z">
              <w:tcPr>
                <w:tcW w:w="443" w:type="dxa"/>
                <w:gridSpan w:val="3"/>
                <w:tcBorders>
                  <w:top w:val="nil"/>
                  <w:left w:val="nil"/>
                  <w:bottom w:val="nil"/>
                  <w:right w:val="nil"/>
                </w:tcBorders>
                <w:shd w:val="clear" w:color="auto" w:fill="auto"/>
              </w:tcPr>
            </w:tcPrChange>
          </w:tcPr>
          <w:p w14:paraId="3D75EF43" w14:textId="77777777" w:rsidR="00DE7BA6" w:rsidRPr="00876880" w:rsidRDefault="00DE7BA6">
            <w:pPr>
              <w:jc w:val="center"/>
              <w:rPr>
                <w:ins w:id="138" w:author="DFIELD" w:date="2006-09-25T12:03:00Z"/>
                <w:rFonts w:ascii="Tahoma" w:hAnsi="Tahoma" w:cs="Tahoma"/>
                <w:sz w:val="16"/>
                <w:szCs w:val="16"/>
              </w:rPr>
            </w:pPr>
          </w:p>
        </w:tc>
        <w:tc>
          <w:tcPr>
            <w:tcW w:w="458" w:type="dxa"/>
            <w:gridSpan w:val="2"/>
            <w:tcBorders>
              <w:top w:val="nil"/>
              <w:left w:val="nil"/>
              <w:bottom w:val="nil"/>
              <w:right w:val="nil"/>
            </w:tcBorders>
            <w:shd w:val="clear" w:color="auto" w:fill="auto"/>
            <w:tcPrChange w:id="139" w:author="DFIELD" w:date="2006-09-25T13:47:00Z">
              <w:tcPr>
                <w:tcW w:w="444" w:type="dxa"/>
                <w:gridSpan w:val="3"/>
                <w:tcBorders>
                  <w:top w:val="nil"/>
                  <w:left w:val="nil"/>
                  <w:bottom w:val="nil"/>
                  <w:right w:val="nil"/>
                </w:tcBorders>
                <w:shd w:val="clear" w:color="auto" w:fill="auto"/>
              </w:tcPr>
            </w:tcPrChange>
          </w:tcPr>
          <w:p w14:paraId="7068BD52" w14:textId="77777777" w:rsidR="00DE7BA6" w:rsidRPr="00876880" w:rsidRDefault="00DE7BA6">
            <w:pPr>
              <w:jc w:val="center"/>
              <w:rPr>
                <w:ins w:id="140" w:author="DFIELD" w:date="2006-09-25T12:03:00Z"/>
                <w:rFonts w:ascii="Tahoma" w:hAnsi="Tahoma" w:cs="Tahoma"/>
                <w:sz w:val="16"/>
                <w:szCs w:val="16"/>
              </w:rPr>
            </w:pPr>
          </w:p>
        </w:tc>
      </w:tr>
      <w:tr w:rsidR="005242C3" w:rsidRPr="00876880" w14:paraId="3845A57A" w14:textId="77777777">
        <w:trPr>
          <w:trHeight w:val="255"/>
          <w:trPrChange w:id="141"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142" w:author="DFIELD" w:date="2006-09-25T13:47:00Z">
              <w:tcPr>
                <w:tcW w:w="7136" w:type="dxa"/>
                <w:gridSpan w:val="4"/>
                <w:tcBorders>
                  <w:top w:val="nil"/>
                  <w:left w:val="nil"/>
                  <w:bottom w:val="nil"/>
                  <w:right w:val="single" w:sz="8" w:space="0" w:color="auto"/>
                </w:tcBorders>
                <w:shd w:val="clear" w:color="auto" w:fill="auto"/>
              </w:tcPr>
            </w:tcPrChange>
          </w:tcPr>
          <w:p w14:paraId="4B294106" w14:textId="77777777" w:rsidR="005242C3" w:rsidRPr="00876880" w:rsidRDefault="005242C3">
            <w:pPr>
              <w:rPr>
                <w:rFonts w:ascii="Tahoma" w:hAnsi="Tahoma" w:cs="Tahoma"/>
                <w:sz w:val="16"/>
                <w:szCs w:val="16"/>
              </w:rPr>
            </w:pPr>
            <w:r w:rsidRPr="00876880">
              <w:rPr>
                <w:rFonts w:ascii="Tahoma" w:hAnsi="Tahoma" w:cs="Tahoma"/>
                <w:sz w:val="16"/>
                <w:szCs w:val="16"/>
              </w:rPr>
              <w:t xml:space="preserve">Number of </w:t>
            </w:r>
            <w:del w:id="143" w:author="DFIELD" w:date="2006-09-25T12:06:00Z">
              <w:r w:rsidRPr="00876880" w:rsidDel="00842A8C">
                <w:rPr>
                  <w:rFonts w:ascii="Tahoma" w:hAnsi="Tahoma" w:cs="Tahoma"/>
                  <w:sz w:val="16"/>
                  <w:szCs w:val="16"/>
                </w:rPr>
                <w:delText xml:space="preserve">chromosomes </w:delText>
              </w:r>
            </w:del>
            <w:ins w:id="144" w:author="DFIELD" w:date="2006-09-25T12:06:00Z">
              <w:r w:rsidR="00842A8C">
                <w:rPr>
                  <w:rFonts w:ascii="Tahoma" w:hAnsi="Tahoma" w:cs="Tahoma"/>
                  <w:sz w:val="16"/>
                  <w:szCs w:val="16"/>
                </w:rPr>
                <w:t>replicons</w:t>
              </w:r>
              <w:r w:rsidR="00842A8C" w:rsidRPr="00876880">
                <w:rPr>
                  <w:rFonts w:ascii="Tahoma" w:hAnsi="Tahoma" w:cs="Tahoma"/>
                  <w:sz w:val="16"/>
                  <w:szCs w:val="16"/>
                </w:rPr>
                <w:t xml:space="preserve"> </w:t>
              </w:r>
            </w:ins>
            <w:r w:rsidRPr="00876880">
              <w:rPr>
                <w:rFonts w:ascii="Tahoma" w:hAnsi="Tahoma" w:cs="Tahoma"/>
                <w:sz w:val="16"/>
                <w:szCs w:val="16"/>
              </w:rPr>
              <w:t>(</w:t>
            </w:r>
            <w:ins w:id="145" w:author="DFIELD" w:date="2006-09-25T12:06:00Z">
              <w:r w:rsidR="00842A8C">
                <w:rPr>
                  <w:rFonts w:ascii="Tahoma" w:hAnsi="Tahoma" w:cs="Tahoma"/>
                  <w:sz w:val="16"/>
                  <w:szCs w:val="16"/>
                </w:rPr>
                <w:t xml:space="preserve">nuclear genome: chromosomes, </w:t>
              </w:r>
            </w:ins>
            <w:r w:rsidRPr="00876880">
              <w:rPr>
                <w:rFonts w:ascii="Tahoma" w:hAnsi="Tahoma" w:cs="Tahoma"/>
                <w:sz w:val="16"/>
                <w:szCs w:val="16"/>
              </w:rPr>
              <w:t>Virus: number of segments)</w:t>
            </w:r>
            <w:ins w:id="146" w:author="z312" w:date="2006-09-12T16:34:00Z">
              <w:r>
                <w:rPr>
                  <w:rFonts w:ascii="Tahoma" w:hAnsi="Tahoma" w:cs="Tahoma"/>
                  <w:sz w:val="16"/>
                  <w:szCs w:val="16"/>
                </w:rPr>
                <w:t xml:space="preserve"> </w:t>
              </w:r>
              <w:del w:id="147" w:author="DFIELD" w:date="2006-09-25T12:07:00Z">
                <w:r w:rsidDel="00842A8C">
                  <w:rPr>
                    <w:rFonts w:ascii="Tahoma" w:hAnsi="Tahoma" w:cs="Tahoma"/>
                    <w:sz w:val="16"/>
                    <w:szCs w:val="16"/>
                  </w:rPr>
                  <w:delText>– replicons – haploid chromosome count - 13</w:delText>
                </w:r>
              </w:del>
            </w:ins>
            <w:ins w:id="148" w:author="DFIELD" w:date="2006-09-25T12:07:00Z">
              <w:r w:rsidR="00842A8C">
                <w:rPr>
                  <w:rFonts w:ascii="Tahoma" w:hAnsi="Tahoma" w:cs="Tahoma"/>
                  <w:sz w:val="16"/>
                  <w:szCs w:val="16"/>
                </w:rPr>
                <w:t>(refers to haploid chromosome count</w:t>
              </w:r>
            </w:ins>
            <w:ins w:id="149" w:author="DFIELD" w:date="2006-09-25T12:25:00Z">
              <w:r w:rsidR="008C5C3F">
                <w:rPr>
                  <w:rFonts w:ascii="Tahoma" w:hAnsi="Tahoma" w:cs="Tahoma"/>
                  <w:sz w:val="16"/>
                  <w:szCs w:val="16"/>
                </w:rPr>
                <w:t>)</w:t>
              </w:r>
              <w:r w:rsidR="008C5C3F" w:rsidRPr="008C5C3F">
                <w:rPr>
                  <w:rFonts w:ascii="Tahoma" w:hAnsi="Tahoma" w:cs="Tahoma"/>
                  <w:color w:val="000000"/>
                  <w:sz w:val="16"/>
                  <w:szCs w:val="16"/>
                  <w:vertAlign w:val="superscript"/>
                </w:rPr>
                <w:t xml:space="preserve"> </w:t>
              </w:r>
            </w:ins>
            <w:ins w:id="150" w:author="DFIELD" w:date="2006-09-25T12:27:00Z">
              <w:r w:rsidR="0094692D" w:rsidRPr="00023C72">
                <w:rPr>
                  <w:rFonts w:ascii="Tahoma" w:hAnsi="Tahoma" w:cs="Tahoma"/>
                  <w:b/>
                  <w:color w:val="000000"/>
                  <w:sz w:val="20"/>
                  <w:szCs w:val="20"/>
                  <w:vertAlign w:val="superscript"/>
                  <w:rPrChange w:id="151" w:author="DFIELD" w:date="2006-09-25T12:59:00Z">
                    <w:rPr>
                      <w:rFonts w:ascii="Tahoma" w:hAnsi="Tahoma" w:cs="Tahoma"/>
                      <w:color w:val="000000"/>
                      <w:sz w:val="20"/>
                      <w:szCs w:val="20"/>
                      <w:vertAlign w:val="superscript"/>
                    </w:rPr>
                  </w:rPrChange>
                </w:rPr>
                <w:t>1</w:t>
              </w:r>
            </w:ins>
            <w:ins w:id="152" w:author="DFIELD" w:date="2006-09-25T21:55:00Z">
              <w:r w:rsidR="00E374A7">
                <w:rPr>
                  <w:rFonts w:ascii="Tahoma" w:hAnsi="Tahoma" w:cs="Tahoma"/>
                  <w:b/>
                  <w:color w:val="000000"/>
                  <w:sz w:val="20"/>
                  <w:szCs w:val="20"/>
                  <w:vertAlign w:val="superscript"/>
                </w:rPr>
                <w:t>, integer</w:t>
              </w:r>
            </w:ins>
          </w:p>
        </w:tc>
        <w:tc>
          <w:tcPr>
            <w:tcW w:w="603" w:type="dxa"/>
            <w:gridSpan w:val="2"/>
            <w:tcBorders>
              <w:top w:val="nil"/>
              <w:left w:val="single" w:sz="8" w:space="0" w:color="auto"/>
              <w:bottom w:val="nil"/>
              <w:right w:val="nil"/>
            </w:tcBorders>
            <w:tcPrChange w:id="153" w:author="DFIELD" w:date="2006-09-25T13:47:00Z">
              <w:tcPr>
                <w:tcW w:w="411" w:type="dxa"/>
                <w:gridSpan w:val="2"/>
                <w:tcBorders>
                  <w:top w:val="nil"/>
                  <w:left w:val="single" w:sz="8" w:space="0" w:color="auto"/>
                  <w:bottom w:val="nil"/>
                  <w:right w:val="nil"/>
                </w:tcBorders>
              </w:tcPr>
            </w:tcPrChange>
          </w:tcPr>
          <w:p w14:paraId="08B07034" w14:textId="77777777" w:rsidR="005242C3" w:rsidRPr="00876880" w:rsidRDefault="005242C3">
            <w:pPr>
              <w:jc w:val="center"/>
              <w:rPr>
                <w:rFonts w:ascii="Tahoma" w:hAnsi="Tahoma" w:cs="Tahoma"/>
                <w:sz w:val="16"/>
                <w:szCs w:val="16"/>
              </w:rPr>
            </w:pPr>
            <w:r w:rsidRPr="00876880">
              <w:rPr>
                <w:rFonts w:ascii="Tahoma" w:hAnsi="Tahoma" w:cs="Tahoma"/>
                <w:sz w:val="16"/>
                <w:szCs w:val="16"/>
              </w:rPr>
              <w:t>M</w:t>
            </w:r>
          </w:p>
        </w:tc>
        <w:tc>
          <w:tcPr>
            <w:tcW w:w="436" w:type="dxa"/>
            <w:gridSpan w:val="2"/>
            <w:tcBorders>
              <w:top w:val="nil"/>
              <w:left w:val="nil"/>
              <w:bottom w:val="nil"/>
              <w:right w:val="nil"/>
            </w:tcBorders>
            <w:shd w:val="clear" w:color="auto" w:fill="auto"/>
            <w:tcPrChange w:id="154" w:author="DFIELD" w:date="2006-09-25T13:47:00Z">
              <w:tcPr>
                <w:tcW w:w="420" w:type="dxa"/>
                <w:gridSpan w:val="3"/>
                <w:tcBorders>
                  <w:top w:val="nil"/>
                  <w:left w:val="nil"/>
                  <w:bottom w:val="nil"/>
                  <w:right w:val="nil"/>
                </w:tcBorders>
                <w:shd w:val="clear" w:color="auto" w:fill="auto"/>
              </w:tcPr>
            </w:tcPrChange>
          </w:tcPr>
          <w:p w14:paraId="73CD3961" w14:textId="77777777" w:rsidR="005242C3" w:rsidRPr="00876880" w:rsidRDefault="005242C3">
            <w:pPr>
              <w:jc w:val="center"/>
              <w:rPr>
                <w:rFonts w:ascii="Tahoma" w:hAnsi="Tahoma" w:cs="Tahoma"/>
                <w:sz w:val="16"/>
                <w:szCs w:val="16"/>
              </w:rPr>
            </w:pPr>
            <w:r w:rsidRPr="00876880">
              <w:rPr>
                <w:rFonts w:ascii="Tahoma" w:hAnsi="Tahoma" w:cs="Tahoma"/>
                <w:sz w:val="16"/>
                <w:szCs w:val="16"/>
              </w:rPr>
              <w:t>M</w:t>
            </w:r>
          </w:p>
        </w:tc>
        <w:tc>
          <w:tcPr>
            <w:tcW w:w="429" w:type="dxa"/>
            <w:gridSpan w:val="2"/>
            <w:tcBorders>
              <w:top w:val="nil"/>
              <w:left w:val="nil"/>
              <w:bottom w:val="nil"/>
              <w:right w:val="nil"/>
            </w:tcBorders>
            <w:shd w:val="clear" w:color="auto" w:fill="auto"/>
            <w:tcPrChange w:id="155" w:author="DFIELD" w:date="2006-09-25T13:47:00Z">
              <w:tcPr>
                <w:tcW w:w="430" w:type="dxa"/>
                <w:gridSpan w:val="3"/>
                <w:tcBorders>
                  <w:top w:val="nil"/>
                  <w:left w:val="nil"/>
                  <w:bottom w:val="nil"/>
                  <w:right w:val="nil"/>
                </w:tcBorders>
                <w:shd w:val="clear" w:color="auto" w:fill="auto"/>
              </w:tcPr>
            </w:tcPrChange>
          </w:tcPr>
          <w:p w14:paraId="231F2AD0" w14:textId="77777777" w:rsidR="005242C3" w:rsidRPr="00876880" w:rsidRDefault="005242C3">
            <w:pPr>
              <w:jc w:val="center"/>
              <w:rPr>
                <w:rFonts w:ascii="Tahoma" w:hAnsi="Tahoma" w:cs="Tahoma"/>
                <w:sz w:val="16"/>
                <w:szCs w:val="16"/>
              </w:rPr>
            </w:pPr>
            <w:r w:rsidRPr="00876880">
              <w:rPr>
                <w:rFonts w:ascii="Tahoma" w:hAnsi="Tahoma" w:cs="Tahoma"/>
                <w:sz w:val="16"/>
                <w:szCs w:val="16"/>
              </w:rPr>
              <w:t>-</w:t>
            </w:r>
          </w:p>
        </w:tc>
        <w:tc>
          <w:tcPr>
            <w:tcW w:w="402" w:type="dxa"/>
            <w:gridSpan w:val="2"/>
            <w:tcBorders>
              <w:top w:val="nil"/>
              <w:left w:val="nil"/>
              <w:bottom w:val="nil"/>
              <w:right w:val="nil"/>
            </w:tcBorders>
            <w:shd w:val="clear" w:color="auto" w:fill="auto"/>
            <w:tcPrChange w:id="156" w:author="DFIELD" w:date="2006-09-25T13:47:00Z">
              <w:tcPr>
                <w:tcW w:w="384" w:type="dxa"/>
                <w:gridSpan w:val="3"/>
                <w:tcBorders>
                  <w:top w:val="nil"/>
                  <w:left w:val="nil"/>
                  <w:bottom w:val="nil"/>
                  <w:right w:val="nil"/>
                </w:tcBorders>
                <w:shd w:val="clear" w:color="auto" w:fill="auto"/>
              </w:tcPr>
            </w:tcPrChange>
          </w:tcPr>
          <w:p w14:paraId="7DBA28AD" w14:textId="77777777" w:rsidR="005242C3" w:rsidRPr="00876880" w:rsidRDefault="005242C3">
            <w:pPr>
              <w:jc w:val="center"/>
              <w:rPr>
                <w:rFonts w:ascii="Tahoma" w:hAnsi="Tahoma" w:cs="Tahoma"/>
                <w:sz w:val="16"/>
                <w:szCs w:val="16"/>
              </w:rPr>
            </w:pPr>
            <w:r w:rsidRPr="00876880">
              <w:rPr>
                <w:rFonts w:ascii="Tahoma" w:hAnsi="Tahoma" w:cs="Tahoma"/>
                <w:sz w:val="16"/>
                <w:szCs w:val="16"/>
              </w:rPr>
              <w:t>M</w:t>
            </w:r>
          </w:p>
        </w:tc>
        <w:tc>
          <w:tcPr>
            <w:tcW w:w="456" w:type="dxa"/>
            <w:gridSpan w:val="2"/>
            <w:tcBorders>
              <w:top w:val="nil"/>
              <w:left w:val="nil"/>
              <w:bottom w:val="nil"/>
              <w:right w:val="nil"/>
            </w:tcBorders>
            <w:shd w:val="clear" w:color="auto" w:fill="auto"/>
            <w:tcPrChange w:id="157" w:author="DFIELD" w:date="2006-09-25T13:47:00Z">
              <w:tcPr>
                <w:tcW w:w="443" w:type="dxa"/>
                <w:gridSpan w:val="3"/>
                <w:tcBorders>
                  <w:top w:val="nil"/>
                  <w:left w:val="nil"/>
                  <w:bottom w:val="nil"/>
                  <w:right w:val="nil"/>
                </w:tcBorders>
                <w:shd w:val="clear" w:color="auto" w:fill="auto"/>
              </w:tcPr>
            </w:tcPrChange>
          </w:tcPr>
          <w:p w14:paraId="69B7811C" w14:textId="77777777" w:rsidR="005242C3" w:rsidRPr="00876880" w:rsidRDefault="005242C3">
            <w:pPr>
              <w:jc w:val="center"/>
              <w:rPr>
                <w:rFonts w:ascii="Tahoma" w:hAnsi="Tahoma" w:cs="Tahoma"/>
                <w:sz w:val="16"/>
                <w:szCs w:val="16"/>
              </w:rPr>
            </w:pPr>
            <w:r w:rsidRPr="00876880">
              <w:rPr>
                <w:rFonts w:ascii="Tahoma" w:hAnsi="Tahoma" w:cs="Tahoma"/>
                <w:sz w:val="16"/>
                <w:szCs w:val="16"/>
              </w:rPr>
              <w:t>-</w:t>
            </w:r>
          </w:p>
        </w:tc>
        <w:tc>
          <w:tcPr>
            <w:tcW w:w="458" w:type="dxa"/>
            <w:gridSpan w:val="2"/>
            <w:tcBorders>
              <w:top w:val="nil"/>
              <w:left w:val="nil"/>
              <w:bottom w:val="nil"/>
              <w:right w:val="nil"/>
            </w:tcBorders>
            <w:shd w:val="clear" w:color="auto" w:fill="auto"/>
            <w:tcPrChange w:id="158" w:author="DFIELD" w:date="2006-09-25T13:47:00Z">
              <w:tcPr>
                <w:tcW w:w="444" w:type="dxa"/>
                <w:gridSpan w:val="2"/>
                <w:tcBorders>
                  <w:top w:val="nil"/>
                  <w:left w:val="nil"/>
                  <w:bottom w:val="nil"/>
                  <w:right w:val="nil"/>
                </w:tcBorders>
                <w:shd w:val="clear" w:color="auto" w:fill="auto"/>
              </w:tcPr>
            </w:tcPrChange>
          </w:tcPr>
          <w:p w14:paraId="3FE11093" w14:textId="77777777" w:rsidR="005242C3" w:rsidRPr="00876880" w:rsidRDefault="005242C3">
            <w:pPr>
              <w:jc w:val="center"/>
              <w:rPr>
                <w:rFonts w:ascii="Tahoma" w:hAnsi="Tahoma" w:cs="Tahoma"/>
                <w:sz w:val="16"/>
                <w:szCs w:val="16"/>
              </w:rPr>
            </w:pPr>
            <w:r w:rsidRPr="00876880">
              <w:rPr>
                <w:rFonts w:ascii="Tahoma" w:hAnsi="Tahoma" w:cs="Tahoma"/>
                <w:sz w:val="16"/>
                <w:szCs w:val="16"/>
              </w:rPr>
              <w:t>-</w:t>
            </w:r>
          </w:p>
        </w:tc>
      </w:tr>
      <w:tr w:rsidR="005242C3" w:rsidRPr="00876880" w:rsidDel="000C5FFB" w14:paraId="4F009E28" w14:textId="77777777">
        <w:trPr>
          <w:trHeight w:val="255"/>
          <w:del w:id="159" w:author="DFIELD" w:date="2006-09-25T12:09:00Z"/>
          <w:trPrChange w:id="160" w:author="DFIELD" w:date="2006-09-23T12:51:00Z">
            <w:trPr>
              <w:gridAfter w:val="0"/>
              <w:trHeight w:val="255"/>
            </w:trPr>
          </w:trPrChange>
        </w:trPr>
        <w:tc>
          <w:tcPr>
            <w:tcW w:w="7136" w:type="dxa"/>
            <w:gridSpan w:val="2"/>
            <w:tcBorders>
              <w:top w:val="nil"/>
              <w:left w:val="nil"/>
              <w:bottom w:val="nil"/>
              <w:right w:val="single" w:sz="8" w:space="0" w:color="auto"/>
            </w:tcBorders>
            <w:shd w:val="clear" w:color="auto" w:fill="auto"/>
            <w:tcPrChange w:id="161" w:author="DFIELD" w:date="2006-09-23T12:51:00Z">
              <w:tcPr>
                <w:tcW w:w="7136" w:type="dxa"/>
                <w:gridSpan w:val="4"/>
                <w:tcBorders>
                  <w:top w:val="nil"/>
                  <w:left w:val="nil"/>
                  <w:bottom w:val="nil"/>
                  <w:right w:val="single" w:sz="8" w:space="0" w:color="auto"/>
                </w:tcBorders>
                <w:shd w:val="clear" w:color="auto" w:fill="auto"/>
              </w:tcPr>
            </w:tcPrChange>
          </w:tcPr>
          <w:p w14:paraId="62EA1D7F" w14:textId="77777777" w:rsidR="005242C3" w:rsidRPr="00876880" w:rsidDel="000C5FFB" w:rsidRDefault="005242C3">
            <w:pPr>
              <w:rPr>
                <w:del w:id="162" w:author="DFIELD" w:date="2006-09-25T12:09:00Z"/>
                <w:rFonts w:ascii="Tahoma" w:hAnsi="Tahoma" w:cs="Tahoma"/>
                <w:sz w:val="16"/>
                <w:szCs w:val="16"/>
              </w:rPr>
            </w:pPr>
            <w:del w:id="163" w:author="DFIELD" w:date="2006-09-25T12:03:00Z">
              <w:r w:rsidRPr="00876880" w:rsidDel="00DE7BA6">
                <w:rPr>
                  <w:rFonts w:ascii="Tahoma" w:hAnsi="Tahoma" w:cs="Tahoma"/>
                  <w:sz w:val="16"/>
                  <w:szCs w:val="16"/>
                  <w:lang w:val="en-GB"/>
                </w:rPr>
                <w:delText>Ploidy level</w:delText>
              </w:r>
            </w:del>
            <w:ins w:id="164" w:author="z312" w:date="2006-09-12T16:35:00Z">
              <w:del w:id="165" w:author="DFIELD" w:date="2006-09-25T12:03:00Z">
                <w:r w:rsidDel="00DE7BA6">
                  <w:rPr>
                    <w:rFonts w:ascii="Tahoma" w:hAnsi="Tahoma" w:cs="Tahoma"/>
                    <w:sz w:val="16"/>
                    <w:szCs w:val="16"/>
                    <w:lang w:val="en-GB"/>
                  </w:rPr>
                  <w:delText xml:space="preserve"> – add bacteria - 12</w:delText>
                </w:r>
              </w:del>
            </w:ins>
          </w:p>
        </w:tc>
        <w:tc>
          <w:tcPr>
            <w:tcW w:w="411" w:type="dxa"/>
            <w:gridSpan w:val="2"/>
            <w:tcBorders>
              <w:top w:val="nil"/>
              <w:left w:val="single" w:sz="8" w:space="0" w:color="auto"/>
              <w:bottom w:val="nil"/>
              <w:right w:val="nil"/>
            </w:tcBorders>
            <w:tcPrChange w:id="166" w:author="DFIELD" w:date="2006-09-23T12:51:00Z">
              <w:tcPr>
                <w:tcW w:w="411" w:type="dxa"/>
                <w:gridSpan w:val="2"/>
                <w:tcBorders>
                  <w:top w:val="nil"/>
                  <w:left w:val="single" w:sz="8" w:space="0" w:color="auto"/>
                  <w:bottom w:val="nil"/>
                  <w:right w:val="nil"/>
                </w:tcBorders>
              </w:tcPr>
            </w:tcPrChange>
          </w:tcPr>
          <w:p w14:paraId="4A7A8BB8" w14:textId="77777777" w:rsidR="005242C3" w:rsidRPr="00876880" w:rsidDel="000C5FFB" w:rsidRDefault="005242C3">
            <w:pPr>
              <w:jc w:val="center"/>
              <w:rPr>
                <w:del w:id="167" w:author="DFIELD" w:date="2006-09-25T12:09:00Z"/>
                <w:rFonts w:ascii="Tahoma" w:hAnsi="Tahoma" w:cs="Tahoma"/>
                <w:sz w:val="16"/>
                <w:szCs w:val="16"/>
              </w:rPr>
            </w:pPr>
            <w:del w:id="168" w:author="DFIELD" w:date="2006-09-25T12:09:00Z">
              <w:r w:rsidRPr="00876880" w:rsidDel="000C5FFB">
                <w:rPr>
                  <w:rFonts w:ascii="Tahoma" w:hAnsi="Tahoma" w:cs="Tahoma"/>
                  <w:sz w:val="16"/>
                  <w:szCs w:val="16"/>
                </w:rPr>
                <w:delText>M</w:delText>
              </w:r>
            </w:del>
          </w:p>
        </w:tc>
        <w:tc>
          <w:tcPr>
            <w:tcW w:w="420" w:type="dxa"/>
            <w:gridSpan w:val="2"/>
            <w:tcBorders>
              <w:top w:val="nil"/>
              <w:left w:val="nil"/>
              <w:bottom w:val="nil"/>
              <w:right w:val="nil"/>
            </w:tcBorders>
            <w:shd w:val="clear" w:color="auto" w:fill="auto"/>
            <w:tcPrChange w:id="169" w:author="DFIELD" w:date="2006-09-23T12:51:00Z">
              <w:tcPr>
                <w:tcW w:w="420" w:type="dxa"/>
                <w:gridSpan w:val="3"/>
                <w:tcBorders>
                  <w:top w:val="nil"/>
                  <w:left w:val="nil"/>
                  <w:bottom w:val="nil"/>
                  <w:right w:val="nil"/>
                </w:tcBorders>
                <w:shd w:val="clear" w:color="auto" w:fill="auto"/>
              </w:tcPr>
            </w:tcPrChange>
          </w:tcPr>
          <w:p w14:paraId="5A4EF1FA" w14:textId="77777777" w:rsidR="005242C3" w:rsidRPr="00876880" w:rsidDel="000C5FFB" w:rsidRDefault="005242C3">
            <w:pPr>
              <w:jc w:val="center"/>
              <w:rPr>
                <w:del w:id="170" w:author="DFIELD" w:date="2006-09-25T12:09:00Z"/>
                <w:rFonts w:ascii="Tahoma" w:hAnsi="Tahoma" w:cs="Tahoma"/>
                <w:sz w:val="16"/>
                <w:szCs w:val="16"/>
              </w:rPr>
            </w:pPr>
            <w:del w:id="171" w:author="DFIELD" w:date="2006-09-25T12:09:00Z">
              <w:r w:rsidRPr="00876880" w:rsidDel="000C5FFB">
                <w:rPr>
                  <w:rFonts w:ascii="Tahoma" w:hAnsi="Tahoma" w:cs="Tahoma"/>
                  <w:sz w:val="16"/>
                  <w:szCs w:val="16"/>
                </w:rPr>
                <w:delText>-</w:delText>
              </w:r>
            </w:del>
          </w:p>
        </w:tc>
        <w:tc>
          <w:tcPr>
            <w:tcW w:w="430" w:type="dxa"/>
            <w:gridSpan w:val="2"/>
            <w:tcBorders>
              <w:top w:val="nil"/>
              <w:left w:val="nil"/>
              <w:bottom w:val="nil"/>
              <w:right w:val="nil"/>
            </w:tcBorders>
            <w:shd w:val="clear" w:color="auto" w:fill="auto"/>
            <w:tcPrChange w:id="172" w:author="DFIELD" w:date="2006-09-23T12:51:00Z">
              <w:tcPr>
                <w:tcW w:w="430" w:type="dxa"/>
                <w:gridSpan w:val="3"/>
                <w:tcBorders>
                  <w:top w:val="nil"/>
                  <w:left w:val="nil"/>
                  <w:bottom w:val="nil"/>
                  <w:right w:val="nil"/>
                </w:tcBorders>
                <w:shd w:val="clear" w:color="auto" w:fill="auto"/>
              </w:tcPr>
            </w:tcPrChange>
          </w:tcPr>
          <w:p w14:paraId="21A5DF63" w14:textId="77777777" w:rsidR="005242C3" w:rsidRPr="00876880" w:rsidDel="000C5FFB" w:rsidRDefault="005242C3">
            <w:pPr>
              <w:jc w:val="center"/>
              <w:rPr>
                <w:del w:id="173" w:author="DFIELD" w:date="2006-09-25T12:09:00Z"/>
                <w:rFonts w:ascii="Tahoma" w:hAnsi="Tahoma" w:cs="Tahoma"/>
                <w:sz w:val="16"/>
                <w:szCs w:val="16"/>
              </w:rPr>
            </w:pPr>
            <w:del w:id="174" w:author="DFIELD" w:date="2006-09-25T12:09:00Z">
              <w:r w:rsidRPr="00876880" w:rsidDel="000C5FFB">
                <w:rPr>
                  <w:rFonts w:ascii="Tahoma" w:hAnsi="Tahoma" w:cs="Tahoma"/>
                  <w:sz w:val="16"/>
                  <w:szCs w:val="16"/>
                </w:rPr>
                <w:delText>-</w:delText>
              </w:r>
            </w:del>
          </w:p>
        </w:tc>
        <w:tc>
          <w:tcPr>
            <w:tcW w:w="384" w:type="dxa"/>
            <w:gridSpan w:val="2"/>
            <w:tcBorders>
              <w:top w:val="nil"/>
              <w:left w:val="nil"/>
              <w:bottom w:val="nil"/>
              <w:right w:val="nil"/>
            </w:tcBorders>
            <w:shd w:val="clear" w:color="auto" w:fill="auto"/>
            <w:tcPrChange w:id="175" w:author="DFIELD" w:date="2006-09-23T12:51:00Z">
              <w:tcPr>
                <w:tcW w:w="384" w:type="dxa"/>
                <w:gridSpan w:val="3"/>
                <w:tcBorders>
                  <w:top w:val="nil"/>
                  <w:left w:val="nil"/>
                  <w:bottom w:val="nil"/>
                  <w:right w:val="nil"/>
                </w:tcBorders>
                <w:shd w:val="clear" w:color="auto" w:fill="auto"/>
              </w:tcPr>
            </w:tcPrChange>
          </w:tcPr>
          <w:p w14:paraId="73778B17" w14:textId="77777777" w:rsidR="005242C3" w:rsidRPr="00876880" w:rsidDel="000C5FFB" w:rsidRDefault="005242C3">
            <w:pPr>
              <w:jc w:val="center"/>
              <w:rPr>
                <w:del w:id="176" w:author="DFIELD" w:date="2006-09-25T12:09:00Z"/>
                <w:rFonts w:ascii="Tahoma" w:hAnsi="Tahoma" w:cs="Tahoma"/>
                <w:sz w:val="16"/>
                <w:szCs w:val="16"/>
              </w:rPr>
            </w:pPr>
            <w:del w:id="177" w:author="DFIELD" w:date="2006-09-25T12:09:00Z">
              <w:r w:rsidRPr="00876880" w:rsidDel="000C5FFB">
                <w:rPr>
                  <w:rFonts w:ascii="Tahoma" w:hAnsi="Tahoma" w:cs="Tahoma"/>
                  <w:sz w:val="16"/>
                  <w:szCs w:val="16"/>
                </w:rPr>
                <w:delText>-</w:delText>
              </w:r>
            </w:del>
          </w:p>
        </w:tc>
        <w:tc>
          <w:tcPr>
            <w:tcW w:w="443" w:type="dxa"/>
            <w:gridSpan w:val="2"/>
            <w:tcBorders>
              <w:top w:val="nil"/>
              <w:left w:val="nil"/>
              <w:bottom w:val="nil"/>
              <w:right w:val="nil"/>
            </w:tcBorders>
            <w:shd w:val="clear" w:color="auto" w:fill="auto"/>
            <w:tcPrChange w:id="178" w:author="DFIELD" w:date="2006-09-23T12:51:00Z">
              <w:tcPr>
                <w:tcW w:w="443" w:type="dxa"/>
                <w:gridSpan w:val="3"/>
                <w:tcBorders>
                  <w:top w:val="nil"/>
                  <w:left w:val="nil"/>
                  <w:bottom w:val="nil"/>
                  <w:right w:val="nil"/>
                </w:tcBorders>
                <w:shd w:val="clear" w:color="auto" w:fill="auto"/>
              </w:tcPr>
            </w:tcPrChange>
          </w:tcPr>
          <w:p w14:paraId="4C1FDF0D" w14:textId="77777777" w:rsidR="005242C3" w:rsidRPr="00876880" w:rsidDel="000C5FFB" w:rsidRDefault="005242C3">
            <w:pPr>
              <w:jc w:val="center"/>
              <w:rPr>
                <w:del w:id="179" w:author="DFIELD" w:date="2006-09-25T12:09:00Z"/>
                <w:rFonts w:ascii="Tahoma" w:hAnsi="Tahoma" w:cs="Tahoma"/>
                <w:sz w:val="16"/>
                <w:szCs w:val="16"/>
              </w:rPr>
            </w:pPr>
            <w:del w:id="180" w:author="DFIELD" w:date="2006-09-25T12:09:00Z">
              <w:r w:rsidRPr="00876880" w:rsidDel="000C5FFB">
                <w:rPr>
                  <w:rFonts w:ascii="Tahoma" w:hAnsi="Tahoma" w:cs="Tahoma"/>
                  <w:sz w:val="16"/>
                  <w:szCs w:val="16"/>
                </w:rPr>
                <w:delText>-</w:delText>
              </w:r>
            </w:del>
          </w:p>
        </w:tc>
        <w:tc>
          <w:tcPr>
            <w:tcW w:w="444" w:type="dxa"/>
            <w:tcBorders>
              <w:top w:val="nil"/>
              <w:left w:val="nil"/>
              <w:bottom w:val="nil"/>
              <w:right w:val="nil"/>
            </w:tcBorders>
            <w:shd w:val="clear" w:color="auto" w:fill="auto"/>
            <w:tcPrChange w:id="181" w:author="DFIELD" w:date="2006-09-23T12:51:00Z">
              <w:tcPr>
                <w:tcW w:w="444" w:type="dxa"/>
                <w:gridSpan w:val="2"/>
                <w:tcBorders>
                  <w:top w:val="nil"/>
                  <w:left w:val="nil"/>
                  <w:bottom w:val="nil"/>
                  <w:right w:val="nil"/>
                </w:tcBorders>
                <w:shd w:val="clear" w:color="auto" w:fill="auto"/>
              </w:tcPr>
            </w:tcPrChange>
          </w:tcPr>
          <w:p w14:paraId="7DBCCC90" w14:textId="77777777" w:rsidR="005242C3" w:rsidRPr="00876880" w:rsidDel="000C5FFB" w:rsidRDefault="005242C3">
            <w:pPr>
              <w:jc w:val="center"/>
              <w:rPr>
                <w:del w:id="182" w:author="DFIELD" w:date="2006-09-25T12:09:00Z"/>
                <w:rFonts w:ascii="Tahoma" w:hAnsi="Tahoma" w:cs="Tahoma"/>
                <w:sz w:val="16"/>
                <w:szCs w:val="16"/>
              </w:rPr>
            </w:pPr>
            <w:del w:id="183" w:author="DFIELD" w:date="2006-09-25T12:09:00Z">
              <w:r w:rsidRPr="00876880" w:rsidDel="000C5FFB">
                <w:rPr>
                  <w:rFonts w:ascii="Tahoma" w:hAnsi="Tahoma" w:cs="Tahoma"/>
                  <w:sz w:val="16"/>
                  <w:szCs w:val="16"/>
                </w:rPr>
                <w:delText>-</w:delText>
              </w:r>
            </w:del>
          </w:p>
        </w:tc>
      </w:tr>
      <w:tr w:rsidR="00DE7BA6" w:rsidRPr="00876880" w14:paraId="518494D1" w14:textId="77777777">
        <w:tblPrEx>
          <w:tblPrExChange w:id="184" w:author="DFIELD" w:date="2006-09-25T13:47:00Z">
            <w:tblPrEx>
              <w:tblW w:w="9668" w:type="dxa"/>
            </w:tblPrEx>
          </w:tblPrExChange>
        </w:tblPrEx>
        <w:trPr>
          <w:trHeight w:val="255"/>
          <w:ins w:id="185" w:author="DFIELD" w:date="2006-09-25T12:03:00Z"/>
          <w:trPrChange w:id="186"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187" w:author="DFIELD" w:date="2006-09-25T13:47:00Z">
              <w:tcPr>
                <w:tcW w:w="7136" w:type="dxa"/>
                <w:gridSpan w:val="2"/>
                <w:tcBorders>
                  <w:top w:val="nil"/>
                  <w:left w:val="nil"/>
                  <w:bottom w:val="nil"/>
                  <w:right w:val="single" w:sz="8" w:space="0" w:color="auto"/>
                </w:tcBorders>
                <w:shd w:val="clear" w:color="auto" w:fill="auto"/>
              </w:tcPr>
            </w:tcPrChange>
          </w:tcPr>
          <w:p w14:paraId="65C04975" w14:textId="77777777" w:rsidR="00DE7BA6" w:rsidRPr="00876880" w:rsidRDefault="000A3E4B">
            <w:pPr>
              <w:rPr>
                <w:ins w:id="188" w:author="DFIELD" w:date="2006-09-25T12:03:00Z"/>
                <w:rFonts w:ascii="Tahoma" w:hAnsi="Tahoma" w:cs="Tahoma"/>
                <w:sz w:val="16"/>
                <w:szCs w:val="16"/>
              </w:rPr>
            </w:pPr>
            <w:ins w:id="189" w:author="DFIELD" w:date="2006-09-25T16:21:00Z">
              <w:r>
                <w:rPr>
                  <w:rFonts w:ascii="Tahoma" w:hAnsi="Tahoma" w:cs="Tahoma"/>
                  <w:sz w:val="16"/>
                  <w:szCs w:val="16"/>
                </w:rPr>
                <w:t>E</w:t>
              </w:r>
            </w:ins>
            <w:ins w:id="190" w:author="DFIELD" w:date="2006-09-25T12:03:00Z">
              <w:r w:rsidR="00DE7BA6" w:rsidRPr="00876880">
                <w:rPr>
                  <w:rFonts w:ascii="Tahoma" w:hAnsi="Tahoma" w:cs="Tahoma"/>
                  <w:sz w:val="16"/>
                  <w:szCs w:val="16"/>
                </w:rPr>
                <w:t>xtrachromosomal elements</w:t>
              </w:r>
            </w:ins>
            <w:ins w:id="191" w:author="DFIELD" w:date="2006-09-25T12:26:00Z">
              <w:r w:rsidR="008C5C3F" w:rsidRPr="00023C72">
                <w:rPr>
                  <w:rFonts w:ascii="Tahoma" w:hAnsi="Tahoma" w:cs="Tahoma"/>
                  <w:b/>
                  <w:sz w:val="16"/>
                  <w:szCs w:val="16"/>
                  <w:rPrChange w:id="192" w:author="DFIELD" w:date="2006-09-25T12:59:00Z">
                    <w:rPr>
                      <w:rFonts w:ascii="Tahoma" w:hAnsi="Tahoma" w:cs="Tahoma"/>
                      <w:sz w:val="16"/>
                      <w:szCs w:val="16"/>
                    </w:rPr>
                  </w:rPrChange>
                </w:rPr>
                <w:t xml:space="preserve"> </w:t>
              </w:r>
            </w:ins>
            <w:ins w:id="193" w:author="DFIELD" w:date="2006-09-25T12:27:00Z">
              <w:r w:rsidR="0094692D" w:rsidRPr="00023C72">
                <w:rPr>
                  <w:rFonts w:ascii="Tahoma" w:hAnsi="Tahoma" w:cs="Tahoma"/>
                  <w:b/>
                  <w:color w:val="000000"/>
                  <w:sz w:val="20"/>
                  <w:szCs w:val="20"/>
                  <w:vertAlign w:val="superscript"/>
                  <w:rPrChange w:id="194" w:author="DFIELD" w:date="2006-09-25T12:59:00Z">
                    <w:rPr>
                      <w:rFonts w:ascii="Tahoma" w:hAnsi="Tahoma" w:cs="Tahoma"/>
                      <w:color w:val="000000"/>
                      <w:sz w:val="20"/>
                      <w:szCs w:val="20"/>
                      <w:vertAlign w:val="superscript"/>
                    </w:rPr>
                  </w:rPrChange>
                </w:rPr>
                <w:t>1</w:t>
              </w:r>
            </w:ins>
            <w:ins w:id="195" w:author="DFIELD" w:date="2006-09-25T21:55:00Z">
              <w:r w:rsidR="00E374A7">
                <w:rPr>
                  <w:rFonts w:ascii="Tahoma" w:hAnsi="Tahoma" w:cs="Tahoma"/>
                  <w:b/>
                  <w:color w:val="000000"/>
                  <w:sz w:val="20"/>
                  <w:szCs w:val="20"/>
                  <w:vertAlign w:val="superscript"/>
                </w:rPr>
                <w:t>, integer</w:t>
              </w:r>
            </w:ins>
          </w:p>
        </w:tc>
        <w:tc>
          <w:tcPr>
            <w:tcW w:w="603" w:type="dxa"/>
            <w:gridSpan w:val="2"/>
            <w:tcBorders>
              <w:top w:val="nil"/>
              <w:left w:val="single" w:sz="8" w:space="0" w:color="auto"/>
              <w:bottom w:val="nil"/>
              <w:right w:val="nil"/>
            </w:tcBorders>
            <w:tcPrChange w:id="196" w:author="DFIELD" w:date="2006-09-25T13:47:00Z">
              <w:tcPr>
                <w:tcW w:w="411" w:type="dxa"/>
                <w:gridSpan w:val="3"/>
                <w:tcBorders>
                  <w:top w:val="nil"/>
                  <w:left w:val="single" w:sz="8" w:space="0" w:color="auto"/>
                  <w:bottom w:val="nil"/>
                  <w:right w:val="nil"/>
                </w:tcBorders>
              </w:tcPr>
            </w:tcPrChange>
          </w:tcPr>
          <w:p w14:paraId="1CCF010C" w14:textId="77777777" w:rsidR="00DE7BA6" w:rsidRPr="00876880" w:rsidRDefault="008C5C3F">
            <w:pPr>
              <w:jc w:val="center"/>
              <w:rPr>
                <w:ins w:id="197" w:author="DFIELD" w:date="2006-09-25T12:03:00Z"/>
                <w:rFonts w:ascii="Tahoma" w:hAnsi="Tahoma" w:cs="Tahoma"/>
                <w:sz w:val="16"/>
                <w:szCs w:val="16"/>
              </w:rPr>
            </w:pPr>
            <w:ins w:id="198" w:author="DFIELD" w:date="2006-09-25T12:10:00Z">
              <w:r>
                <w:rPr>
                  <w:rFonts w:ascii="Tahoma" w:hAnsi="Tahoma" w:cs="Tahoma"/>
                  <w:sz w:val="16"/>
                  <w:szCs w:val="16"/>
                </w:rPr>
                <w:t>X</w:t>
              </w:r>
            </w:ins>
          </w:p>
        </w:tc>
        <w:tc>
          <w:tcPr>
            <w:tcW w:w="436" w:type="dxa"/>
            <w:gridSpan w:val="2"/>
            <w:tcBorders>
              <w:top w:val="nil"/>
              <w:left w:val="nil"/>
              <w:bottom w:val="nil"/>
              <w:right w:val="nil"/>
            </w:tcBorders>
            <w:shd w:val="clear" w:color="auto" w:fill="auto"/>
            <w:tcPrChange w:id="199" w:author="DFIELD" w:date="2006-09-25T13:47:00Z">
              <w:tcPr>
                <w:tcW w:w="420" w:type="dxa"/>
                <w:gridSpan w:val="3"/>
                <w:tcBorders>
                  <w:top w:val="nil"/>
                  <w:left w:val="nil"/>
                  <w:bottom w:val="nil"/>
                  <w:right w:val="nil"/>
                </w:tcBorders>
                <w:shd w:val="clear" w:color="auto" w:fill="auto"/>
              </w:tcPr>
            </w:tcPrChange>
          </w:tcPr>
          <w:p w14:paraId="4C67E048" w14:textId="77777777" w:rsidR="00DE7BA6" w:rsidRPr="00876880" w:rsidRDefault="00DE7BA6">
            <w:pPr>
              <w:jc w:val="center"/>
              <w:rPr>
                <w:ins w:id="200" w:author="DFIELD" w:date="2006-09-25T12:03:00Z"/>
                <w:rFonts w:ascii="Tahoma" w:hAnsi="Tahoma" w:cs="Tahoma"/>
                <w:sz w:val="16"/>
                <w:szCs w:val="16"/>
              </w:rPr>
            </w:pPr>
            <w:ins w:id="201" w:author="DFIELD" w:date="2006-09-25T12:03:00Z">
              <w:r w:rsidRPr="00876880">
                <w:rPr>
                  <w:rFonts w:ascii="Tahoma" w:hAnsi="Tahoma" w:cs="Tahoma"/>
                  <w:sz w:val="16"/>
                  <w:szCs w:val="16"/>
                </w:rPr>
                <w:t>M</w:t>
              </w:r>
            </w:ins>
          </w:p>
        </w:tc>
        <w:tc>
          <w:tcPr>
            <w:tcW w:w="429" w:type="dxa"/>
            <w:gridSpan w:val="2"/>
            <w:tcBorders>
              <w:top w:val="nil"/>
              <w:left w:val="nil"/>
              <w:bottom w:val="nil"/>
              <w:right w:val="nil"/>
            </w:tcBorders>
            <w:shd w:val="clear" w:color="auto" w:fill="auto"/>
            <w:tcPrChange w:id="202" w:author="DFIELD" w:date="2006-09-25T13:47:00Z">
              <w:tcPr>
                <w:tcW w:w="430" w:type="dxa"/>
                <w:gridSpan w:val="3"/>
                <w:tcBorders>
                  <w:top w:val="nil"/>
                  <w:left w:val="nil"/>
                  <w:bottom w:val="nil"/>
                  <w:right w:val="nil"/>
                </w:tcBorders>
                <w:shd w:val="clear" w:color="auto" w:fill="auto"/>
              </w:tcPr>
            </w:tcPrChange>
          </w:tcPr>
          <w:p w14:paraId="48140977" w14:textId="77777777" w:rsidR="00DE7BA6" w:rsidRPr="00876880" w:rsidRDefault="00DE7BA6">
            <w:pPr>
              <w:jc w:val="center"/>
              <w:rPr>
                <w:ins w:id="203" w:author="DFIELD" w:date="2006-09-25T12:03:00Z"/>
                <w:rFonts w:ascii="Tahoma" w:hAnsi="Tahoma" w:cs="Tahoma"/>
                <w:sz w:val="16"/>
                <w:szCs w:val="16"/>
              </w:rPr>
            </w:pPr>
          </w:p>
        </w:tc>
        <w:tc>
          <w:tcPr>
            <w:tcW w:w="402" w:type="dxa"/>
            <w:gridSpan w:val="2"/>
            <w:tcBorders>
              <w:top w:val="nil"/>
              <w:left w:val="nil"/>
              <w:bottom w:val="nil"/>
              <w:right w:val="nil"/>
            </w:tcBorders>
            <w:shd w:val="clear" w:color="auto" w:fill="auto"/>
            <w:tcPrChange w:id="204" w:author="DFIELD" w:date="2006-09-25T13:47:00Z">
              <w:tcPr>
                <w:tcW w:w="384" w:type="dxa"/>
                <w:gridSpan w:val="3"/>
                <w:tcBorders>
                  <w:top w:val="nil"/>
                  <w:left w:val="nil"/>
                  <w:bottom w:val="nil"/>
                  <w:right w:val="nil"/>
                </w:tcBorders>
                <w:shd w:val="clear" w:color="auto" w:fill="auto"/>
              </w:tcPr>
            </w:tcPrChange>
          </w:tcPr>
          <w:p w14:paraId="43BBF5DE" w14:textId="77777777" w:rsidR="00DE7BA6" w:rsidRPr="00876880" w:rsidRDefault="00DE7BA6">
            <w:pPr>
              <w:jc w:val="center"/>
              <w:rPr>
                <w:ins w:id="205" w:author="DFIELD" w:date="2006-09-25T12:03:00Z"/>
                <w:rFonts w:ascii="Tahoma" w:hAnsi="Tahoma" w:cs="Tahoma"/>
                <w:sz w:val="16"/>
                <w:szCs w:val="16"/>
              </w:rPr>
            </w:pPr>
          </w:p>
        </w:tc>
        <w:tc>
          <w:tcPr>
            <w:tcW w:w="456" w:type="dxa"/>
            <w:gridSpan w:val="2"/>
            <w:tcBorders>
              <w:top w:val="nil"/>
              <w:left w:val="nil"/>
              <w:bottom w:val="nil"/>
              <w:right w:val="nil"/>
            </w:tcBorders>
            <w:shd w:val="clear" w:color="auto" w:fill="auto"/>
            <w:tcPrChange w:id="206" w:author="DFIELD" w:date="2006-09-25T13:47:00Z">
              <w:tcPr>
                <w:tcW w:w="443" w:type="dxa"/>
                <w:gridSpan w:val="3"/>
                <w:tcBorders>
                  <w:top w:val="nil"/>
                  <w:left w:val="nil"/>
                  <w:bottom w:val="nil"/>
                  <w:right w:val="nil"/>
                </w:tcBorders>
                <w:shd w:val="clear" w:color="auto" w:fill="auto"/>
              </w:tcPr>
            </w:tcPrChange>
          </w:tcPr>
          <w:p w14:paraId="1CD4251C" w14:textId="77777777" w:rsidR="00DE7BA6" w:rsidRPr="00876880" w:rsidRDefault="00DE7BA6">
            <w:pPr>
              <w:jc w:val="center"/>
              <w:rPr>
                <w:ins w:id="207" w:author="DFIELD" w:date="2006-09-25T12:03:00Z"/>
                <w:rFonts w:ascii="Tahoma" w:hAnsi="Tahoma" w:cs="Tahoma"/>
                <w:sz w:val="16"/>
                <w:szCs w:val="16"/>
              </w:rPr>
            </w:pPr>
          </w:p>
        </w:tc>
        <w:tc>
          <w:tcPr>
            <w:tcW w:w="458" w:type="dxa"/>
            <w:gridSpan w:val="2"/>
            <w:tcBorders>
              <w:top w:val="nil"/>
              <w:left w:val="nil"/>
              <w:bottom w:val="nil"/>
              <w:right w:val="nil"/>
            </w:tcBorders>
            <w:shd w:val="clear" w:color="auto" w:fill="auto"/>
            <w:tcPrChange w:id="208" w:author="DFIELD" w:date="2006-09-25T13:47:00Z">
              <w:tcPr>
                <w:tcW w:w="444" w:type="dxa"/>
                <w:gridSpan w:val="3"/>
                <w:tcBorders>
                  <w:top w:val="nil"/>
                  <w:left w:val="nil"/>
                  <w:bottom w:val="nil"/>
                  <w:right w:val="nil"/>
                </w:tcBorders>
                <w:shd w:val="clear" w:color="auto" w:fill="auto"/>
              </w:tcPr>
            </w:tcPrChange>
          </w:tcPr>
          <w:p w14:paraId="11A06663" w14:textId="77777777" w:rsidR="00DE7BA6" w:rsidRPr="00876880" w:rsidRDefault="00DE7BA6">
            <w:pPr>
              <w:jc w:val="center"/>
              <w:rPr>
                <w:ins w:id="209" w:author="DFIELD" w:date="2006-09-25T12:03:00Z"/>
                <w:rFonts w:ascii="Tahoma" w:hAnsi="Tahoma" w:cs="Tahoma"/>
                <w:sz w:val="16"/>
                <w:szCs w:val="16"/>
              </w:rPr>
            </w:pPr>
          </w:p>
        </w:tc>
      </w:tr>
      <w:tr w:rsidR="005242C3" w:rsidRPr="00876880" w14:paraId="12D0AF50" w14:textId="77777777">
        <w:trPr>
          <w:trHeight w:val="255"/>
          <w:trPrChange w:id="210"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211" w:author="DFIELD" w:date="2006-09-25T13:47:00Z">
              <w:tcPr>
                <w:tcW w:w="7136" w:type="dxa"/>
                <w:gridSpan w:val="4"/>
                <w:tcBorders>
                  <w:top w:val="nil"/>
                  <w:left w:val="nil"/>
                  <w:bottom w:val="nil"/>
                  <w:right w:val="single" w:sz="8" w:space="0" w:color="auto"/>
                </w:tcBorders>
                <w:shd w:val="clear" w:color="auto" w:fill="auto"/>
              </w:tcPr>
            </w:tcPrChange>
          </w:tcPr>
          <w:p w14:paraId="664E003F" w14:textId="77777777" w:rsidR="005242C3" w:rsidRPr="00876880" w:rsidRDefault="005242C3">
            <w:pPr>
              <w:rPr>
                <w:rFonts w:ascii="Tahoma" w:hAnsi="Tahoma" w:cs="Tahoma"/>
                <w:sz w:val="16"/>
                <w:szCs w:val="16"/>
              </w:rPr>
            </w:pPr>
            <w:r w:rsidRPr="00876880">
              <w:rPr>
                <w:rFonts w:ascii="Tahoma" w:hAnsi="Tahoma" w:cs="Tahoma"/>
                <w:sz w:val="16"/>
                <w:szCs w:val="16"/>
              </w:rPr>
              <w:t>Estimated size (prior to sequencing</w:t>
            </w:r>
            <w:ins w:id="212" w:author="DFIELD" w:date="2006-09-25T13:15:00Z">
              <w:r w:rsidR="00A25F65">
                <w:rPr>
                  <w:rFonts w:ascii="Tahoma" w:hAnsi="Tahoma" w:cs="Tahoma"/>
                  <w:sz w:val="16"/>
                  <w:szCs w:val="16"/>
                </w:rPr>
                <w:t>; to apply to all draft genomes</w:t>
              </w:r>
            </w:ins>
            <w:r w:rsidRPr="00876880">
              <w:rPr>
                <w:rFonts w:ascii="Tahoma" w:hAnsi="Tahoma" w:cs="Tahoma"/>
                <w:sz w:val="16"/>
                <w:szCs w:val="16"/>
              </w:rPr>
              <w:t>)</w:t>
            </w:r>
            <w:ins w:id="213" w:author="z312" w:date="2006-09-12T16:36:00Z">
              <w:r>
                <w:rPr>
                  <w:rFonts w:ascii="Tahoma" w:hAnsi="Tahoma" w:cs="Tahoma"/>
                  <w:sz w:val="16"/>
                  <w:szCs w:val="16"/>
                </w:rPr>
                <w:t xml:space="preserve"> </w:t>
              </w:r>
            </w:ins>
            <w:ins w:id="214" w:author="DFIELD" w:date="2006-09-25T12:27:00Z">
              <w:r w:rsidR="0094692D" w:rsidRPr="00023C72">
                <w:rPr>
                  <w:rFonts w:ascii="Tahoma" w:hAnsi="Tahoma" w:cs="Tahoma"/>
                  <w:b/>
                  <w:color w:val="000000"/>
                  <w:sz w:val="20"/>
                  <w:szCs w:val="20"/>
                  <w:vertAlign w:val="superscript"/>
                  <w:rPrChange w:id="215" w:author="DFIELD" w:date="2006-09-25T12:59:00Z">
                    <w:rPr>
                      <w:rFonts w:ascii="Tahoma" w:hAnsi="Tahoma" w:cs="Tahoma"/>
                      <w:color w:val="000000"/>
                      <w:sz w:val="20"/>
                      <w:szCs w:val="20"/>
                      <w:vertAlign w:val="superscript"/>
                    </w:rPr>
                  </w:rPrChange>
                </w:rPr>
                <w:t>1</w:t>
              </w:r>
            </w:ins>
            <w:ins w:id="216" w:author="DFIELD" w:date="2006-09-25T21:55:00Z">
              <w:r w:rsidR="00E374A7">
                <w:rPr>
                  <w:rFonts w:ascii="Tahoma" w:hAnsi="Tahoma" w:cs="Tahoma"/>
                  <w:b/>
                  <w:color w:val="000000"/>
                  <w:sz w:val="20"/>
                  <w:szCs w:val="20"/>
                  <w:vertAlign w:val="superscript"/>
                </w:rPr>
                <w:t>, integer</w:t>
              </w:r>
            </w:ins>
            <w:ins w:id="217" w:author="z312" w:date="2006-09-12T16:36:00Z">
              <w:del w:id="218" w:author="DFIELD" w:date="2006-09-25T12:11:00Z">
                <w:r w:rsidDel="008C5C3F">
                  <w:rPr>
                    <w:rFonts w:ascii="Tahoma" w:hAnsi="Tahoma" w:cs="Tahoma"/>
                    <w:sz w:val="16"/>
                    <w:szCs w:val="16"/>
                  </w:rPr>
                  <w:delText>– every draft genome – not meta – 15 – size on each replicon</w:delText>
                </w:r>
              </w:del>
            </w:ins>
          </w:p>
        </w:tc>
        <w:tc>
          <w:tcPr>
            <w:tcW w:w="603" w:type="dxa"/>
            <w:gridSpan w:val="2"/>
            <w:tcBorders>
              <w:top w:val="nil"/>
              <w:left w:val="single" w:sz="8" w:space="0" w:color="auto"/>
              <w:bottom w:val="nil"/>
              <w:right w:val="nil"/>
            </w:tcBorders>
            <w:tcPrChange w:id="219" w:author="DFIELD" w:date="2006-09-25T13:47:00Z">
              <w:tcPr>
                <w:tcW w:w="411" w:type="dxa"/>
                <w:gridSpan w:val="2"/>
                <w:tcBorders>
                  <w:top w:val="nil"/>
                  <w:left w:val="single" w:sz="8" w:space="0" w:color="auto"/>
                  <w:bottom w:val="nil"/>
                  <w:right w:val="nil"/>
                </w:tcBorders>
              </w:tcPr>
            </w:tcPrChange>
          </w:tcPr>
          <w:p w14:paraId="596C676C" w14:textId="77777777" w:rsidR="005242C3" w:rsidRPr="00876880" w:rsidRDefault="005242C3">
            <w:pPr>
              <w:jc w:val="center"/>
              <w:rPr>
                <w:rFonts w:ascii="Tahoma" w:hAnsi="Tahoma" w:cs="Tahoma"/>
                <w:sz w:val="16"/>
                <w:szCs w:val="16"/>
              </w:rPr>
            </w:pPr>
            <w:r w:rsidRPr="00876880">
              <w:rPr>
                <w:rFonts w:ascii="Tahoma" w:hAnsi="Tahoma" w:cs="Tahoma"/>
                <w:sz w:val="16"/>
                <w:szCs w:val="16"/>
              </w:rPr>
              <w:t>M</w:t>
            </w:r>
          </w:p>
        </w:tc>
        <w:tc>
          <w:tcPr>
            <w:tcW w:w="436" w:type="dxa"/>
            <w:gridSpan w:val="2"/>
            <w:tcBorders>
              <w:top w:val="nil"/>
              <w:left w:val="nil"/>
              <w:bottom w:val="nil"/>
              <w:right w:val="nil"/>
            </w:tcBorders>
            <w:shd w:val="clear" w:color="auto" w:fill="auto"/>
            <w:tcPrChange w:id="220" w:author="DFIELD" w:date="2006-09-25T13:47:00Z">
              <w:tcPr>
                <w:tcW w:w="420" w:type="dxa"/>
                <w:gridSpan w:val="3"/>
                <w:tcBorders>
                  <w:top w:val="nil"/>
                  <w:left w:val="nil"/>
                  <w:bottom w:val="nil"/>
                  <w:right w:val="nil"/>
                </w:tcBorders>
                <w:shd w:val="clear" w:color="auto" w:fill="auto"/>
              </w:tcPr>
            </w:tcPrChange>
          </w:tcPr>
          <w:p w14:paraId="2EC881B6" w14:textId="77777777" w:rsidR="005242C3" w:rsidRPr="00876880" w:rsidRDefault="005242C3">
            <w:pPr>
              <w:jc w:val="center"/>
              <w:rPr>
                <w:rFonts w:ascii="Tahoma" w:hAnsi="Tahoma" w:cs="Tahoma"/>
                <w:sz w:val="16"/>
                <w:szCs w:val="16"/>
              </w:rPr>
            </w:pPr>
            <w:r w:rsidRPr="00876880">
              <w:rPr>
                <w:rFonts w:ascii="Tahoma" w:hAnsi="Tahoma" w:cs="Tahoma"/>
                <w:sz w:val="16"/>
                <w:szCs w:val="16"/>
              </w:rPr>
              <w:t>X</w:t>
            </w:r>
          </w:p>
        </w:tc>
        <w:tc>
          <w:tcPr>
            <w:tcW w:w="429" w:type="dxa"/>
            <w:gridSpan w:val="2"/>
            <w:tcBorders>
              <w:top w:val="nil"/>
              <w:left w:val="nil"/>
              <w:bottom w:val="nil"/>
              <w:right w:val="nil"/>
            </w:tcBorders>
            <w:shd w:val="clear" w:color="auto" w:fill="auto"/>
            <w:tcPrChange w:id="221" w:author="DFIELD" w:date="2006-09-25T13:47:00Z">
              <w:tcPr>
                <w:tcW w:w="430" w:type="dxa"/>
                <w:gridSpan w:val="3"/>
                <w:tcBorders>
                  <w:top w:val="nil"/>
                  <w:left w:val="nil"/>
                  <w:bottom w:val="nil"/>
                  <w:right w:val="nil"/>
                </w:tcBorders>
                <w:shd w:val="clear" w:color="auto" w:fill="auto"/>
              </w:tcPr>
            </w:tcPrChange>
          </w:tcPr>
          <w:p w14:paraId="5D24F709" w14:textId="77777777" w:rsidR="005242C3" w:rsidRPr="00876880" w:rsidRDefault="008C5C3F">
            <w:pPr>
              <w:jc w:val="center"/>
              <w:rPr>
                <w:rFonts w:ascii="Tahoma" w:hAnsi="Tahoma" w:cs="Tahoma"/>
                <w:sz w:val="16"/>
                <w:szCs w:val="16"/>
              </w:rPr>
            </w:pPr>
            <w:ins w:id="222" w:author="DFIELD" w:date="2006-09-25T12:10:00Z">
              <w:r>
                <w:rPr>
                  <w:rFonts w:ascii="Tahoma" w:hAnsi="Tahoma" w:cs="Tahoma"/>
                  <w:sz w:val="16"/>
                  <w:szCs w:val="16"/>
                </w:rPr>
                <w:t>X</w:t>
              </w:r>
            </w:ins>
          </w:p>
        </w:tc>
        <w:tc>
          <w:tcPr>
            <w:tcW w:w="402" w:type="dxa"/>
            <w:gridSpan w:val="2"/>
            <w:tcBorders>
              <w:top w:val="nil"/>
              <w:left w:val="nil"/>
              <w:bottom w:val="nil"/>
              <w:right w:val="nil"/>
            </w:tcBorders>
            <w:shd w:val="clear" w:color="auto" w:fill="auto"/>
            <w:tcPrChange w:id="223" w:author="DFIELD" w:date="2006-09-25T13:47:00Z">
              <w:tcPr>
                <w:tcW w:w="384" w:type="dxa"/>
                <w:gridSpan w:val="3"/>
                <w:tcBorders>
                  <w:top w:val="nil"/>
                  <w:left w:val="nil"/>
                  <w:bottom w:val="nil"/>
                  <w:right w:val="nil"/>
                </w:tcBorders>
                <w:shd w:val="clear" w:color="auto" w:fill="auto"/>
              </w:tcPr>
            </w:tcPrChange>
          </w:tcPr>
          <w:p w14:paraId="6E25FEE4" w14:textId="77777777" w:rsidR="005242C3" w:rsidRPr="00876880" w:rsidRDefault="008C5C3F">
            <w:pPr>
              <w:jc w:val="center"/>
              <w:rPr>
                <w:rFonts w:ascii="Tahoma" w:hAnsi="Tahoma" w:cs="Tahoma"/>
                <w:sz w:val="16"/>
                <w:szCs w:val="16"/>
              </w:rPr>
            </w:pPr>
            <w:ins w:id="224" w:author="DFIELD" w:date="2006-09-25T12:10:00Z">
              <w:r>
                <w:rPr>
                  <w:rFonts w:ascii="Tahoma" w:hAnsi="Tahoma" w:cs="Tahoma"/>
                  <w:sz w:val="16"/>
                  <w:szCs w:val="16"/>
                </w:rPr>
                <w:t>X</w:t>
              </w:r>
            </w:ins>
          </w:p>
        </w:tc>
        <w:tc>
          <w:tcPr>
            <w:tcW w:w="456" w:type="dxa"/>
            <w:gridSpan w:val="2"/>
            <w:tcBorders>
              <w:top w:val="nil"/>
              <w:left w:val="nil"/>
              <w:bottom w:val="nil"/>
              <w:right w:val="nil"/>
            </w:tcBorders>
            <w:shd w:val="clear" w:color="auto" w:fill="auto"/>
            <w:tcPrChange w:id="225" w:author="DFIELD" w:date="2006-09-25T13:47:00Z">
              <w:tcPr>
                <w:tcW w:w="443" w:type="dxa"/>
                <w:gridSpan w:val="3"/>
                <w:tcBorders>
                  <w:top w:val="nil"/>
                  <w:left w:val="nil"/>
                  <w:bottom w:val="nil"/>
                  <w:right w:val="nil"/>
                </w:tcBorders>
                <w:shd w:val="clear" w:color="auto" w:fill="auto"/>
              </w:tcPr>
            </w:tcPrChange>
          </w:tcPr>
          <w:p w14:paraId="42B05CE0" w14:textId="77777777" w:rsidR="005242C3" w:rsidRPr="00876880" w:rsidRDefault="008C5C3F">
            <w:pPr>
              <w:jc w:val="center"/>
              <w:rPr>
                <w:rFonts w:ascii="Tahoma" w:hAnsi="Tahoma" w:cs="Tahoma"/>
                <w:sz w:val="16"/>
                <w:szCs w:val="16"/>
              </w:rPr>
            </w:pPr>
            <w:ins w:id="226" w:author="DFIELD" w:date="2006-09-25T12:10:00Z">
              <w:r>
                <w:rPr>
                  <w:rFonts w:ascii="Tahoma" w:hAnsi="Tahoma" w:cs="Tahoma"/>
                  <w:sz w:val="16"/>
                  <w:szCs w:val="16"/>
                </w:rPr>
                <w:t>X</w:t>
              </w:r>
            </w:ins>
          </w:p>
        </w:tc>
        <w:tc>
          <w:tcPr>
            <w:tcW w:w="458" w:type="dxa"/>
            <w:gridSpan w:val="2"/>
            <w:tcBorders>
              <w:top w:val="nil"/>
              <w:left w:val="nil"/>
              <w:bottom w:val="nil"/>
              <w:right w:val="nil"/>
            </w:tcBorders>
            <w:shd w:val="clear" w:color="auto" w:fill="auto"/>
            <w:tcPrChange w:id="227" w:author="DFIELD" w:date="2006-09-25T13:47:00Z">
              <w:tcPr>
                <w:tcW w:w="444" w:type="dxa"/>
                <w:gridSpan w:val="2"/>
                <w:tcBorders>
                  <w:top w:val="nil"/>
                  <w:left w:val="nil"/>
                  <w:bottom w:val="nil"/>
                  <w:right w:val="nil"/>
                </w:tcBorders>
                <w:shd w:val="clear" w:color="auto" w:fill="auto"/>
              </w:tcPr>
            </w:tcPrChange>
          </w:tcPr>
          <w:p w14:paraId="02E7D485" w14:textId="77777777" w:rsidR="005242C3" w:rsidRPr="00876880" w:rsidRDefault="005242C3">
            <w:pPr>
              <w:jc w:val="center"/>
              <w:rPr>
                <w:rFonts w:ascii="Tahoma" w:hAnsi="Tahoma" w:cs="Tahoma"/>
                <w:sz w:val="16"/>
                <w:szCs w:val="16"/>
              </w:rPr>
            </w:pPr>
            <w:r w:rsidRPr="00876880">
              <w:rPr>
                <w:rFonts w:ascii="Tahoma" w:hAnsi="Tahoma" w:cs="Tahoma"/>
                <w:sz w:val="16"/>
                <w:szCs w:val="16"/>
              </w:rPr>
              <w:t>-</w:t>
            </w:r>
          </w:p>
        </w:tc>
      </w:tr>
      <w:tr w:rsidR="005242C3" w:rsidRPr="00876880" w14:paraId="001803D2" w14:textId="77777777">
        <w:trPr>
          <w:trHeight w:val="255"/>
          <w:trPrChange w:id="228"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229" w:author="DFIELD" w:date="2006-09-25T13:47:00Z">
              <w:tcPr>
                <w:tcW w:w="7136" w:type="dxa"/>
                <w:gridSpan w:val="4"/>
                <w:tcBorders>
                  <w:top w:val="nil"/>
                  <w:left w:val="nil"/>
                  <w:bottom w:val="nil"/>
                  <w:right w:val="single" w:sz="8" w:space="0" w:color="auto"/>
                </w:tcBorders>
                <w:shd w:val="clear" w:color="auto" w:fill="auto"/>
              </w:tcPr>
            </w:tcPrChange>
          </w:tcPr>
          <w:p w14:paraId="6AE23DFE" w14:textId="77777777" w:rsidR="005242C3" w:rsidRPr="00876880" w:rsidRDefault="005242C3">
            <w:pPr>
              <w:rPr>
                <w:rFonts w:ascii="Tahoma" w:hAnsi="Tahoma" w:cs="Tahoma"/>
                <w:sz w:val="16"/>
                <w:szCs w:val="16"/>
              </w:rPr>
            </w:pPr>
            <w:r w:rsidRPr="00876880">
              <w:rPr>
                <w:rFonts w:ascii="Tahoma" w:hAnsi="Tahoma" w:cs="Tahoma"/>
                <w:sz w:val="16"/>
                <w:szCs w:val="16"/>
                <w:lang w:val="en-GB"/>
              </w:rPr>
              <w:t xml:space="preserve">Reference for </w:t>
            </w:r>
            <w:del w:id="230" w:author="DFIELD" w:date="2006-09-25T12:15:00Z">
              <w:r w:rsidRPr="00876880" w:rsidDel="008C5C3F">
                <w:rPr>
                  <w:rFonts w:ascii="Tahoma" w:hAnsi="Tahoma" w:cs="Tahoma"/>
                  <w:sz w:val="16"/>
                  <w:szCs w:val="16"/>
                  <w:lang w:val="en-GB"/>
                </w:rPr>
                <w:delText xml:space="preserve">the description of the </w:delText>
              </w:r>
              <w:r w:rsidDel="008C5C3F">
                <w:rPr>
                  <w:rFonts w:ascii="Tahoma" w:hAnsi="Tahoma" w:cs="Tahoma"/>
                  <w:sz w:val="16"/>
                  <w:szCs w:val="16"/>
                  <w:lang w:val="en-GB"/>
                </w:rPr>
                <w:delText>biological material sequenced</w:delText>
              </w:r>
            </w:del>
            <w:ins w:id="231" w:author="DFIELD" w:date="2006-09-25T12:15:00Z">
              <w:r w:rsidR="008C5C3F">
                <w:rPr>
                  <w:rFonts w:ascii="Tahoma" w:hAnsi="Tahoma" w:cs="Tahoma"/>
                  <w:sz w:val="16"/>
                  <w:szCs w:val="16"/>
                  <w:lang w:val="en-GB"/>
                </w:rPr>
                <w:t>biomaterial</w:t>
              </w:r>
            </w:ins>
            <w:r>
              <w:rPr>
                <w:rFonts w:ascii="Tahoma" w:hAnsi="Tahoma" w:cs="Tahoma"/>
                <w:sz w:val="16"/>
                <w:szCs w:val="16"/>
                <w:lang w:val="en-GB"/>
              </w:rPr>
              <w:t xml:space="preserve"> (</w:t>
            </w:r>
            <w:del w:id="232" w:author="DFIELD" w:date="2006-09-25T12:28:00Z">
              <w:r w:rsidDel="0094692D">
                <w:rPr>
                  <w:rFonts w:ascii="Tahoma" w:hAnsi="Tahoma" w:cs="Tahoma"/>
                  <w:sz w:val="16"/>
                  <w:szCs w:val="16"/>
                  <w:lang w:val="en-GB"/>
                </w:rPr>
                <w:delText>isolate, soil sample etc</w:delText>
              </w:r>
            </w:del>
            <w:del w:id="233" w:author="DFIELD" w:date="2006-09-25T12:26:00Z">
              <w:r w:rsidDel="008C5C3F">
                <w:rPr>
                  <w:rFonts w:ascii="Tahoma" w:hAnsi="Tahoma" w:cs="Tahoma"/>
                  <w:sz w:val="16"/>
                  <w:szCs w:val="16"/>
                  <w:lang w:val="en-GB"/>
                </w:rPr>
                <w:delText>)</w:delText>
              </w:r>
            </w:del>
            <w:ins w:id="234" w:author="z312" w:date="2006-09-12T16:36:00Z">
              <w:del w:id="235" w:author="DFIELD" w:date="2006-09-25T12:26:00Z">
                <w:r w:rsidDel="008C5C3F">
                  <w:rPr>
                    <w:rFonts w:ascii="Tahoma" w:hAnsi="Tahoma" w:cs="Tahoma"/>
                    <w:sz w:val="16"/>
                    <w:szCs w:val="16"/>
                    <w:lang w:val="en-GB"/>
                  </w:rPr>
                  <w:delText xml:space="preserve"> </w:delText>
                </w:r>
              </w:del>
            </w:ins>
            <w:ins w:id="236" w:author="z312" w:date="2006-09-12T16:37:00Z">
              <w:del w:id="237" w:author="DFIELD" w:date="2006-09-25T12:26:00Z">
                <w:r w:rsidDel="008C5C3F">
                  <w:rPr>
                    <w:rFonts w:ascii="Tahoma" w:hAnsi="Tahoma" w:cs="Tahoma"/>
                    <w:sz w:val="16"/>
                    <w:szCs w:val="16"/>
                    <w:lang w:val="en-GB"/>
                  </w:rPr>
                  <w:delText>–</w:delText>
                </w:r>
              </w:del>
            </w:ins>
            <w:ins w:id="238" w:author="z312" w:date="2006-09-12T16:36:00Z">
              <w:del w:id="239" w:author="DFIELD" w:date="2006-09-25T12:26:00Z">
                <w:r w:rsidDel="008C5C3F">
                  <w:rPr>
                    <w:rFonts w:ascii="Tahoma" w:hAnsi="Tahoma" w:cs="Tahoma"/>
                    <w:sz w:val="16"/>
                    <w:szCs w:val="16"/>
                    <w:lang w:val="en-GB"/>
                  </w:rPr>
                  <w:delText xml:space="preserve"> </w:delText>
                </w:r>
              </w:del>
            </w:ins>
            <w:ins w:id="240" w:author="z312" w:date="2006-09-12T16:37:00Z">
              <w:del w:id="241" w:author="DFIELD" w:date="2006-09-25T12:26:00Z">
                <w:r w:rsidDel="008C5C3F">
                  <w:rPr>
                    <w:rFonts w:ascii="Tahoma" w:hAnsi="Tahoma" w:cs="Tahoma"/>
                    <w:sz w:val="16"/>
                    <w:szCs w:val="16"/>
                    <w:lang w:val="en-GB"/>
                  </w:rPr>
                  <w:delText xml:space="preserve">repeatable </w:delText>
                </w:r>
              </w:del>
            </w:ins>
            <w:ins w:id="242" w:author="z312" w:date="2006-09-12T16:38:00Z">
              <w:del w:id="243" w:author="DFIELD" w:date="2006-09-25T12:26:00Z">
                <w:r w:rsidDel="008C5C3F">
                  <w:rPr>
                    <w:rFonts w:ascii="Tahoma" w:hAnsi="Tahoma" w:cs="Tahoma"/>
                    <w:sz w:val="16"/>
                    <w:szCs w:val="16"/>
                    <w:lang w:val="en-GB"/>
                  </w:rPr>
                  <w:delText>–</w:delText>
                </w:r>
              </w:del>
            </w:ins>
            <w:ins w:id="244" w:author="z312" w:date="2006-09-12T16:37:00Z">
              <w:del w:id="245" w:author="DFIELD" w:date="2006-09-25T12:26:00Z">
                <w:r w:rsidDel="008C5C3F">
                  <w:rPr>
                    <w:rFonts w:ascii="Tahoma" w:hAnsi="Tahoma" w:cs="Tahoma"/>
                    <w:sz w:val="16"/>
                    <w:szCs w:val="16"/>
                    <w:lang w:val="en-GB"/>
                  </w:rPr>
                  <w:delText xml:space="preserve"> </w:delText>
                </w:r>
              </w:del>
            </w:ins>
            <w:ins w:id="246" w:author="z312" w:date="2006-09-12T16:38:00Z">
              <w:del w:id="247" w:author="DFIELD" w:date="2006-09-25T12:26:00Z">
                <w:r w:rsidDel="008C5C3F">
                  <w:rPr>
                    <w:rFonts w:ascii="Tahoma" w:hAnsi="Tahoma" w:cs="Tahoma"/>
                    <w:sz w:val="16"/>
                    <w:szCs w:val="16"/>
                    <w:lang w:val="en-GB"/>
                  </w:rPr>
                  <w:delText>“collectors paper”</w:delText>
                </w:r>
              </w:del>
            </w:ins>
            <w:ins w:id="248" w:author="z312" w:date="2006-09-12T16:39:00Z">
              <w:del w:id="249" w:author="DFIELD" w:date="2006-09-25T12:26:00Z">
                <w:r w:rsidDel="008C5C3F">
                  <w:rPr>
                    <w:rFonts w:ascii="Tahoma" w:hAnsi="Tahoma" w:cs="Tahoma"/>
                    <w:sz w:val="16"/>
                    <w:szCs w:val="16"/>
                    <w:lang w:val="en-GB"/>
                  </w:rPr>
                  <w:delText xml:space="preserve"> – if not in the primary genome paper, source </w:delText>
                </w:r>
              </w:del>
            </w:ins>
            <w:ins w:id="250" w:author="z312" w:date="2006-09-12T16:40:00Z">
              <w:del w:id="251" w:author="DFIELD" w:date="2006-09-25T12:26:00Z">
                <w:r w:rsidDel="008C5C3F">
                  <w:rPr>
                    <w:rFonts w:ascii="Tahoma" w:hAnsi="Tahoma" w:cs="Tahoma"/>
                    <w:sz w:val="16"/>
                    <w:szCs w:val="16"/>
                    <w:lang w:val="en-GB"/>
                  </w:rPr>
                  <w:delText>–</w:delText>
                </w:r>
              </w:del>
            </w:ins>
            <w:ins w:id="252" w:author="z312" w:date="2006-09-12T16:39:00Z">
              <w:del w:id="253" w:author="DFIELD" w:date="2006-09-25T12:26:00Z">
                <w:r w:rsidDel="008C5C3F">
                  <w:rPr>
                    <w:rFonts w:ascii="Tahoma" w:hAnsi="Tahoma" w:cs="Tahoma"/>
                    <w:sz w:val="16"/>
                    <w:szCs w:val="16"/>
                    <w:lang w:val="en-GB"/>
                  </w:rPr>
                  <w:delText xml:space="preserve"> unclear</w:delText>
                </w:r>
              </w:del>
            </w:ins>
            <w:ins w:id="254" w:author="z312" w:date="2006-09-12T16:40:00Z">
              <w:del w:id="255" w:author="DFIELD" w:date="2006-09-25T12:26:00Z">
                <w:r w:rsidDel="008C5C3F">
                  <w:rPr>
                    <w:rFonts w:ascii="Tahoma" w:hAnsi="Tahoma" w:cs="Tahoma"/>
                    <w:sz w:val="16"/>
                    <w:szCs w:val="16"/>
                    <w:lang w:val="en-GB"/>
                  </w:rPr>
                  <w:delText xml:space="preserve"> - 15</w:delText>
                </w:r>
              </w:del>
            </w:ins>
            <w:ins w:id="256" w:author="DFIELD" w:date="2006-09-25T12:28:00Z">
              <w:r w:rsidR="0094692D">
                <w:rPr>
                  <w:rFonts w:ascii="Tahoma" w:hAnsi="Tahoma" w:cs="Tahoma"/>
                  <w:sz w:val="16"/>
                  <w:szCs w:val="16"/>
                  <w:lang w:val="en-GB"/>
                </w:rPr>
                <w:t>primary publication if isolated prior to  genome publication)</w:t>
              </w:r>
            </w:ins>
            <w:ins w:id="257" w:author="DFIELD" w:date="2006-09-25T12:26:00Z">
              <w:r w:rsidR="008C5C3F" w:rsidRPr="00023C72">
                <w:rPr>
                  <w:rFonts w:ascii="Tahoma" w:hAnsi="Tahoma" w:cs="Tahoma"/>
                  <w:b/>
                  <w:sz w:val="16"/>
                  <w:szCs w:val="16"/>
                  <w:lang w:val="en-GB"/>
                  <w:rPrChange w:id="258" w:author="DFIELD" w:date="2006-09-25T12:59:00Z">
                    <w:rPr>
                      <w:rFonts w:ascii="Tahoma" w:hAnsi="Tahoma" w:cs="Tahoma"/>
                      <w:sz w:val="16"/>
                      <w:szCs w:val="16"/>
                      <w:lang w:val="en-GB"/>
                    </w:rPr>
                  </w:rPrChange>
                </w:rPr>
                <w:t xml:space="preserve"> </w:t>
              </w:r>
            </w:ins>
            <w:ins w:id="259" w:author="DFIELD" w:date="2006-09-25T12:28:00Z">
              <w:r w:rsidR="0094692D" w:rsidRPr="00023C72">
                <w:rPr>
                  <w:rFonts w:ascii="Tahoma" w:hAnsi="Tahoma" w:cs="Tahoma"/>
                  <w:b/>
                  <w:color w:val="000000"/>
                  <w:sz w:val="20"/>
                  <w:szCs w:val="20"/>
                  <w:vertAlign w:val="superscript"/>
                  <w:rPrChange w:id="260" w:author="DFIELD" w:date="2006-09-25T12:59:00Z">
                    <w:rPr>
                      <w:rFonts w:ascii="Tahoma" w:hAnsi="Tahoma" w:cs="Tahoma"/>
                      <w:color w:val="000000"/>
                      <w:sz w:val="20"/>
                      <w:szCs w:val="20"/>
                      <w:vertAlign w:val="superscript"/>
                    </w:rPr>
                  </w:rPrChange>
                </w:rPr>
                <w:t>1</w:t>
              </w:r>
            </w:ins>
            <w:ins w:id="261" w:author="DFIELD" w:date="2006-09-25T22:07:00Z">
              <w:r w:rsidR="00D342BA">
                <w:rPr>
                  <w:rFonts w:ascii="Tahoma" w:hAnsi="Tahoma" w:cs="Tahoma"/>
                  <w:b/>
                  <w:color w:val="000000"/>
                  <w:sz w:val="20"/>
                  <w:szCs w:val="20"/>
                  <w:vertAlign w:val="superscript"/>
                </w:rPr>
                <w:t xml:space="preserve">, </w:t>
              </w:r>
              <w:r w:rsidR="00D342BA" w:rsidRPr="00D342BA">
                <w:rPr>
                  <w:rFonts w:ascii="Tahoma" w:hAnsi="Tahoma" w:cs="Tahoma"/>
                  <w:b/>
                  <w:color w:val="C0C0C0"/>
                  <w:sz w:val="20"/>
                  <w:szCs w:val="20"/>
                  <w:vertAlign w:val="superscript"/>
                  <w:rPrChange w:id="262" w:author="DFIELD" w:date="2006-09-25T22:07:00Z">
                    <w:rPr>
                      <w:rFonts w:ascii="Tahoma" w:hAnsi="Tahoma" w:cs="Tahoma"/>
                      <w:b/>
                      <w:color w:val="000000"/>
                      <w:sz w:val="20"/>
                      <w:szCs w:val="20"/>
                      <w:vertAlign w:val="superscript"/>
                    </w:rPr>
                  </w:rPrChange>
                </w:rPr>
                <w:t>PMID or DOI</w:t>
              </w:r>
            </w:ins>
          </w:p>
        </w:tc>
        <w:tc>
          <w:tcPr>
            <w:tcW w:w="603" w:type="dxa"/>
            <w:gridSpan w:val="2"/>
            <w:tcBorders>
              <w:top w:val="nil"/>
              <w:left w:val="single" w:sz="8" w:space="0" w:color="auto"/>
              <w:bottom w:val="nil"/>
              <w:right w:val="nil"/>
            </w:tcBorders>
            <w:tcPrChange w:id="263" w:author="DFIELD" w:date="2006-09-25T13:47:00Z">
              <w:tcPr>
                <w:tcW w:w="411" w:type="dxa"/>
                <w:gridSpan w:val="2"/>
                <w:tcBorders>
                  <w:top w:val="nil"/>
                  <w:left w:val="single" w:sz="8" w:space="0" w:color="auto"/>
                  <w:bottom w:val="nil"/>
                  <w:right w:val="nil"/>
                </w:tcBorders>
              </w:tcPr>
            </w:tcPrChange>
          </w:tcPr>
          <w:p w14:paraId="04713762" w14:textId="77777777" w:rsidR="005242C3" w:rsidRPr="00876880" w:rsidRDefault="005242C3">
            <w:pPr>
              <w:jc w:val="center"/>
              <w:rPr>
                <w:rFonts w:ascii="Tahoma" w:hAnsi="Tahoma" w:cs="Tahoma"/>
                <w:sz w:val="16"/>
                <w:szCs w:val="16"/>
              </w:rPr>
            </w:pPr>
            <w:r w:rsidRPr="00876880">
              <w:rPr>
                <w:rFonts w:ascii="Tahoma" w:hAnsi="Tahoma" w:cs="Tahoma"/>
                <w:sz w:val="16"/>
                <w:szCs w:val="16"/>
              </w:rPr>
              <w:t>X</w:t>
            </w:r>
          </w:p>
        </w:tc>
        <w:tc>
          <w:tcPr>
            <w:tcW w:w="436" w:type="dxa"/>
            <w:gridSpan w:val="2"/>
            <w:tcBorders>
              <w:top w:val="nil"/>
              <w:left w:val="nil"/>
              <w:bottom w:val="nil"/>
              <w:right w:val="nil"/>
            </w:tcBorders>
            <w:shd w:val="clear" w:color="auto" w:fill="auto"/>
            <w:tcPrChange w:id="264" w:author="DFIELD" w:date="2006-09-25T13:47:00Z">
              <w:tcPr>
                <w:tcW w:w="420" w:type="dxa"/>
                <w:gridSpan w:val="3"/>
                <w:tcBorders>
                  <w:top w:val="nil"/>
                  <w:left w:val="nil"/>
                  <w:bottom w:val="nil"/>
                  <w:right w:val="nil"/>
                </w:tcBorders>
                <w:shd w:val="clear" w:color="auto" w:fill="auto"/>
              </w:tcPr>
            </w:tcPrChange>
          </w:tcPr>
          <w:p w14:paraId="066652B1" w14:textId="77777777" w:rsidR="005242C3" w:rsidRPr="00876880" w:rsidRDefault="005242C3">
            <w:pPr>
              <w:jc w:val="center"/>
              <w:rPr>
                <w:rFonts w:ascii="Tahoma" w:hAnsi="Tahoma" w:cs="Tahoma"/>
                <w:sz w:val="16"/>
                <w:szCs w:val="16"/>
              </w:rPr>
            </w:pPr>
            <w:r w:rsidRPr="00876880">
              <w:rPr>
                <w:rFonts w:ascii="Tahoma" w:hAnsi="Tahoma" w:cs="Tahoma"/>
                <w:sz w:val="16"/>
                <w:szCs w:val="16"/>
              </w:rPr>
              <w:t>M</w:t>
            </w:r>
          </w:p>
        </w:tc>
        <w:tc>
          <w:tcPr>
            <w:tcW w:w="429" w:type="dxa"/>
            <w:gridSpan w:val="2"/>
            <w:tcBorders>
              <w:top w:val="nil"/>
              <w:left w:val="nil"/>
              <w:bottom w:val="nil"/>
              <w:right w:val="nil"/>
            </w:tcBorders>
            <w:shd w:val="clear" w:color="auto" w:fill="auto"/>
            <w:tcPrChange w:id="265" w:author="DFIELD" w:date="2006-09-25T13:47:00Z">
              <w:tcPr>
                <w:tcW w:w="430" w:type="dxa"/>
                <w:gridSpan w:val="3"/>
                <w:tcBorders>
                  <w:top w:val="nil"/>
                  <w:left w:val="nil"/>
                  <w:bottom w:val="nil"/>
                  <w:right w:val="nil"/>
                </w:tcBorders>
                <w:shd w:val="clear" w:color="auto" w:fill="auto"/>
              </w:tcPr>
            </w:tcPrChange>
          </w:tcPr>
          <w:p w14:paraId="1E7F0A99" w14:textId="77777777" w:rsidR="005242C3" w:rsidRPr="00876880" w:rsidRDefault="005242C3">
            <w:pPr>
              <w:jc w:val="center"/>
              <w:rPr>
                <w:rFonts w:ascii="Tahoma" w:hAnsi="Tahoma" w:cs="Tahoma"/>
                <w:sz w:val="16"/>
                <w:szCs w:val="16"/>
              </w:rPr>
            </w:pPr>
            <w:r>
              <w:rPr>
                <w:rFonts w:ascii="Tahoma" w:hAnsi="Tahoma" w:cs="Tahoma"/>
                <w:sz w:val="16"/>
                <w:szCs w:val="16"/>
              </w:rPr>
              <w:t>X</w:t>
            </w:r>
          </w:p>
        </w:tc>
        <w:tc>
          <w:tcPr>
            <w:tcW w:w="402" w:type="dxa"/>
            <w:gridSpan w:val="2"/>
            <w:tcBorders>
              <w:top w:val="nil"/>
              <w:left w:val="nil"/>
              <w:bottom w:val="nil"/>
              <w:right w:val="nil"/>
            </w:tcBorders>
            <w:shd w:val="clear" w:color="auto" w:fill="auto"/>
            <w:tcPrChange w:id="266" w:author="DFIELD" w:date="2006-09-25T13:47:00Z">
              <w:tcPr>
                <w:tcW w:w="384" w:type="dxa"/>
                <w:gridSpan w:val="3"/>
                <w:tcBorders>
                  <w:top w:val="nil"/>
                  <w:left w:val="nil"/>
                  <w:bottom w:val="nil"/>
                  <w:right w:val="nil"/>
                </w:tcBorders>
                <w:shd w:val="clear" w:color="auto" w:fill="auto"/>
              </w:tcPr>
            </w:tcPrChange>
          </w:tcPr>
          <w:p w14:paraId="0AC64F33" w14:textId="77777777" w:rsidR="005242C3" w:rsidRPr="00876880" w:rsidRDefault="005242C3">
            <w:pPr>
              <w:jc w:val="center"/>
              <w:rPr>
                <w:rFonts w:ascii="Tahoma" w:hAnsi="Tahoma" w:cs="Tahoma"/>
                <w:sz w:val="16"/>
                <w:szCs w:val="16"/>
              </w:rPr>
            </w:pPr>
            <w:r>
              <w:rPr>
                <w:rFonts w:ascii="Tahoma" w:hAnsi="Tahoma" w:cs="Tahoma"/>
                <w:sz w:val="16"/>
                <w:szCs w:val="16"/>
              </w:rPr>
              <w:t>X</w:t>
            </w:r>
          </w:p>
        </w:tc>
        <w:tc>
          <w:tcPr>
            <w:tcW w:w="456" w:type="dxa"/>
            <w:gridSpan w:val="2"/>
            <w:tcBorders>
              <w:top w:val="nil"/>
              <w:left w:val="nil"/>
              <w:bottom w:val="nil"/>
              <w:right w:val="nil"/>
            </w:tcBorders>
            <w:shd w:val="clear" w:color="auto" w:fill="auto"/>
            <w:tcPrChange w:id="267" w:author="DFIELD" w:date="2006-09-25T13:47:00Z">
              <w:tcPr>
                <w:tcW w:w="443" w:type="dxa"/>
                <w:gridSpan w:val="3"/>
                <w:tcBorders>
                  <w:top w:val="nil"/>
                  <w:left w:val="nil"/>
                  <w:bottom w:val="nil"/>
                  <w:right w:val="nil"/>
                </w:tcBorders>
                <w:shd w:val="clear" w:color="auto" w:fill="auto"/>
              </w:tcPr>
            </w:tcPrChange>
          </w:tcPr>
          <w:p w14:paraId="74D9132B" w14:textId="77777777" w:rsidR="005242C3" w:rsidRPr="00876880" w:rsidRDefault="005242C3">
            <w:pPr>
              <w:jc w:val="center"/>
              <w:rPr>
                <w:rFonts w:ascii="Tahoma" w:hAnsi="Tahoma" w:cs="Tahoma"/>
                <w:sz w:val="16"/>
                <w:szCs w:val="16"/>
              </w:rPr>
            </w:pPr>
            <w:r>
              <w:rPr>
                <w:rFonts w:ascii="Tahoma" w:hAnsi="Tahoma" w:cs="Tahoma"/>
                <w:sz w:val="16"/>
                <w:szCs w:val="16"/>
              </w:rPr>
              <w:t>X</w:t>
            </w:r>
          </w:p>
        </w:tc>
        <w:tc>
          <w:tcPr>
            <w:tcW w:w="458" w:type="dxa"/>
            <w:gridSpan w:val="2"/>
            <w:tcBorders>
              <w:top w:val="nil"/>
              <w:left w:val="nil"/>
              <w:bottom w:val="nil"/>
              <w:right w:val="nil"/>
            </w:tcBorders>
            <w:shd w:val="clear" w:color="auto" w:fill="auto"/>
            <w:tcPrChange w:id="268" w:author="DFIELD" w:date="2006-09-25T13:47:00Z">
              <w:tcPr>
                <w:tcW w:w="444" w:type="dxa"/>
                <w:gridSpan w:val="2"/>
                <w:tcBorders>
                  <w:top w:val="nil"/>
                  <w:left w:val="nil"/>
                  <w:bottom w:val="nil"/>
                  <w:right w:val="nil"/>
                </w:tcBorders>
                <w:shd w:val="clear" w:color="auto" w:fill="auto"/>
              </w:tcPr>
            </w:tcPrChange>
          </w:tcPr>
          <w:p w14:paraId="46C148F0" w14:textId="77777777" w:rsidR="005242C3" w:rsidRPr="00876880" w:rsidRDefault="005242C3">
            <w:pPr>
              <w:jc w:val="center"/>
              <w:rPr>
                <w:rFonts w:ascii="Tahoma" w:hAnsi="Tahoma" w:cs="Tahoma"/>
                <w:sz w:val="16"/>
                <w:szCs w:val="16"/>
              </w:rPr>
            </w:pPr>
            <w:r>
              <w:rPr>
                <w:rFonts w:ascii="Tahoma" w:hAnsi="Tahoma" w:cs="Tahoma"/>
                <w:sz w:val="16"/>
                <w:szCs w:val="16"/>
              </w:rPr>
              <w:t>X</w:t>
            </w:r>
          </w:p>
        </w:tc>
      </w:tr>
      <w:tr w:rsidR="005242C3" w:rsidRPr="00876880" w:rsidDel="004D702E" w14:paraId="38B566F5" w14:textId="77777777">
        <w:trPr>
          <w:trHeight w:val="255"/>
          <w:del w:id="269" w:author="DFIELD" w:date="2006-09-20T02:49:00Z"/>
          <w:trPrChange w:id="270" w:author="DFIELD" w:date="2006-09-25T13:38:00Z">
            <w:trPr>
              <w:gridAfter w:val="0"/>
              <w:trHeight w:val="255"/>
            </w:trPr>
          </w:trPrChange>
        </w:trPr>
        <w:tc>
          <w:tcPr>
            <w:tcW w:w="7136" w:type="dxa"/>
            <w:gridSpan w:val="2"/>
            <w:tcBorders>
              <w:top w:val="nil"/>
              <w:left w:val="nil"/>
              <w:bottom w:val="single" w:sz="4" w:space="0" w:color="auto"/>
              <w:right w:val="single" w:sz="8" w:space="0" w:color="auto"/>
            </w:tcBorders>
            <w:shd w:val="clear" w:color="auto" w:fill="auto"/>
            <w:tcPrChange w:id="271" w:author="DFIELD" w:date="2006-09-25T13:38:00Z">
              <w:tcPr>
                <w:tcW w:w="7136" w:type="dxa"/>
                <w:gridSpan w:val="4"/>
                <w:tcBorders>
                  <w:top w:val="nil"/>
                  <w:left w:val="nil"/>
                  <w:right w:val="single" w:sz="8" w:space="0" w:color="auto"/>
                </w:tcBorders>
                <w:shd w:val="clear" w:color="auto" w:fill="auto"/>
              </w:tcPr>
            </w:tcPrChange>
          </w:tcPr>
          <w:p w14:paraId="34574098" w14:textId="77777777" w:rsidR="005242C3" w:rsidRPr="00FF0BAE" w:rsidDel="004D702E" w:rsidRDefault="005242C3" w:rsidP="00FF0BAE">
            <w:pPr>
              <w:rPr>
                <w:del w:id="272" w:author="DFIELD" w:date="2006-09-20T02:49:00Z"/>
                <w:rFonts w:ascii="Tahoma" w:hAnsi="Tahoma" w:cs="Tahoma"/>
                <w:sz w:val="16"/>
                <w:szCs w:val="16"/>
                <w:lang w:val="en-GB"/>
                <w:rPrChange w:id="273" w:author="z312" w:date="2006-09-12T16:41:00Z">
                  <w:rPr>
                    <w:del w:id="274" w:author="DFIELD" w:date="2006-09-20T02:49:00Z"/>
                    <w:rFonts w:ascii="Tahoma" w:hAnsi="Tahoma" w:cs="Tahoma"/>
                    <w:sz w:val="16"/>
                    <w:szCs w:val="16"/>
                  </w:rPr>
                </w:rPrChange>
              </w:rPr>
            </w:pPr>
            <w:ins w:id="275" w:author="z312" w:date="2006-09-12T16:41:00Z">
              <w:del w:id="276" w:author="DFIELD" w:date="2006-09-20T02:49:00Z">
                <w:r w:rsidDel="004D702E">
                  <w:rPr>
                    <w:rFonts w:ascii="Tahoma" w:hAnsi="Tahoma" w:cs="Tahoma"/>
                    <w:sz w:val="16"/>
                    <w:szCs w:val="16"/>
                    <w:lang w:val="en-GB"/>
                  </w:rPr>
                  <w:delText xml:space="preserve">Comment on : </w:delText>
                </w:r>
              </w:del>
            </w:ins>
            <w:commentRangeStart w:id="277"/>
            <w:del w:id="278" w:author="DFIELD" w:date="2006-09-20T02:49:00Z">
              <w:r w:rsidRPr="00876880" w:rsidDel="004D702E">
                <w:rPr>
                  <w:rFonts w:ascii="Tahoma" w:hAnsi="Tahoma" w:cs="Tahoma"/>
                  <w:sz w:val="16"/>
                  <w:szCs w:val="16"/>
                  <w:lang w:val="en-GB"/>
                </w:rPr>
                <w:delText xml:space="preserve">Information on access to </w:delText>
              </w:r>
              <w:commentRangeStart w:id="279"/>
              <w:r w:rsidRPr="00876880" w:rsidDel="004D702E">
                <w:rPr>
                  <w:rFonts w:ascii="Tahoma" w:hAnsi="Tahoma" w:cs="Tahoma"/>
                  <w:sz w:val="16"/>
                  <w:szCs w:val="16"/>
                  <w:lang w:val="en-GB"/>
                </w:rPr>
                <w:delText xml:space="preserve">the isolate sequenced </w:delText>
              </w:r>
              <w:commentRangeEnd w:id="279"/>
              <w:r w:rsidDel="004D702E">
                <w:rPr>
                  <w:rStyle w:val="CommentReference"/>
                  <w:vanish/>
                </w:rPr>
                <w:commentReference w:id="279"/>
              </w:r>
            </w:del>
            <w:ins w:id="280" w:author="z312" w:date="2006-09-12T16:39:00Z">
              <w:del w:id="281" w:author="DFIELD" w:date="2006-09-20T02:49:00Z">
                <w:r w:rsidDel="004D702E">
                  <w:rPr>
                    <w:rFonts w:ascii="Tahoma" w:hAnsi="Tahoma" w:cs="Tahoma"/>
                    <w:sz w:val="16"/>
                    <w:szCs w:val="16"/>
                    <w:lang w:val="en-GB"/>
                  </w:rPr>
                  <w:delText xml:space="preserve"> - </w:delText>
                </w:r>
              </w:del>
            </w:ins>
            <w:ins w:id="282" w:author="z312" w:date="2006-09-12T16:42:00Z">
              <w:del w:id="283" w:author="DFIELD" w:date="2006-09-20T02:49:00Z">
                <w:r w:rsidDel="004D702E">
                  <w:rPr>
                    <w:rFonts w:ascii="Tahoma" w:hAnsi="Tahoma" w:cs="Tahoma"/>
                    <w:sz w:val="16"/>
                    <w:szCs w:val="16"/>
                    <w:lang w:val="en-GB"/>
                  </w:rPr>
                  <w:delText>drop</w:delText>
                </w:r>
              </w:del>
            </w:ins>
          </w:p>
        </w:tc>
        <w:tc>
          <w:tcPr>
            <w:tcW w:w="411" w:type="dxa"/>
            <w:gridSpan w:val="2"/>
            <w:tcBorders>
              <w:top w:val="nil"/>
              <w:left w:val="single" w:sz="8" w:space="0" w:color="auto"/>
              <w:bottom w:val="single" w:sz="4" w:space="0" w:color="auto"/>
              <w:right w:val="nil"/>
            </w:tcBorders>
            <w:tcPrChange w:id="284" w:author="DFIELD" w:date="2006-09-25T13:38:00Z">
              <w:tcPr>
                <w:tcW w:w="411" w:type="dxa"/>
                <w:gridSpan w:val="2"/>
                <w:tcBorders>
                  <w:top w:val="nil"/>
                  <w:left w:val="single" w:sz="8" w:space="0" w:color="auto"/>
                  <w:right w:val="nil"/>
                </w:tcBorders>
              </w:tcPr>
            </w:tcPrChange>
          </w:tcPr>
          <w:p w14:paraId="1255CEA1" w14:textId="77777777" w:rsidR="005242C3" w:rsidRPr="00876880" w:rsidDel="004D702E" w:rsidRDefault="005242C3">
            <w:pPr>
              <w:jc w:val="center"/>
              <w:rPr>
                <w:del w:id="285" w:author="DFIELD" w:date="2006-09-20T02:49:00Z"/>
                <w:rFonts w:ascii="Tahoma" w:hAnsi="Tahoma" w:cs="Tahoma"/>
                <w:sz w:val="16"/>
                <w:szCs w:val="16"/>
              </w:rPr>
            </w:pPr>
            <w:del w:id="286" w:author="DFIELD" w:date="2006-09-20T02:49:00Z">
              <w:r w:rsidRPr="00876880" w:rsidDel="004D702E">
                <w:rPr>
                  <w:rFonts w:ascii="Tahoma" w:hAnsi="Tahoma" w:cs="Tahoma"/>
                  <w:sz w:val="16"/>
                  <w:szCs w:val="16"/>
                </w:rPr>
                <w:delText>X</w:delText>
              </w:r>
            </w:del>
          </w:p>
        </w:tc>
        <w:tc>
          <w:tcPr>
            <w:tcW w:w="420" w:type="dxa"/>
            <w:gridSpan w:val="2"/>
            <w:tcBorders>
              <w:top w:val="nil"/>
              <w:left w:val="nil"/>
              <w:bottom w:val="single" w:sz="4" w:space="0" w:color="auto"/>
              <w:right w:val="nil"/>
            </w:tcBorders>
            <w:shd w:val="clear" w:color="auto" w:fill="auto"/>
            <w:tcPrChange w:id="287" w:author="DFIELD" w:date="2006-09-25T13:38:00Z">
              <w:tcPr>
                <w:tcW w:w="420" w:type="dxa"/>
                <w:gridSpan w:val="3"/>
                <w:tcBorders>
                  <w:top w:val="nil"/>
                  <w:left w:val="nil"/>
                  <w:right w:val="nil"/>
                </w:tcBorders>
                <w:shd w:val="clear" w:color="auto" w:fill="auto"/>
              </w:tcPr>
            </w:tcPrChange>
          </w:tcPr>
          <w:p w14:paraId="00E4BB94" w14:textId="77777777" w:rsidR="005242C3" w:rsidRPr="00876880" w:rsidDel="004D702E" w:rsidRDefault="005242C3">
            <w:pPr>
              <w:jc w:val="center"/>
              <w:rPr>
                <w:del w:id="288" w:author="DFIELD" w:date="2006-09-20T02:49:00Z"/>
                <w:rFonts w:ascii="Tahoma" w:hAnsi="Tahoma" w:cs="Tahoma"/>
                <w:sz w:val="16"/>
                <w:szCs w:val="16"/>
              </w:rPr>
            </w:pPr>
            <w:del w:id="289" w:author="DFIELD" w:date="2006-09-20T02:49:00Z">
              <w:r w:rsidRPr="00876880" w:rsidDel="004D702E">
                <w:rPr>
                  <w:rFonts w:ascii="Tahoma" w:hAnsi="Tahoma" w:cs="Tahoma"/>
                  <w:sz w:val="16"/>
                  <w:szCs w:val="16"/>
                </w:rPr>
                <w:delText>M</w:delText>
              </w:r>
            </w:del>
          </w:p>
        </w:tc>
        <w:tc>
          <w:tcPr>
            <w:tcW w:w="430" w:type="dxa"/>
            <w:gridSpan w:val="2"/>
            <w:tcBorders>
              <w:top w:val="nil"/>
              <w:left w:val="nil"/>
              <w:bottom w:val="single" w:sz="4" w:space="0" w:color="auto"/>
              <w:right w:val="nil"/>
            </w:tcBorders>
            <w:shd w:val="clear" w:color="auto" w:fill="auto"/>
            <w:tcPrChange w:id="290" w:author="DFIELD" w:date="2006-09-25T13:38:00Z">
              <w:tcPr>
                <w:tcW w:w="430" w:type="dxa"/>
                <w:gridSpan w:val="3"/>
                <w:tcBorders>
                  <w:top w:val="nil"/>
                  <w:left w:val="nil"/>
                  <w:right w:val="nil"/>
                </w:tcBorders>
                <w:shd w:val="clear" w:color="auto" w:fill="auto"/>
              </w:tcPr>
            </w:tcPrChange>
          </w:tcPr>
          <w:p w14:paraId="61FCBC02" w14:textId="77777777" w:rsidR="005242C3" w:rsidRPr="00876880" w:rsidDel="004D702E" w:rsidRDefault="005242C3">
            <w:pPr>
              <w:jc w:val="center"/>
              <w:rPr>
                <w:del w:id="291" w:author="DFIELD" w:date="2006-09-20T02:49:00Z"/>
                <w:rFonts w:ascii="Tahoma" w:hAnsi="Tahoma" w:cs="Tahoma"/>
                <w:sz w:val="16"/>
                <w:szCs w:val="16"/>
              </w:rPr>
            </w:pPr>
          </w:p>
        </w:tc>
        <w:tc>
          <w:tcPr>
            <w:tcW w:w="384" w:type="dxa"/>
            <w:gridSpan w:val="2"/>
            <w:tcBorders>
              <w:top w:val="nil"/>
              <w:left w:val="nil"/>
              <w:bottom w:val="single" w:sz="4" w:space="0" w:color="auto"/>
              <w:right w:val="nil"/>
            </w:tcBorders>
            <w:shd w:val="clear" w:color="auto" w:fill="auto"/>
            <w:tcPrChange w:id="292" w:author="DFIELD" w:date="2006-09-25T13:38:00Z">
              <w:tcPr>
                <w:tcW w:w="384" w:type="dxa"/>
                <w:gridSpan w:val="3"/>
                <w:tcBorders>
                  <w:top w:val="nil"/>
                  <w:left w:val="nil"/>
                  <w:right w:val="nil"/>
                </w:tcBorders>
                <w:shd w:val="clear" w:color="auto" w:fill="auto"/>
              </w:tcPr>
            </w:tcPrChange>
          </w:tcPr>
          <w:p w14:paraId="37C58F1E" w14:textId="77777777" w:rsidR="005242C3" w:rsidRPr="00876880" w:rsidDel="004D702E" w:rsidRDefault="005242C3">
            <w:pPr>
              <w:jc w:val="center"/>
              <w:rPr>
                <w:del w:id="293" w:author="DFIELD" w:date="2006-09-20T02:49:00Z"/>
                <w:rFonts w:ascii="Tahoma" w:hAnsi="Tahoma" w:cs="Tahoma"/>
                <w:sz w:val="16"/>
                <w:szCs w:val="16"/>
              </w:rPr>
            </w:pPr>
            <w:del w:id="294" w:author="DFIELD" w:date="2006-09-20T02:49:00Z">
              <w:r w:rsidRPr="00876880" w:rsidDel="004D702E">
                <w:rPr>
                  <w:rFonts w:ascii="Tahoma" w:hAnsi="Tahoma" w:cs="Tahoma"/>
                  <w:sz w:val="16"/>
                  <w:szCs w:val="16"/>
                </w:rPr>
                <w:delText>X</w:delText>
              </w:r>
            </w:del>
          </w:p>
        </w:tc>
        <w:tc>
          <w:tcPr>
            <w:tcW w:w="443" w:type="dxa"/>
            <w:gridSpan w:val="2"/>
            <w:tcBorders>
              <w:top w:val="nil"/>
              <w:left w:val="nil"/>
              <w:bottom w:val="single" w:sz="4" w:space="0" w:color="auto"/>
              <w:right w:val="nil"/>
            </w:tcBorders>
            <w:shd w:val="clear" w:color="auto" w:fill="auto"/>
            <w:tcPrChange w:id="295" w:author="DFIELD" w:date="2006-09-25T13:38:00Z">
              <w:tcPr>
                <w:tcW w:w="443" w:type="dxa"/>
                <w:gridSpan w:val="3"/>
                <w:tcBorders>
                  <w:top w:val="nil"/>
                  <w:left w:val="nil"/>
                  <w:right w:val="nil"/>
                </w:tcBorders>
                <w:shd w:val="clear" w:color="auto" w:fill="auto"/>
              </w:tcPr>
            </w:tcPrChange>
          </w:tcPr>
          <w:p w14:paraId="3110308A" w14:textId="77777777" w:rsidR="005242C3" w:rsidRPr="00876880" w:rsidDel="004D702E" w:rsidRDefault="005242C3">
            <w:pPr>
              <w:jc w:val="center"/>
              <w:rPr>
                <w:del w:id="296" w:author="DFIELD" w:date="2006-09-20T02:49:00Z"/>
                <w:rFonts w:ascii="Tahoma" w:hAnsi="Tahoma" w:cs="Tahoma"/>
                <w:sz w:val="16"/>
                <w:szCs w:val="16"/>
              </w:rPr>
            </w:pPr>
          </w:p>
        </w:tc>
        <w:commentRangeEnd w:id="277"/>
        <w:tc>
          <w:tcPr>
            <w:tcW w:w="444" w:type="dxa"/>
            <w:tcBorders>
              <w:top w:val="nil"/>
              <w:left w:val="nil"/>
              <w:bottom w:val="single" w:sz="4" w:space="0" w:color="auto"/>
              <w:right w:val="nil"/>
            </w:tcBorders>
            <w:shd w:val="clear" w:color="auto" w:fill="auto"/>
            <w:tcPrChange w:id="297" w:author="DFIELD" w:date="2006-09-25T13:38:00Z">
              <w:tcPr>
                <w:tcW w:w="444" w:type="dxa"/>
                <w:gridSpan w:val="2"/>
                <w:tcBorders>
                  <w:top w:val="nil"/>
                  <w:left w:val="nil"/>
                  <w:right w:val="nil"/>
                </w:tcBorders>
                <w:shd w:val="clear" w:color="auto" w:fill="auto"/>
              </w:tcPr>
            </w:tcPrChange>
          </w:tcPr>
          <w:p w14:paraId="5522F247" w14:textId="77777777" w:rsidR="005242C3" w:rsidRPr="00876880" w:rsidDel="004D702E" w:rsidRDefault="005242C3">
            <w:pPr>
              <w:jc w:val="center"/>
              <w:rPr>
                <w:del w:id="298" w:author="DFIELD" w:date="2006-09-20T02:49:00Z"/>
                <w:rFonts w:ascii="Tahoma" w:hAnsi="Tahoma" w:cs="Tahoma"/>
                <w:sz w:val="16"/>
                <w:szCs w:val="16"/>
              </w:rPr>
            </w:pPr>
            <w:del w:id="299" w:author="DFIELD" w:date="2006-09-20T02:49:00Z">
              <w:r w:rsidDel="004D702E">
                <w:rPr>
                  <w:rStyle w:val="CommentReference"/>
                  <w:vanish/>
                </w:rPr>
                <w:commentReference w:id="277"/>
              </w:r>
            </w:del>
          </w:p>
        </w:tc>
      </w:tr>
      <w:tr w:rsidR="005242C3" w:rsidRPr="00876880" w14:paraId="719F8D20" w14:textId="77777777">
        <w:trPr>
          <w:trHeight w:val="255"/>
          <w:trPrChange w:id="300" w:author="DFIELD" w:date="2006-09-25T13:47:00Z">
            <w:trPr>
              <w:gridAfter w:val="0"/>
              <w:trHeight w:val="255"/>
            </w:trPr>
          </w:trPrChange>
        </w:trPr>
        <w:tc>
          <w:tcPr>
            <w:tcW w:w="6884" w:type="dxa"/>
            <w:tcBorders>
              <w:top w:val="single" w:sz="4" w:space="0" w:color="auto"/>
              <w:left w:val="nil"/>
              <w:bottom w:val="nil"/>
              <w:right w:val="single" w:sz="8" w:space="0" w:color="auto"/>
            </w:tcBorders>
            <w:shd w:val="clear" w:color="auto" w:fill="E0E0E0"/>
            <w:tcPrChange w:id="301" w:author="DFIELD" w:date="2006-09-25T13:47:00Z">
              <w:tcPr>
                <w:tcW w:w="7136" w:type="dxa"/>
                <w:gridSpan w:val="4"/>
                <w:tcBorders>
                  <w:top w:val="nil"/>
                  <w:left w:val="nil"/>
                  <w:bottom w:val="nil"/>
                  <w:right w:val="single" w:sz="8" w:space="0" w:color="auto"/>
                </w:tcBorders>
                <w:shd w:val="clear" w:color="auto" w:fill="C0C0C0"/>
              </w:tcPr>
            </w:tcPrChange>
          </w:tcPr>
          <w:p w14:paraId="223BA4B1" w14:textId="77777777" w:rsidR="005242C3" w:rsidRPr="0068683D" w:rsidRDefault="005242C3">
            <w:pPr>
              <w:rPr>
                <w:rFonts w:ascii="Tahoma" w:hAnsi="Tahoma" w:cs="Tahoma"/>
                <w:sz w:val="16"/>
                <w:szCs w:val="16"/>
                <w:rPrChange w:id="302" w:author="DFIELD" w:date="2006-09-25T13:46:00Z">
                  <w:rPr>
                    <w:rFonts w:ascii="Tahoma" w:hAnsi="Tahoma" w:cs="Tahoma"/>
                    <w:sz w:val="16"/>
                    <w:szCs w:val="16"/>
                  </w:rPr>
                </w:rPrChange>
              </w:rPr>
            </w:pPr>
            <w:commentRangeStart w:id="303"/>
            <w:r w:rsidRPr="00510734">
              <w:rPr>
                <w:rFonts w:ascii="Tahoma" w:hAnsi="Tahoma" w:cs="Tahoma"/>
                <w:sz w:val="16"/>
                <w:szCs w:val="16"/>
              </w:rPr>
              <w:t>Source material identifiers: (cultures of micro-organisms: identifiers</w:t>
            </w:r>
            <w:ins w:id="304" w:author="DFIELD" w:date="2006-09-25T22:28:00Z">
              <w:r w:rsidR="00294913">
                <w:rPr>
                  <w:rFonts w:ascii="Tahoma" w:hAnsi="Tahoma" w:cs="Tahoma"/>
                  <w:sz w:val="16"/>
                  <w:szCs w:val="16"/>
                </w:rPr>
                <w:t xml:space="preserve"> </w:t>
              </w:r>
              <w:r w:rsidR="00294913">
                <w:rPr>
                  <w:rFonts w:ascii="Tahoma" w:hAnsi="Tahoma" w:cs="Tahoma"/>
                  <w:b/>
                  <w:color w:val="000000"/>
                  <w:sz w:val="20"/>
                  <w:szCs w:val="20"/>
                  <w:vertAlign w:val="superscript"/>
                </w:rPr>
                <w:t>alphanumeric</w:t>
              </w:r>
            </w:ins>
            <w:r w:rsidRPr="00510734">
              <w:rPr>
                <w:rFonts w:ascii="Tahoma" w:hAnsi="Tahoma" w:cs="Tahoma"/>
                <w:sz w:val="16"/>
                <w:szCs w:val="16"/>
              </w:rPr>
              <w:t xml:space="preserve"> for two culture collections</w:t>
            </w:r>
            <w:ins w:id="305" w:author="DFIELD" w:date="2006-09-25T22:28:00Z">
              <w:r w:rsidR="00294913">
                <w:rPr>
                  <w:rFonts w:ascii="Tahoma" w:hAnsi="Tahoma" w:cs="Tahoma"/>
                  <w:sz w:val="16"/>
                  <w:szCs w:val="16"/>
                </w:rPr>
                <w:t xml:space="preserve"> </w:t>
              </w:r>
              <w:r w:rsidR="00294913">
                <w:rPr>
                  <w:rFonts w:ascii="Tahoma" w:hAnsi="Tahoma" w:cs="Tahoma"/>
                  <w:b/>
                  <w:color w:val="000000"/>
                  <w:sz w:val="20"/>
                  <w:szCs w:val="20"/>
                  <w:vertAlign w:val="superscript"/>
                </w:rPr>
                <w:t>CV</w:t>
              </w:r>
            </w:ins>
            <w:r w:rsidRPr="00510734">
              <w:rPr>
                <w:rFonts w:ascii="Tahoma" w:hAnsi="Tahoma" w:cs="Tahoma"/>
                <w:sz w:val="16"/>
                <w:szCs w:val="16"/>
              </w:rPr>
              <w:t>, specimens (e.g. o</w:t>
            </w:r>
            <w:commentRangeStart w:id="306"/>
            <w:r w:rsidRPr="00510734">
              <w:rPr>
                <w:rFonts w:ascii="Tahoma" w:hAnsi="Tahoma" w:cs="Tahoma"/>
                <w:sz w:val="16"/>
                <w:szCs w:val="16"/>
              </w:rPr>
              <w:t>rganelles</w:t>
            </w:r>
            <w:commentRangeEnd w:id="306"/>
            <w:r w:rsidRPr="00510734">
              <w:rPr>
                <w:rStyle w:val="CommentReference"/>
                <w:rFonts w:ascii="Tahoma" w:hAnsi="Tahoma" w:cs="Tahoma"/>
                <w:vanish/>
                <w:sz w:val="16"/>
                <w:szCs w:val="16"/>
              </w:rPr>
              <w:commentReference w:id="306"/>
            </w:r>
            <w:r w:rsidRPr="00510734">
              <w:rPr>
                <w:rFonts w:ascii="Tahoma" w:hAnsi="Tahoma" w:cs="Tahoma"/>
                <w:sz w:val="16"/>
                <w:szCs w:val="16"/>
              </w:rPr>
              <w:t xml:space="preserve"> and </w:t>
            </w:r>
            <w:proofErr w:type="spellStart"/>
            <w:r w:rsidRPr="00510734">
              <w:rPr>
                <w:rFonts w:ascii="Tahoma" w:hAnsi="Tahoma" w:cs="Tahoma"/>
                <w:sz w:val="16"/>
                <w:szCs w:val="16"/>
              </w:rPr>
              <w:t>eukarya</w:t>
            </w:r>
            <w:proofErr w:type="spellEnd"/>
            <w:r w:rsidRPr="00510734">
              <w:rPr>
                <w:rFonts w:ascii="Tahoma" w:hAnsi="Tahoma" w:cs="Tahoma"/>
                <w:sz w:val="16"/>
                <w:szCs w:val="16"/>
              </w:rPr>
              <w:t>): voucher condition and location</w:t>
            </w:r>
            <w:ins w:id="307" w:author="DFIELD" w:date="2006-09-25T22:29:00Z">
              <w:r w:rsidR="00294913">
                <w:rPr>
                  <w:rFonts w:ascii="Tahoma" w:hAnsi="Tahoma" w:cs="Tahoma"/>
                  <w:sz w:val="16"/>
                  <w:szCs w:val="16"/>
                </w:rPr>
                <w:t xml:space="preserve"> </w:t>
              </w:r>
              <w:r w:rsidR="00294913">
                <w:rPr>
                  <w:rFonts w:ascii="Tahoma" w:hAnsi="Tahoma" w:cs="Tahoma"/>
                  <w:b/>
                  <w:color w:val="000000"/>
                  <w:sz w:val="20"/>
                  <w:szCs w:val="20"/>
                  <w:vertAlign w:val="superscript"/>
                </w:rPr>
                <w:t>CV</w:t>
              </w:r>
            </w:ins>
            <w:r w:rsidRPr="00510734">
              <w:rPr>
                <w:rFonts w:ascii="Tahoma" w:hAnsi="Tahoma" w:cs="Tahoma"/>
                <w:sz w:val="16"/>
                <w:szCs w:val="16"/>
              </w:rPr>
              <w:t>)</w:t>
            </w:r>
            <w:commentRangeEnd w:id="303"/>
            <w:r w:rsidRPr="00510734">
              <w:rPr>
                <w:rStyle w:val="CommentReference"/>
                <w:vanish/>
              </w:rPr>
              <w:commentReference w:id="303"/>
            </w:r>
            <w:ins w:id="308" w:author="DFIELD" w:date="2006-09-25T13:00:00Z">
              <w:r w:rsidR="00023C72" w:rsidRPr="00510734">
                <w:rPr>
                  <w:rFonts w:ascii="Tahoma" w:hAnsi="Tahoma" w:cs="Tahoma"/>
                  <w:sz w:val="16"/>
                  <w:szCs w:val="16"/>
                </w:rPr>
                <w:t xml:space="preserve"> </w:t>
              </w:r>
            </w:ins>
            <w:ins w:id="309" w:author="z312" w:date="2006-09-12T16:42:00Z">
              <w:r w:rsidRPr="0068683D">
                <w:rPr>
                  <w:rFonts w:ascii="Tahoma" w:hAnsi="Tahoma" w:cs="Tahoma"/>
                  <w:sz w:val="16"/>
                  <w:szCs w:val="16"/>
                  <w:rPrChange w:id="310" w:author="DFIELD" w:date="2006-09-25T13:46:00Z">
                    <w:rPr>
                      <w:rFonts w:ascii="Tahoma" w:hAnsi="Tahoma" w:cs="Tahoma"/>
                      <w:sz w:val="16"/>
                      <w:szCs w:val="16"/>
                    </w:rPr>
                  </w:rPrChange>
                </w:rPr>
                <w:t xml:space="preserve"> </w:t>
              </w:r>
            </w:ins>
            <w:ins w:id="311" w:author="DFIELD" w:date="2006-09-25T13:00:00Z">
              <w:r w:rsidR="00023C72" w:rsidRPr="0068683D">
                <w:rPr>
                  <w:rFonts w:ascii="Tahoma" w:hAnsi="Tahoma" w:cs="Tahoma"/>
                  <w:b/>
                  <w:color w:val="000000"/>
                  <w:sz w:val="20"/>
                  <w:szCs w:val="20"/>
                  <w:vertAlign w:val="superscript"/>
                  <w:rPrChange w:id="312" w:author="DFIELD" w:date="2006-09-25T13:46:00Z">
                    <w:rPr>
                      <w:rFonts w:ascii="Tahoma" w:hAnsi="Tahoma" w:cs="Tahoma"/>
                      <w:b/>
                      <w:color w:val="000000"/>
                      <w:sz w:val="20"/>
                      <w:szCs w:val="20"/>
                      <w:vertAlign w:val="superscript"/>
                    </w:rPr>
                  </w:rPrChange>
                </w:rPr>
                <w:t>1,2</w:t>
              </w:r>
            </w:ins>
            <w:ins w:id="313" w:author="z312" w:date="2006-09-12T16:42:00Z">
              <w:del w:id="314" w:author="DFIELD" w:date="2006-09-25T12:28:00Z">
                <w:r w:rsidRPr="0068683D" w:rsidDel="0094692D">
                  <w:rPr>
                    <w:rFonts w:ascii="Tahoma" w:hAnsi="Tahoma" w:cs="Tahoma"/>
                    <w:sz w:val="16"/>
                    <w:szCs w:val="16"/>
                    <w:rPrChange w:id="315" w:author="DFIELD" w:date="2006-09-25T13:46:00Z">
                      <w:rPr>
                        <w:rFonts w:ascii="Tahoma" w:hAnsi="Tahoma" w:cs="Tahoma"/>
                        <w:sz w:val="16"/>
                        <w:szCs w:val="16"/>
                      </w:rPr>
                    </w:rPrChange>
                  </w:rPr>
                  <w:delText xml:space="preserve"> </w:delText>
                </w:r>
              </w:del>
              <w:del w:id="316" w:author="DFIELD" w:date="2006-09-25T12:25:00Z">
                <w:r w:rsidRPr="0068683D" w:rsidDel="008C5C3F">
                  <w:rPr>
                    <w:rFonts w:ascii="Tahoma" w:hAnsi="Tahoma" w:cs="Tahoma"/>
                    <w:sz w:val="16"/>
                    <w:szCs w:val="16"/>
                    <w:rPrChange w:id="317" w:author="DFIELD" w:date="2006-09-25T13:46:00Z">
                      <w:rPr>
                        <w:rFonts w:ascii="Tahoma" w:hAnsi="Tahoma" w:cs="Tahoma"/>
                        <w:sz w:val="16"/>
                        <w:szCs w:val="16"/>
                      </w:rPr>
                    </w:rPrChange>
                  </w:rPr>
                  <w:delText>essential</w:delText>
                </w:r>
              </w:del>
            </w:ins>
            <w:ins w:id="318" w:author="z312" w:date="2006-09-12T16:43:00Z">
              <w:del w:id="319" w:author="DFIELD" w:date="2006-09-25T12:25:00Z">
                <w:r w:rsidRPr="0068683D" w:rsidDel="008C5C3F">
                  <w:rPr>
                    <w:rFonts w:ascii="Tahoma" w:hAnsi="Tahoma" w:cs="Tahoma"/>
                    <w:sz w:val="16"/>
                    <w:szCs w:val="16"/>
                    <w:rPrChange w:id="320" w:author="DFIELD" w:date="2006-09-25T13:46:00Z">
                      <w:rPr>
                        <w:rFonts w:ascii="Tahoma" w:hAnsi="Tahoma" w:cs="Tahoma"/>
                        <w:sz w:val="16"/>
                        <w:szCs w:val="16"/>
                      </w:rPr>
                    </w:rPrChange>
                  </w:rPr>
                  <w:delText xml:space="preserve"> – discuss further</w:delText>
                </w:r>
              </w:del>
            </w:ins>
          </w:p>
        </w:tc>
        <w:tc>
          <w:tcPr>
            <w:tcW w:w="603" w:type="dxa"/>
            <w:gridSpan w:val="2"/>
            <w:tcBorders>
              <w:top w:val="single" w:sz="4" w:space="0" w:color="auto"/>
              <w:left w:val="single" w:sz="8" w:space="0" w:color="auto"/>
              <w:bottom w:val="nil"/>
              <w:right w:val="nil"/>
            </w:tcBorders>
            <w:shd w:val="clear" w:color="auto" w:fill="E0E0E0"/>
            <w:tcPrChange w:id="321" w:author="DFIELD" w:date="2006-09-25T13:47:00Z">
              <w:tcPr>
                <w:tcW w:w="411" w:type="dxa"/>
                <w:gridSpan w:val="2"/>
                <w:tcBorders>
                  <w:top w:val="nil"/>
                  <w:left w:val="single" w:sz="8" w:space="0" w:color="auto"/>
                  <w:bottom w:val="nil"/>
                  <w:right w:val="nil"/>
                </w:tcBorders>
                <w:shd w:val="clear" w:color="auto" w:fill="C0C0C0"/>
              </w:tcPr>
            </w:tcPrChange>
          </w:tcPr>
          <w:p w14:paraId="6529CC0D" w14:textId="77777777" w:rsidR="005242C3" w:rsidRPr="0068683D" w:rsidRDefault="005242C3">
            <w:pPr>
              <w:jc w:val="center"/>
              <w:rPr>
                <w:rFonts w:ascii="Tahoma" w:hAnsi="Tahoma" w:cs="Tahoma"/>
                <w:sz w:val="16"/>
                <w:szCs w:val="16"/>
                <w:rPrChange w:id="322" w:author="DFIELD" w:date="2006-09-25T13:46:00Z">
                  <w:rPr>
                    <w:rFonts w:ascii="Tahoma" w:hAnsi="Tahoma" w:cs="Tahoma"/>
                    <w:sz w:val="16"/>
                    <w:szCs w:val="16"/>
                  </w:rPr>
                </w:rPrChange>
              </w:rPr>
            </w:pPr>
            <w:r w:rsidRPr="0068683D">
              <w:rPr>
                <w:rFonts w:ascii="Tahoma" w:hAnsi="Tahoma" w:cs="Tahoma"/>
                <w:sz w:val="16"/>
                <w:szCs w:val="16"/>
                <w:rPrChange w:id="323" w:author="DFIELD" w:date="2006-09-25T13:46:00Z">
                  <w:rPr>
                    <w:rFonts w:ascii="Tahoma" w:hAnsi="Tahoma" w:cs="Tahoma"/>
                    <w:sz w:val="16"/>
                    <w:szCs w:val="16"/>
                  </w:rPr>
                </w:rPrChange>
              </w:rPr>
              <w:t>M</w:t>
            </w:r>
          </w:p>
        </w:tc>
        <w:tc>
          <w:tcPr>
            <w:tcW w:w="436" w:type="dxa"/>
            <w:gridSpan w:val="2"/>
            <w:tcBorders>
              <w:top w:val="single" w:sz="4" w:space="0" w:color="auto"/>
              <w:left w:val="nil"/>
              <w:bottom w:val="nil"/>
              <w:right w:val="nil"/>
            </w:tcBorders>
            <w:shd w:val="clear" w:color="auto" w:fill="E0E0E0"/>
            <w:tcPrChange w:id="324" w:author="DFIELD" w:date="2006-09-25T13:47:00Z">
              <w:tcPr>
                <w:tcW w:w="420" w:type="dxa"/>
                <w:gridSpan w:val="3"/>
                <w:tcBorders>
                  <w:top w:val="nil"/>
                  <w:left w:val="nil"/>
                  <w:bottom w:val="nil"/>
                  <w:right w:val="nil"/>
                </w:tcBorders>
                <w:shd w:val="clear" w:color="auto" w:fill="C0C0C0"/>
              </w:tcPr>
            </w:tcPrChange>
          </w:tcPr>
          <w:p w14:paraId="0F85FFF1" w14:textId="77777777" w:rsidR="005242C3" w:rsidRPr="0068683D" w:rsidRDefault="005242C3">
            <w:pPr>
              <w:jc w:val="center"/>
              <w:rPr>
                <w:rFonts w:ascii="Tahoma" w:hAnsi="Tahoma" w:cs="Tahoma"/>
                <w:sz w:val="16"/>
                <w:szCs w:val="16"/>
                <w:rPrChange w:id="325" w:author="DFIELD" w:date="2006-09-25T13:46:00Z">
                  <w:rPr>
                    <w:rFonts w:ascii="Tahoma" w:hAnsi="Tahoma" w:cs="Tahoma"/>
                    <w:sz w:val="16"/>
                    <w:szCs w:val="16"/>
                  </w:rPr>
                </w:rPrChange>
              </w:rPr>
            </w:pPr>
            <w:r w:rsidRPr="0068683D">
              <w:rPr>
                <w:rFonts w:ascii="Tahoma" w:hAnsi="Tahoma" w:cs="Tahoma"/>
                <w:sz w:val="16"/>
                <w:szCs w:val="16"/>
                <w:rPrChange w:id="326" w:author="DFIELD" w:date="2006-09-25T13:46:00Z">
                  <w:rPr>
                    <w:rFonts w:ascii="Tahoma" w:hAnsi="Tahoma" w:cs="Tahoma"/>
                    <w:sz w:val="16"/>
                    <w:szCs w:val="16"/>
                  </w:rPr>
                </w:rPrChange>
              </w:rPr>
              <w:t>M</w:t>
            </w:r>
          </w:p>
        </w:tc>
        <w:tc>
          <w:tcPr>
            <w:tcW w:w="429" w:type="dxa"/>
            <w:gridSpan w:val="2"/>
            <w:tcBorders>
              <w:top w:val="single" w:sz="4" w:space="0" w:color="auto"/>
              <w:left w:val="nil"/>
              <w:bottom w:val="nil"/>
              <w:right w:val="nil"/>
            </w:tcBorders>
            <w:shd w:val="clear" w:color="auto" w:fill="E0E0E0"/>
            <w:tcPrChange w:id="327" w:author="DFIELD" w:date="2006-09-25T13:47:00Z">
              <w:tcPr>
                <w:tcW w:w="430" w:type="dxa"/>
                <w:gridSpan w:val="3"/>
                <w:tcBorders>
                  <w:top w:val="nil"/>
                  <w:left w:val="nil"/>
                  <w:bottom w:val="nil"/>
                  <w:right w:val="nil"/>
                </w:tcBorders>
                <w:shd w:val="clear" w:color="auto" w:fill="C0C0C0"/>
              </w:tcPr>
            </w:tcPrChange>
          </w:tcPr>
          <w:p w14:paraId="22B885A3" w14:textId="77777777" w:rsidR="005242C3" w:rsidRPr="0068683D" w:rsidRDefault="008F1E0B">
            <w:pPr>
              <w:jc w:val="center"/>
              <w:rPr>
                <w:rFonts w:ascii="Tahoma" w:hAnsi="Tahoma" w:cs="Tahoma"/>
                <w:sz w:val="16"/>
                <w:szCs w:val="16"/>
                <w:rPrChange w:id="328" w:author="DFIELD" w:date="2006-09-25T13:46:00Z">
                  <w:rPr>
                    <w:rFonts w:ascii="Tahoma" w:hAnsi="Tahoma" w:cs="Tahoma"/>
                    <w:sz w:val="16"/>
                    <w:szCs w:val="16"/>
                  </w:rPr>
                </w:rPrChange>
              </w:rPr>
            </w:pPr>
            <w:ins w:id="329" w:author="DFIELD" w:date="2006-09-27T11:32:00Z">
              <w:r w:rsidRPr="008F1E0B">
                <w:rPr>
                  <w:rFonts w:ascii="Tahoma" w:hAnsi="Tahoma" w:cs="Tahoma"/>
                  <w:sz w:val="16"/>
                  <w:szCs w:val="16"/>
                  <w:highlight w:val="yellow"/>
                  <w:rPrChange w:id="330" w:author="DFIELD" w:date="2006-09-27T11:32:00Z">
                    <w:rPr>
                      <w:rFonts w:ascii="Tahoma" w:hAnsi="Tahoma" w:cs="Tahoma"/>
                      <w:sz w:val="16"/>
                      <w:szCs w:val="16"/>
                    </w:rPr>
                  </w:rPrChange>
                </w:rPr>
                <w:t>M</w:t>
              </w:r>
            </w:ins>
            <w:del w:id="331" w:author="DFIELD" w:date="2006-09-27T11:31:00Z">
              <w:r w:rsidR="005242C3" w:rsidRPr="00510734" w:rsidDel="008F1E0B">
                <w:rPr>
                  <w:rFonts w:ascii="Tahoma" w:hAnsi="Tahoma" w:cs="Tahoma"/>
                  <w:sz w:val="16"/>
                  <w:szCs w:val="16"/>
                </w:rPr>
                <w:delText>X</w:delText>
              </w:r>
            </w:del>
          </w:p>
        </w:tc>
        <w:tc>
          <w:tcPr>
            <w:tcW w:w="402" w:type="dxa"/>
            <w:gridSpan w:val="2"/>
            <w:tcBorders>
              <w:top w:val="single" w:sz="4" w:space="0" w:color="auto"/>
              <w:left w:val="nil"/>
              <w:bottom w:val="nil"/>
              <w:right w:val="nil"/>
            </w:tcBorders>
            <w:shd w:val="clear" w:color="auto" w:fill="E0E0E0"/>
            <w:tcPrChange w:id="332" w:author="DFIELD" w:date="2006-09-25T13:47:00Z">
              <w:tcPr>
                <w:tcW w:w="384" w:type="dxa"/>
                <w:gridSpan w:val="3"/>
                <w:tcBorders>
                  <w:top w:val="nil"/>
                  <w:left w:val="nil"/>
                  <w:bottom w:val="nil"/>
                  <w:right w:val="nil"/>
                </w:tcBorders>
                <w:shd w:val="clear" w:color="auto" w:fill="C0C0C0"/>
              </w:tcPr>
            </w:tcPrChange>
          </w:tcPr>
          <w:p w14:paraId="1BEB83D3" w14:textId="77777777" w:rsidR="005242C3" w:rsidRPr="0068683D" w:rsidRDefault="005242C3">
            <w:pPr>
              <w:jc w:val="center"/>
              <w:rPr>
                <w:rFonts w:ascii="Tahoma" w:hAnsi="Tahoma" w:cs="Tahoma"/>
                <w:sz w:val="16"/>
                <w:szCs w:val="16"/>
                <w:rPrChange w:id="333" w:author="DFIELD" w:date="2006-09-25T13:46:00Z">
                  <w:rPr>
                    <w:rFonts w:ascii="Tahoma" w:hAnsi="Tahoma" w:cs="Tahoma"/>
                    <w:sz w:val="16"/>
                    <w:szCs w:val="16"/>
                  </w:rPr>
                </w:rPrChange>
              </w:rPr>
            </w:pPr>
            <w:r w:rsidRPr="0068683D">
              <w:rPr>
                <w:rFonts w:ascii="Tahoma" w:hAnsi="Tahoma" w:cs="Tahoma"/>
                <w:sz w:val="16"/>
                <w:szCs w:val="16"/>
                <w:rPrChange w:id="334" w:author="DFIELD" w:date="2006-09-25T13:46:00Z">
                  <w:rPr>
                    <w:rFonts w:ascii="Tahoma" w:hAnsi="Tahoma" w:cs="Tahoma"/>
                    <w:sz w:val="16"/>
                    <w:szCs w:val="16"/>
                  </w:rPr>
                </w:rPrChange>
              </w:rPr>
              <w:t>M</w:t>
            </w:r>
          </w:p>
        </w:tc>
        <w:tc>
          <w:tcPr>
            <w:tcW w:w="456" w:type="dxa"/>
            <w:gridSpan w:val="2"/>
            <w:tcBorders>
              <w:top w:val="single" w:sz="4" w:space="0" w:color="auto"/>
              <w:left w:val="nil"/>
              <w:bottom w:val="nil"/>
              <w:right w:val="nil"/>
            </w:tcBorders>
            <w:shd w:val="clear" w:color="auto" w:fill="E0E0E0"/>
            <w:tcPrChange w:id="335" w:author="DFIELD" w:date="2006-09-25T13:47:00Z">
              <w:tcPr>
                <w:tcW w:w="443" w:type="dxa"/>
                <w:gridSpan w:val="3"/>
                <w:tcBorders>
                  <w:top w:val="nil"/>
                  <w:left w:val="nil"/>
                  <w:bottom w:val="nil"/>
                  <w:right w:val="nil"/>
                </w:tcBorders>
                <w:shd w:val="clear" w:color="auto" w:fill="C0C0C0"/>
              </w:tcPr>
            </w:tcPrChange>
          </w:tcPr>
          <w:p w14:paraId="352D05AD" w14:textId="77777777" w:rsidR="005242C3" w:rsidRPr="0068683D" w:rsidRDefault="005242C3">
            <w:pPr>
              <w:jc w:val="center"/>
              <w:rPr>
                <w:rFonts w:ascii="Tahoma" w:hAnsi="Tahoma" w:cs="Tahoma"/>
                <w:sz w:val="16"/>
                <w:szCs w:val="16"/>
                <w:rPrChange w:id="336" w:author="DFIELD" w:date="2006-09-25T13:46:00Z">
                  <w:rPr>
                    <w:rFonts w:ascii="Tahoma" w:hAnsi="Tahoma" w:cs="Tahoma"/>
                    <w:sz w:val="16"/>
                    <w:szCs w:val="16"/>
                  </w:rPr>
                </w:rPrChange>
              </w:rPr>
            </w:pPr>
            <w:r w:rsidRPr="0068683D">
              <w:rPr>
                <w:rFonts w:ascii="Tahoma" w:hAnsi="Tahoma" w:cs="Tahoma"/>
                <w:sz w:val="16"/>
                <w:szCs w:val="16"/>
                <w:rPrChange w:id="337" w:author="DFIELD" w:date="2006-09-25T13:46:00Z">
                  <w:rPr>
                    <w:rFonts w:ascii="Tahoma" w:hAnsi="Tahoma" w:cs="Tahoma"/>
                    <w:sz w:val="16"/>
                    <w:szCs w:val="16"/>
                  </w:rPr>
                </w:rPrChange>
              </w:rPr>
              <w:t>M</w:t>
            </w:r>
          </w:p>
        </w:tc>
        <w:tc>
          <w:tcPr>
            <w:tcW w:w="458" w:type="dxa"/>
            <w:gridSpan w:val="2"/>
            <w:tcBorders>
              <w:top w:val="single" w:sz="4" w:space="0" w:color="auto"/>
              <w:left w:val="nil"/>
              <w:bottom w:val="nil"/>
              <w:right w:val="nil"/>
            </w:tcBorders>
            <w:shd w:val="clear" w:color="auto" w:fill="E0E0E0"/>
            <w:tcPrChange w:id="338" w:author="DFIELD" w:date="2006-09-25T13:47:00Z">
              <w:tcPr>
                <w:tcW w:w="444" w:type="dxa"/>
                <w:gridSpan w:val="2"/>
                <w:tcBorders>
                  <w:top w:val="nil"/>
                  <w:left w:val="nil"/>
                  <w:bottom w:val="nil"/>
                  <w:right w:val="nil"/>
                </w:tcBorders>
                <w:shd w:val="clear" w:color="auto" w:fill="C0C0C0"/>
              </w:tcPr>
            </w:tcPrChange>
          </w:tcPr>
          <w:p w14:paraId="1B3F9764" w14:textId="77777777" w:rsidR="005242C3" w:rsidRPr="0068683D" w:rsidRDefault="008F1E0B">
            <w:pPr>
              <w:jc w:val="center"/>
              <w:rPr>
                <w:rFonts w:ascii="Tahoma" w:hAnsi="Tahoma" w:cs="Tahoma"/>
                <w:sz w:val="16"/>
                <w:szCs w:val="16"/>
                <w:rPrChange w:id="339" w:author="DFIELD" w:date="2006-09-25T13:46:00Z">
                  <w:rPr>
                    <w:rFonts w:ascii="Tahoma" w:hAnsi="Tahoma" w:cs="Tahoma"/>
                    <w:sz w:val="16"/>
                    <w:szCs w:val="16"/>
                  </w:rPr>
                </w:rPrChange>
              </w:rPr>
            </w:pPr>
            <w:ins w:id="340" w:author="DFIELD" w:date="2006-09-27T11:32:00Z">
              <w:r w:rsidRPr="008F1E0B">
                <w:rPr>
                  <w:rFonts w:ascii="Tahoma" w:hAnsi="Tahoma" w:cs="Tahoma"/>
                  <w:sz w:val="16"/>
                  <w:szCs w:val="16"/>
                  <w:highlight w:val="yellow"/>
                  <w:rPrChange w:id="341" w:author="DFIELD" w:date="2006-09-27T11:32:00Z">
                    <w:rPr>
                      <w:rFonts w:ascii="Tahoma" w:hAnsi="Tahoma" w:cs="Tahoma"/>
                      <w:sz w:val="16"/>
                      <w:szCs w:val="16"/>
                    </w:rPr>
                  </w:rPrChange>
                </w:rPr>
                <w:t>M</w:t>
              </w:r>
            </w:ins>
            <w:del w:id="342" w:author="DFIELD" w:date="2006-09-27T11:31:00Z">
              <w:r w:rsidR="005242C3" w:rsidRPr="00510734" w:rsidDel="008F1E0B">
                <w:rPr>
                  <w:rFonts w:ascii="Tahoma" w:hAnsi="Tahoma" w:cs="Tahoma"/>
                  <w:sz w:val="16"/>
                  <w:szCs w:val="16"/>
                </w:rPr>
                <w:delText>-</w:delText>
              </w:r>
            </w:del>
          </w:p>
        </w:tc>
      </w:tr>
      <w:tr w:rsidR="00FE5ADC" w:rsidRPr="00876880" w14:paraId="227173DE" w14:textId="77777777">
        <w:tblPrEx>
          <w:tblPrExChange w:id="343" w:author="DFIELD" w:date="2006-09-25T13:47:00Z">
            <w:tblPrEx>
              <w:tblW w:w="9668" w:type="dxa"/>
            </w:tblPrEx>
          </w:tblPrExChange>
        </w:tblPrEx>
        <w:trPr>
          <w:trHeight w:val="255"/>
          <w:ins w:id="344" w:author="DFIELD" w:date="2006-09-25T13:19:00Z"/>
          <w:trPrChange w:id="345"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346" w:author="DFIELD" w:date="2006-09-25T13:47:00Z">
              <w:tcPr>
                <w:tcW w:w="7136" w:type="dxa"/>
                <w:gridSpan w:val="2"/>
                <w:tcBorders>
                  <w:top w:val="nil"/>
                  <w:left w:val="nil"/>
                  <w:bottom w:val="nil"/>
                  <w:right w:val="single" w:sz="8" w:space="0" w:color="auto"/>
                </w:tcBorders>
                <w:shd w:val="clear" w:color="auto" w:fill="auto"/>
              </w:tcPr>
            </w:tcPrChange>
          </w:tcPr>
          <w:p w14:paraId="10F5EE80" w14:textId="77777777" w:rsidR="00FE5ADC" w:rsidRDefault="00FE5ADC">
            <w:pPr>
              <w:rPr>
                <w:ins w:id="347" w:author="DFIELD" w:date="2006-09-25T13:19:00Z"/>
                <w:rFonts w:ascii="Tahoma" w:hAnsi="Tahoma" w:cs="Tahoma"/>
                <w:sz w:val="16"/>
                <w:szCs w:val="16"/>
              </w:rPr>
            </w:pPr>
            <w:ins w:id="348" w:author="DFIELD" w:date="2006-09-25T13:19:00Z">
              <w:r>
                <w:rPr>
                  <w:rFonts w:ascii="Tahoma" w:hAnsi="Tahoma" w:cs="Tahoma"/>
                  <w:sz w:val="16"/>
                  <w:szCs w:val="16"/>
                </w:rPr>
                <w:t xml:space="preserve">Biotic </w:t>
              </w:r>
              <w:r w:rsidRPr="00876880">
                <w:rPr>
                  <w:rFonts w:ascii="Tahoma" w:hAnsi="Tahoma" w:cs="Tahoma"/>
                  <w:sz w:val="16"/>
                  <w:szCs w:val="16"/>
                </w:rPr>
                <w:t>Relationship (</w:t>
              </w:r>
              <w:r>
                <w:rPr>
                  <w:rFonts w:ascii="Tahoma" w:hAnsi="Tahoma" w:cs="Tahoma"/>
                  <w:sz w:val="16"/>
                  <w:szCs w:val="16"/>
                </w:rPr>
                <w:t xml:space="preserve">e.g. free-living, </w:t>
              </w:r>
              <w:r w:rsidRPr="00876880">
                <w:rPr>
                  <w:rFonts w:ascii="Tahoma" w:hAnsi="Tahoma" w:cs="Tahoma"/>
                  <w:sz w:val="16"/>
                  <w:szCs w:val="16"/>
                </w:rPr>
                <w:t>pathogen</w:t>
              </w:r>
              <w:r>
                <w:rPr>
                  <w:rFonts w:ascii="Tahoma" w:hAnsi="Tahoma" w:cs="Tahoma"/>
                  <w:sz w:val="16"/>
                  <w:szCs w:val="16"/>
                </w:rPr>
                <w:t>, commensal, symbiont</w:t>
              </w:r>
              <w:r w:rsidRPr="00876880">
                <w:rPr>
                  <w:rFonts w:ascii="Tahoma" w:hAnsi="Tahoma" w:cs="Tahoma"/>
                  <w:sz w:val="16"/>
                  <w:szCs w:val="16"/>
                </w:rPr>
                <w:t xml:space="preserve"> etc)</w:t>
              </w:r>
            </w:ins>
            <w:ins w:id="349" w:author="DFIELD" w:date="2006-09-25T13:20:00Z">
              <w:r>
                <w:rPr>
                  <w:rFonts w:ascii="Tahoma" w:hAnsi="Tahoma" w:cs="Tahoma"/>
                  <w:sz w:val="16"/>
                  <w:szCs w:val="16"/>
                </w:rPr>
                <w:t xml:space="preserve"> </w:t>
              </w:r>
              <w:r>
                <w:rPr>
                  <w:rFonts w:ascii="Tahoma" w:hAnsi="Tahoma" w:cs="Tahoma"/>
                  <w:b/>
                  <w:color w:val="000000"/>
                  <w:sz w:val="20"/>
                  <w:szCs w:val="20"/>
                  <w:vertAlign w:val="superscript"/>
                </w:rPr>
                <w:t>1,2</w:t>
              </w:r>
            </w:ins>
            <w:ins w:id="350" w:author="DFIELD" w:date="2006-09-25T22:07:00Z">
              <w:r w:rsidR="00D342BA">
                <w:rPr>
                  <w:rFonts w:ascii="Tahoma" w:hAnsi="Tahoma" w:cs="Tahoma"/>
                  <w:b/>
                  <w:color w:val="000000"/>
                  <w:sz w:val="20"/>
                  <w:szCs w:val="20"/>
                  <w:vertAlign w:val="superscript"/>
                </w:rPr>
                <w:t>, CV</w:t>
              </w:r>
            </w:ins>
          </w:p>
        </w:tc>
        <w:tc>
          <w:tcPr>
            <w:tcW w:w="603" w:type="dxa"/>
            <w:gridSpan w:val="2"/>
            <w:tcBorders>
              <w:top w:val="nil"/>
              <w:left w:val="single" w:sz="8" w:space="0" w:color="auto"/>
              <w:bottom w:val="nil"/>
              <w:right w:val="nil"/>
            </w:tcBorders>
            <w:tcPrChange w:id="351" w:author="DFIELD" w:date="2006-09-25T13:47:00Z">
              <w:tcPr>
                <w:tcW w:w="411" w:type="dxa"/>
                <w:gridSpan w:val="3"/>
                <w:tcBorders>
                  <w:top w:val="nil"/>
                  <w:left w:val="single" w:sz="8" w:space="0" w:color="auto"/>
                  <w:bottom w:val="nil"/>
                  <w:right w:val="nil"/>
                </w:tcBorders>
              </w:tcPr>
            </w:tcPrChange>
          </w:tcPr>
          <w:p w14:paraId="45CB714D" w14:textId="77777777" w:rsidR="00FE5ADC" w:rsidRPr="00876880" w:rsidRDefault="008F1E0B">
            <w:pPr>
              <w:jc w:val="center"/>
              <w:rPr>
                <w:ins w:id="352" w:author="DFIELD" w:date="2006-09-25T13:19:00Z"/>
                <w:rFonts w:ascii="Tahoma" w:hAnsi="Tahoma" w:cs="Tahoma"/>
                <w:sz w:val="16"/>
                <w:szCs w:val="16"/>
              </w:rPr>
            </w:pPr>
            <w:ins w:id="353" w:author="DFIELD" w:date="2006-09-27T11:34:00Z">
              <w:r>
                <w:rPr>
                  <w:rFonts w:ascii="Tahoma" w:hAnsi="Tahoma" w:cs="Tahoma"/>
                  <w:sz w:val="16"/>
                  <w:szCs w:val="16"/>
                </w:rPr>
                <w:t>X</w:t>
              </w:r>
              <w:r>
                <w:rPr>
                  <w:rFonts w:ascii="Tahoma" w:hAnsi="Tahoma" w:cs="Tahoma"/>
                  <w:vanish/>
                  <w:sz w:val="16"/>
                  <w:szCs w:val="16"/>
                </w:rPr>
                <w:t>hisve edhe option to input domv</w:t>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r>
                <w:rPr>
                  <w:rFonts w:ascii="Tahoma" w:hAnsi="Tahoma" w:cs="Tahoma"/>
                  <w:vanish/>
                  <w:sz w:val="16"/>
                  <w:szCs w:val="16"/>
                </w:rPr>
                <w:pgNum/>
              </w:r>
            </w:ins>
          </w:p>
        </w:tc>
        <w:tc>
          <w:tcPr>
            <w:tcW w:w="436" w:type="dxa"/>
            <w:gridSpan w:val="2"/>
            <w:tcBorders>
              <w:top w:val="nil"/>
              <w:left w:val="nil"/>
              <w:bottom w:val="nil"/>
              <w:right w:val="nil"/>
            </w:tcBorders>
            <w:shd w:val="clear" w:color="auto" w:fill="auto"/>
            <w:tcPrChange w:id="354" w:author="DFIELD" w:date="2006-09-25T13:47:00Z">
              <w:tcPr>
                <w:tcW w:w="420" w:type="dxa"/>
                <w:gridSpan w:val="3"/>
                <w:tcBorders>
                  <w:top w:val="nil"/>
                  <w:left w:val="nil"/>
                  <w:bottom w:val="nil"/>
                  <w:right w:val="nil"/>
                </w:tcBorders>
                <w:shd w:val="clear" w:color="auto" w:fill="auto"/>
              </w:tcPr>
            </w:tcPrChange>
          </w:tcPr>
          <w:p w14:paraId="28C677C8" w14:textId="77777777" w:rsidR="00FE5ADC" w:rsidRDefault="00FE5ADC">
            <w:pPr>
              <w:jc w:val="center"/>
              <w:rPr>
                <w:ins w:id="355" w:author="DFIELD" w:date="2006-09-25T13:19:00Z"/>
                <w:rFonts w:ascii="Tahoma" w:hAnsi="Tahoma" w:cs="Tahoma"/>
                <w:sz w:val="16"/>
                <w:szCs w:val="16"/>
              </w:rPr>
            </w:pPr>
            <w:ins w:id="356" w:author="DFIELD" w:date="2006-09-25T13:19:00Z">
              <w:r w:rsidRPr="00876880">
                <w:rPr>
                  <w:rFonts w:ascii="Tahoma" w:hAnsi="Tahoma" w:cs="Tahoma"/>
                  <w:sz w:val="16"/>
                  <w:szCs w:val="16"/>
                </w:rPr>
                <w:t>M</w:t>
              </w:r>
            </w:ins>
          </w:p>
        </w:tc>
        <w:tc>
          <w:tcPr>
            <w:tcW w:w="429" w:type="dxa"/>
            <w:gridSpan w:val="2"/>
            <w:tcBorders>
              <w:top w:val="nil"/>
              <w:left w:val="nil"/>
              <w:bottom w:val="nil"/>
              <w:right w:val="nil"/>
            </w:tcBorders>
            <w:shd w:val="clear" w:color="auto" w:fill="auto"/>
            <w:tcPrChange w:id="357" w:author="DFIELD" w:date="2006-09-25T13:47:00Z">
              <w:tcPr>
                <w:tcW w:w="430" w:type="dxa"/>
                <w:gridSpan w:val="3"/>
                <w:tcBorders>
                  <w:top w:val="nil"/>
                  <w:left w:val="nil"/>
                  <w:bottom w:val="nil"/>
                  <w:right w:val="nil"/>
                </w:tcBorders>
                <w:shd w:val="clear" w:color="auto" w:fill="auto"/>
              </w:tcPr>
            </w:tcPrChange>
          </w:tcPr>
          <w:p w14:paraId="60EE0135" w14:textId="77777777" w:rsidR="00FE5ADC" w:rsidRPr="00876880" w:rsidRDefault="00FE5ADC">
            <w:pPr>
              <w:jc w:val="center"/>
              <w:rPr>
                <w:ins w:id="358" w:author="DFIELD" w:date="2006-09-25T13:19:00Z"/>
                <w:rFonts w:ascii="Tahoma" w:hAnsi="Tahoma" w:cs="Tahoma"/>
                <w:sz w:val="16"/>
                <w:szCs w:val="16"/>
              </w:rPr>
            </w:pPr>
          </w:p>
        </w:tc>
        <w:tc>
          <w:tcPr>
            <w:tcW w:w="402" w:type="dxa"/>
            <w:gridSpan w:val="2"/>
            <w:tcBorders>
              <w:top w:val="nil"/>
              <w:left w:val="nil"/>
              <w:bottom w:val="nil"/>
              <w:right w:val="nil"/>
            </w:tcBorders>
            <w:shd w:val="clear" w:color="auto" w:fill="auto"/>
            <w:tcPrChange w:id="359" w:author="DFIELD" w:date="2006-09-25T13:47:00Z">
              <w:tcPr>
                <w:tcW w:w="384" w:type="dxa"/>
                <w:gridSpan w:val="3"/>
                <w:tcBorders>
                  <w:top w:val="nil"/>
                  <w:left w:val="nil"/>
                  <w:bottom w:val="nil"/>
                  <w:right w:val="nil"/>
                </w:tcBorders>
                <w:shd w:val="clear" w:color="auto" w:fill="auto"/>
              </w:tcPr>
            </w:tcPrChange>
          </w:tcPr>
          <w:p w14:paraId="25B12805" w14:textId="77777777" w:rsidR="00FE5ADC" w:rsidRPr="00876880" w:rsidRDefault="00FE5ADC">
            <w:pPr>
              <w:jc w:val="center"/>
              <w:rPr>
                <w:ins w:id="360" w:author="DFIELD" w:date="2006-09-25T13:19:00Z"/>
                <w:rFonts w:ascii="Tahoma" w:hAnsi="Tahoma" w:cs="Tahoma"/>
                <w:sz w:val="16"/>
                <w:szCs w:val="16"/>
              </w:rPr>
            </w:pPr>
            <w:ins w:id="361" w:author="DFIELD" w:date="2006-09-25T13:19:00Z">
              <w:r w:rsidRPr="00876880">
                <w:rPr>
                  <w:rFonts w:ascii="Tahoma" w:hAnsi="Tahoma" w:cs="Tahoma"/>
                  <w:sz w:val="16"/>
                  <w:szCs w:val="16"/>
                </w:rPr>
                <w:t>X</w:t>
              </w:r>
            </w:ins>
          </w:p>
        </w:tc>
        <w:tc>
          <w:tcPr>
            <w:tcW w:w="456" w:type="dxa"/>
            <w:gridSpan w:val="2"/>
            <w:tcBorders>
              <w:top w:val="nil"/>
              <w:left w:val="nil"/>
              <w:bottom w:val="nil"/>
              <w:right w:val="nil"/>
            </w:tcBorders>
            <w:shd w:val="clear" w:color="auto" w:fill="auto"/>
            <w:tcPrChange w:id="362" w:author="DFIELD" w:date="2006-09-25T13:47:00Z">
              <w:tcPr>
                <w:tcW w:w="443" w:type="dxa"/>
                <w:gridSpan w:val="3"/>
                <w:tcBorders>
                  <w:top w:val="nil"/>
                  <w:left w:val="nil"/>
                  <w:bottom w:val="nil"/>
                  <w:right w:val="nil"/>
                </w:tcBorders>
                <w:shd w:val="clear" w:color="auto" w:fill="auto"/>
              </w:tcPr>
            </w:tcPrChange>
          </w:tcPr>
          <w:p w14:paraId="18591286" w14:textId="77777777" w:rsidR="00FE5ADC" w:rsidRPr="00876880" w:rsidRDefault="00FE5ADC">
            <w:pPr>
              <w:jc w:val="center"/>
              <w:rPr>
                <w:ins w:id="363" w:author="DFIELD" w:date="2006-09-25T13:19:00Z"/>
                <w:rFonts w:ascii="Tahoma" w:hAnsi="Tahoma" w:cs="Tahoma"/>
                <w:sz w:val="16"/>
                <w:szCs w:val="16"/>
              </w:rPr>
            </w:pPr>
          </w:p>
        </w:tc>
        <w:tc>
          <w:tcPr>
            <w:tcW w:w="458" w:type="dxa"/>
            <w:gridSpan w:val="2"/>
            <w:tcBorders>
              <w:top w:val="nil"/>
              <w:left w:val="nil"/>
              <w:bottom w:val="nil"/>
              <w:right w:val="nil"/>
            </w:tcBorders>
            <w:shd w:val="clear" w:color="auto" w:fill="auto"/>
            <w:tcPrChange w:id="364" w:author="DFIELD" w:date="2006-09-25T13:47:00Z">
              <w:tcPr>
                <w:tcW w:w="444" w:type="dxa"/>
                <w:gridSpan w:val="3"/>
                <w:tcBorders>
                  <w:top w:val="nil"/>
                  <w:left w:val="nil"/>
                  <w:bottom w:val="nil"/>
                  <w:right w:val="nil"/>
                </w:tcBorders>
                <w:shd w:val="clear" w:color="auto" w:fill="auto"/>
              </w:tcPr>
            </w:tcPrChange>
          </w:tcPr>
          <w:p w14:paraId="2C2855D4" w14:textId="77777777" w:rsidR="00FE5ADC" w:rsidRPr="00876880" w:rsidRDefault="00FE5ADC">
            <w:pPr>
              <w:jc w:val="center"/>
              <w:rPr>
                <w:ins w:id="365" w:author="DFIELD" w:date="2006-09-25T13:19:00Z"/>
                <w:rFonts w:ascii="Tahoma" w:hAnsi="Tahoma" w:cs="Tahoma"/>
                <w:sz w:val="16"/>
                <w:szCs w:val="16"/>
              </w:rPr>
            </w:pPr>
          </w:p>
        </w:tc>
      </w:tr>
      <w:tr w:rsidR="00FE5ADC" w:rsidRPr="00876880" w14:paraId="68676FC7" w14:textId="77777777">
        <w:trPr>
          <w:trHeight w:val="255"/>
          <w:trPrChange w:id="366"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367" w:author="DFIELD" w:date="2006-09-25T13:47:00Z">
              <w:tcPr>
                <w:tcW w:w="7136" w:type="dxa"/>
                <w:gridSpan w:val="4"/>
                <w:tcBorders>
                  <w:top w:val="nil"/>
                  <w:left w:val="nil"/>
                  <w:bottom w:val="nil"/>
                  <w:right w:val="single" w:sz="8" w:space="0" w:color="auto"/>
                </w:tcBorders>
                <w:shd w:val="clear" w:color="auto" w:fill="auto"/>
              </w:tcPr>
            </w:tcPrChange>
          </w:tcPr>
          <w:p w14:paraId="7576DAEB" w14:textId="77777777" w:rsidR="00FE5ADC" w:rsidRPr="00876880" w:rsidRDefault="00FE5ADC">
            <w:pPr>
              <w:rPr>
                <w:rFonts w:ascii="Tahoma" w:hAnsi="Tahoma" w:cs="Tahoma"/>
                <w:sz w:val="16"/>
                <w:szCs w:val="16"/>
              </w:rPr>
            </w:pPr>
            <w:ins w:id="368" w:author="DFIELD" w:date="2006-09-25T12:32:00Z">
              <w:r>
                <w:rPr>
                  <w:rFonts w:ascii="Tahoma" w:hAnsi="Tahoma" w:cs="Tahoma"/>
                  <w:sz w:val="16"/>
                  <w:szCs w:val="16"/>
                </w:rPr>
                <w:t xml:space="preserve">Specific </w:t>
              </w:r>
            </w:ins>
            <w:r w:rsidRPr="00876880">
              <w:rPr>
                <w:rFonts w:ascii="Tahoma" w:hAnsi="Tahoma" w:cs="Tahoma"/>
                <w:sz w:val="16"/>
                <w:szCs w:val="16"/>
              </w:rPr>
              <w:t>Host</w:t>
            </w:r>
            <w:ins w:id="369" w:author="z312" w:date="2006-09-12T16:44:00Z">
              <w:r>
                <w:rPr>
                  <w:rFonts w:ascii="Tahoma" w:hAnsi="Tahoma" w:cs="Tahoma"/>
                  <w:sz w:val="16"/>
                  <w:szCs w:val="16"/>
                </w:rPr>
                <w:t xml:space="preserve"> –</w:t>
              </w:r>
              <w:del w:id="370" w:author="DFIELD" w:date="2006-09-25T13:12:00Z">
                <w:r w:rsidDel="002D5C63">
                  <w:rPr>
                    <w:rFonts w:ascii="Tahoma" w:hAnsi="Tahoma" w:cs="Tahoma"/>
                    <w:sz w:val="16"/>
                    <w:szCs w:val="16"/>
                  </w:rPr>
                  <w:delText xml:space="preserve"> </w:delText>
                </w:r>
              </w:del>
              <w:del w:id="371" w:author="DFIELD" w:date="2006-09-25T12:32:00Z">
                <w:r w:rsidDel="00892FE2">
                  <w:rPr>
                    <w:rFonts w:ascii="Tahoma" w:hAnsi="Tahoma" w:cs="Tahoma"/>
                    <w:sz w:val="16"/>
                    <w:szCs w:val="16"/>
                  </w:rPr>
                  <w:delText xml:space="preserve">specific host </w:delText>
                </w:r>
              </w:del>
            </w:ins>
            <w:ins w:id="372" w:author="z312" w:date="2006-09-12T16:45:00Z">
              <w:del w:id="373" w:author="DFIELD" w:date="2006-09-25T12:32:00Z">
                <w:r w:rsidDel="00892FE2">
                  <w:rPr>
                    <w:rFonts w:ascii="Tahoma" w:hAnsi="Tahoma" w:cs="Tahoma"/>
                    <w:sz w:val="16"/>
                    <w:szCs w:val="16"/>
                  </w:rPr>
                  <w:delText>–</w:delText>
                </w:r>
              </w:del>
            </w:ins>
            <w:ins w:id="374" w:author="z312" w:date="2006-09-12T16:44:00Z">
              <w:del w:id="375" w:author="DFIELD" w:date="2006-09-25T12:32:00Z">
                <w:r w:rsidDel="00892FE2">
                  <w:rPr>
                    <w:rFonts w:ascii="Tahoma" w:hAnsi="Tahoma" w:cs="Tahoma"/>
                    <w:sz w:val="16"/>
                    <w:szCs w:val="16"/>
                  </w:rPr>
                  <w:delText xml:space="preserve"> </w:delText>
                </w:r>
              </w:del>
            </w:ins>
            <w:ins w:id="376" w:author="z312" w:date="2006-09-12T16:45:00Z">
              <w:del w:id="377" w:author="DFIELD" w:date="2006-09-25T12:32:00Z">
                <w:r w:rsidDel="00892FE2">
                  <w:rPr>
                    <w:rFonts w:ascii="Tahoma" w:hAnsi="Tahoma" w:cs="Tahoma"/>
                    <w:sz w:val="16"/>
                    <w:szCs w:val="16"/>
                  </w:rPr>
                  <w:delText xml:space="preserve">15 – </w:delText>
                </w:r>
              </w:del>
            </w:ins>
            <w:ins w:id="378" w:author="DFIELD" w:date="2006-09-25T12:32:00Z">
              <w:r>
                <w:rPr>
                  <w:rFonts w:ascii="Tahoma" w:hAnsi="Tahoma" w:cs="Tahoma"/>
                  <w:sz w:val="16"/>
                  <w:szCs w:val="16"/>
                </w:rPr>
                <w:t xml:space="preserve"> </w:t>
              </w:r>
            </w:ins>
            <w:ins w:id="379" w:author="DFIELD" w:date="2006-09-25T12:38:00Z">
              <w:r>
                <w:rPr>
                  <w:rFonts w:ascii="Tahoma" w:hAnsi="Tahoma" w:cs="Tahoma"/>
                  <w:sz w:val="16"/>
                  <w:szCs w:val="16"/>
                </w:rPr>
                <w:t xml:space="preserve">(host </w:t>
              </w:r>
              <w:proofErr w:type="spellStart"/>
              <w:r>
                <w:rPr>
                  <w:rFonts w:ascii="Tahoma" w:hAnsi="Tahoma" w:cs="Tahoma"/>
                  <w:sz w:val="16"/>
                  <w:szCs w:val="16"/>
                </w:rPr>
                <w:t>taxid</w:t>
              </w:r>
              <w:proofErr w:type="spellEnd"/>
              <w:r>
                <w:rPr>
                  <w:rFonts w:ascii="Tahoma" w:hAnsi="Tahoma" w:cs="Tahoma"/>
                  <w:sz w:val="16"/>
                  <w:szCs w:val="16"/>
                </w:rPr>
                <w:t xml:space="preserve">, </w:t>
              </w:r>
            </w:ins>
            <w:ins w:id="380" w:author="z312" w:date="2006-09-12T16:45:00Z">
              <w:del w:id="381" w:author="DFIELD" w:date="2006-09-25T12:32:00Z">
                <w:r w:rsidDel="00892FE2">
                  <w:rPr>
                    <w:rFonts w:ascii="Tahoma" w:hAnsi="Tahoma" w:cs="Tahoma"/>
                    <w:sz w:val="16"/>
                    <w:szCs w:val="16"/>
                  </w:rPr>
                  <w:delText xml:space="preserve">keep M but allow </w:delText>
                </w:r>
              </w:del>
              <w:del w:id="382" w:author="DFIELD" w:date="2006-09-25T23:55:00Z">
                <w:r w:rsidDel="001E23CE">
                  <w:rPr>
                    <w:rFonts w:ascii="Tahoma" w:hAnsi="Tahoma" w:cs="Tahoma"/>
                    <w:sz w:val="16"/>
                    <w:szCs w:val="16"/>
                  </w:rPr>
                  <w:delText>‘</w:delText>
                </w:r>
              </w:del>
              <w:r>
                <w:rPr>
                  <w:rFonts w:ascii="Tahoma" w:hAnsi="Tahoma" w:cs="Tahoma"/>
                  <w:sz w:val="16"/>
                  <w:szCs w:val="16"/>
                </w:rPr>
                <w:t>unknown</w:t>
              </w:r>
              <w:del w:id="383" w:author="DFIELD" w:date="2006-09-25T23:55:00Z">
                <w:r w:rsidDel="001E23CE">
                  <w:rPr>
                    <w:rFonts w:ascii="Tahoma" w:hAnsi="Tahoma" w:cs="Tahoma"/>
                    <w:sz w:val="16"/>
                    <w:szCs w:val="16"/>
                  </w:rPr>
                  <w:delText>’</w:delText>
                </w:r>
              </w:del>
            </w:ins>
            <w:ins w:id="384" w:author="DFIELD" w:date="2006-09-25T12:52:00Z">
              <w:r>
                <w:rPr>
                  <w:rFonts w:ascii="Tahoma" w:hAnsi="Tahoma" w:cs="Tahoma"/>
                  <w:sz w:val="16"/>
                  <w:szCs w:val="16"/>
                </w:rPr>
                <w:t xml:space="preserve">, or environmental; </w:t>
              </w:r>
            </w:ins>
            <w:ins w:id="385" w:author="z312" w:date="2006-09-12T16:45:00Z">
              <w:del w:id="386" w:author="DFIELD" w:date="2006-09-25T12:52:00Z">
                <w:r w:rsidDel="008F2B13">
                  <w:rPr>
                    <w:rFonts w:ascii="Tahoma" w:hAnsi="Tahoma" w:cs="Tahoma"/>
                    <w:sz w:val="16"/>
                    <w:szCs w:val="16"/>
                  </w:rPr>
                  <w:delText xml:space="preserve"> </w:delText>
                </w:r>
              </w:del>
              <w:r>
                <w:rPr>
                  <w:rFonts w:ascii="Tahoma" w:hAnsi="Tahoma" w:cs="Tahoma"/>
                  <w:sz w:val="16"/>
                  <w:szCs w:val="16"/>
                </w:rPr>
                <w:t xml:space="preserve">laboratory </w:t>
              </w:r>
              <w:del w:id="387" w:author="DFIELD" w:date="2006-09-25T12:38:00Z">
                <w:r w:rsidDel="00892FE2">
                  <w:rPr>
                    <w:rFonts w:ascii="Tahoma" w:hAnsi="Tahoma" w:cs="Tahoma"/>
                    <w:sz w:val="16"/>
                    <w:szCs w:val="16"/>
                  </w:rPr>
                  <w:delText>host /</w:delText>
                </w:r>
              </w:del>
            </w:ins>
            <w:ins w:id="388" w:author="DFIELD" w:date="2006-09-25T12:38:00Z">
              <w:r>
                <w:rPr>
                  <w:rFonts w:ascii="Tahoma" w:hAnsi="Tahoma" w:cs="Tahoma"/>
                  <w:sz w:val="16"/>
                  <w:szCs w:val="16"/>
                </w:rPr>
                <w:t xml:space="preserve">or </w:t>
              </w:r>
            </w:ins>
            <w:ins w:id="389" w:author="z312" w:date="2006-09-12T16:45:00Z">
              <w:del w:id="390" w:author="DFIELD" w:date="2006-09-25T12:52:00Z">
                <w:r w:rsidDel="008F2B13">
                  <w:rPr>
                    <w:rFonts w:ascii="Tahoma" w:hAnsi="Tahoma" w:cs="Tahoma"/>
                    <w:sz w:val="16"/>
                    <w:szCs w:val="16"/>
                  </w:rPr>
                  <w:delText xml:space="preserve"> </w:delText>
                </w:r>
              </w:del>
              <w:r>
                <w:rPr>
                  <w:rFonts w:ascii="Tahoma" w:hAnsi="Tahoma" w:cs="Tahoma"/>
                  <w:sz w:val="16"/>
                  <w:szCs w:val="16"/>
                </w:rPr>
                <w:t>natural host</w:t>
              </w:r>
            </w:ins>
            <w:ins w:id="391" w:author="DFIELD" w:date="2006-09-25T12:53:00Z">
              <w:r>
                <w:rPr>
                  <w:rFonts w:ascii="Tahoma" w:hAnsi="Tahoma" w:cs="Tahoma"/>
                  <w:sz w:val="16"/>
                  <w:szCs w:val="16"/>
                </w:rPr>
                <w:t xml:space="preserve"> or both</w:t>
              </w:r>
            </w:ins>
            <w:ins w:id="392" w:author="DFIELD" w:date="2006-09-25T12:38:00Z">
              <w:r>
                <w:rPr>
                  <w:rFonts w:ascii="Tahoma" w:hAnsi="Tahoma" w:cs="Tahoma"/>
                  <w:sz w:val="16"/>
                  <w:szCs w:val="16"/>
                </w:rPr>
                <w:t>)</w:t>
              </w:r>
            </w:ins>
            <w:ins w:id="393" w:author="DFIELD" w:date="2006-09-25T13:12:00Z">
              <w:r w:rsidRPr="00023C72">
                <w:rPr>
                  <w:rFonts w:ascii="Tahoma" w:hAnsi="Tahoma" w:cs="Tahoma"/>
                  <w:b/>
                  <w:color w:val="000000"/>
                  <w:sz w:val="20"/>
                  <w:szCs w:val="20"/>
                  <w:vertAlign w:val="superscript"/>
                </w:rPr>
                <w:t xml:space="preserve"> 1</w:t>
              </w:r>
            </w:ins>
            <w:ins w:id="394" w:author="DFIELD" w:date="2006-09-25T22:07:00Z">
              <w:r w:rsidR="00D342BA">
                <w:rPr>
                  <w:rFonts w:ascii="Tahoma" w:hAnsi="Tahoma" w:cs="Tahoma"/>
                  <w:b/>
                  <w:color w:val="000000"/>
                  <w:sz w:val="20"/>
                  <w:szCs w:val="20"/>
                  <w:vertAlign w:val="superscript"/>
                </w:rPr>
                <w:t>, CV</w:t>
              </w:r>
            </w:ins>
          </w:p>
        </w:tc>
        <w:tc>
          <w:tcPr>
            <w:tcW w:w="603" w:type="dxa"/>
            <w:gridSpan w:val="2"/>
            <w:tcBorders>
              <w:top w:val="nil"/>
              <w:left w:val="single" w:sz="8" w:space="0" w:color="auto"/>
              <w:bottom w:val="nil"/>
              <w:right w:val="nil"/>
            </w:tcBorders>
            <w:tcPrChange w:id="395" w:author="DFIELD" w:date="2006-09-25T13:47:00Z">
              <w:tcPr>
                <w:tcW w:w="411" w:type="dxa"/>
                <w:gridSpan w:val="2"/>
                <w:tcBorders>
                  <w:top w:val="nil"/>
                  <w:left w:val="single" w:sz="8" w:space="0" w:color="auto"/>
                  <w:bottom w:val="nil"/>
                  <w:right w:val="nil"/>
                </w:tcBorders>
              </w:tcPr>
            </w:tcPrChange>
          </w:tcPr>
          <w:p w14:paraId="6BB97051" w14:textId="77777777" w:rsidR="00FE5ADC" w:rsidRPr="00876880" w:rsidRDefault="00FE5ADC">
            <w:pPr>
              <w:jc w:val="center"/>
              <w:rPr>
                <w:rFonts w:ascii="Tahoma" w:hAnsi="Tahoma" w:cs="Tahoma"/>
                <w:sz w:val="16"/>
                <w:szCs w:val="16"/>
              </w:rPr>
            </w:pPr>
            <w:r w:rsidRPr="00876880">
              <w:rPr>
                <w:rFonts w:ascii="Tahoma" w:hAnsi="Tahoma" w:cs="Tahoma"/>
                <w:sz w:val="16"/>
                <w:szCs w:val="16"/>
              </w:rPr>
              <w:t>X</w:t>
            </w:r>
          </w:p>
        </w:tc>
        <w:tc>
          <w:tcPr>
            <w:tcW w:w="436" w:type="dxa"/>
            <w:gridSpan w:val="2"/>
            <w:tcBorders>
              <w:top w:val="nil"/>
              <w:left w:val="nil"/>
              <w:bottom w:val="nil"/>
              <w:right w:val="nil"/>
            </w:tcBorders>
            <w:shd w:val="clear" w:color="auto" w:fill="auto"/>
            <w:tcPrChange w:id="396" w:author="DFIELD" w:date="2006-09-25T13:47:00Z">
              <w:tcPr>
                <w:tcW w:w="420" w:type="dxa"/>
                <w:gridSpan w:val="3"/>
                <w:tcBorders>
                  <w:top w:val="nil"/>
                  <w:left w:val="nil"/>
                  <w:bottom w:val="nil"/>
                  <w:right w:val="nil"/>
                </w:tcBorders>
                <w:shd w:val="clear" w:color="auto" w:fill="auto"/>
              </w:tcPr>
            </w:tcPrChange>
          </w:tcPr>
          <w:p w14:paraId="4416B283" w14:textId="77777777" w:rsidR="00FE5ADC" w:rsidRPr="00876880" w:rsidRDefault="00FE5ADC">
            <w:pPr>
              <w:jc w:val="center"/>
              <w:rPr>
                <w:rFonts w:ascii="Tahoma" w:hAnsi="Tahoma" w:cs="Tahoma"/>
                <w:sz w:val="16"/>
                <w:szCs w:val="16"/>
              </w:rPr>
            </w:pPr>
            <w:ins w:id="397" w:author="DFIELD" w:date="2006-09-25T12:53:00Z">
              <w:r>
                <w:rPr>
                  <w:rFonts w:ascii="Tahoma" w:hAnsi="Tahoma" w:cs="Tahoma"/>
                  <w:sz w:val="16"/>
                  <w:szCs w:val="16"/>
                </w:rPr>
                <w:t>M</w:t>
              </w:r>
            </w:ins>
            <w:del w:id="398" w:author="DFIELD" w:date="2006-09-25T12:53:00Z">
              <w:r w:rsidRPr="00876880" w:rsidDel="00B04EC1">
                <w:rPr>
                  <w:rFonts w:ascii="Tahoma" w:hAnsi="Tahoma" w:cs="Tahoma"/>
                  <w:sz w:val="16"/>
                  <w:szCs w:val="16"/>
                </w:rPr>
                <w:delText>X</w:delText>
              </w:r>
            </w:del>
          </w:p>
        </w:tc>
        <w:tc>
          <w:tcPr>
            <w:tcW w:w="429" w:type="dxa"/>
            <w:gridSpan w:val="2"/>
            <w:tcBorders>
              <w:top w:val="nil"/>
              <w:left w:val="nil"/>
              <w:bottom w:val="nil"/>
              <w:right w:val="nil"/>
            </w:tcBorders>
            <w:shd w:val="clear" w:color="auto" w:fill="auto"/>
            <w:tcPrChange w:id="399" w:author="DFIELD" w:date="2006-09-25T13:47:00Z">
              <w:tcPr>
                <w:tcW w:w="430" w:type="dxa"/>
                <w:gridSpan w:val="3"/>
                <w:tcBorders>
                  <w:top w:val="nil"/>
                  <w:left w:val="nil"/>
                  <w:bottom w:val="nil"/>
                  <w:right w:val="nil"/>
                </w:tcBorders>
                <w:shd w:val="clear" w:color="auto" w:fill="auto"/>
              </w:tcPr>
            </w:tcPrChange>
          </w:tcPr>
          <w:p w14:paraId="35CB1266" w14:textId="77777777" w:rsidR="00FE5ADC" w:rsidRPr="00876880" w:rsidRDefault="00FE5ADC">
            <w:pPr>
              <w:jc w:val="center"/>
              <w:rPr>
                <w:rFonts w:ascii="Tahoma" w:hAnsi="Tahoma" w:cs="Tahoma"/>
                <w:sz w:val="16"/>
                <w:szCs w:val="16"/>
              </w:rPr>
            </w:pPr>
            <w:r w:rsidRPr="00876880">
              <w:rPr>
                <w:rFonts w:ascii="Tahoma" w:hAnsi="Tahoma" w:cs="Tahoma"/>
                <w:sz w:val="16"/>
                <w:szCs w:val="16"/>
              </w:rPr>
              <w:t>M</w:t>
            </w:r>
          </w:p>
        </w:tc>
        <w:tc>
          <w:tcPr>
            <w:tcW w:w="402" w:type="dxa"/>
            <w:gridSpan w:val="2"/>
            <w:tcBorders>
              <w:top w:val="nil"/>
              <w:left w:val="nil"/>
              <w:bottom w:val="nil"/>
              <w:right w:val="nil"/>
            </w:tcBorders>
            <w:shd w:val="clear" w:color="auto" w:fill="auto"/>
            <w:tcPrChange w:id="400" w:author="DFIELD" w:date="2006-09-25T13:47:00Z">
              <w:tcPr>
                <w:tcW w:w="384" w:type="dxa"/>
                <w:gridSpan w:val="3"/>
                <w:tcBorders>
                  <w:top w:val="nil"/>
                  <w:left w:val="nil"/>
                  <w:bottom w:val="nil"/>
                  <w:right w:val="nil"/>
                </w:tcBorders>
                <w:shd w:val="clear" w:color="auto" w:fill="auto"/>
              </w:tcPr>
            </w:tcPrChange>
          </w:tcPr>
          <w:p w14:paraId="4A8D9F7B" w14:textId="77777777" w:rsidR="00FE5ADC" w:rsidRPr="00876880" w:rsidRDefault="00FE5ADC">
            <w:pPr>
              <w:jc w:val="center"/>
              <w:rPr>
                <w:rFonts w:ascii="Tahoma" w:hAnsi="Tahoma" w:cs="Tahoma"/>
                <w:sz w:val="16"/>
                <w:szCs w:val="16"/>
              </w:rPr>
            </w:pPr>
            <w:r w:rsidRPr="00876880">
              <w:rPr>
                <w:rFonts w:ascii="Tahoma" w:hAnsi="Tahoma" w:cs="Tahoma"/>
                <w:sz w:val="16"/>
                <w:szCs w:val="16"/>
              </w:rPr>
              <w:t>M</w:t>
            </w:r>
          </w:p>
        </w:tc>
        <w:tc>
          <w:tcPr>
            <w:tcW w:w="456" w:type="dxa"/>
            <w:gridSpan w:val="2"/>
            <w:tcBorders>
              <w:top w:val="nil"/>
              <w:left w:val="nil"/>
              <w:bottom w:val="nil"/>
              <w:right w:val="nil"/>
            </w:tcBorders>
            <w:shd w:val="clear" w:color="auto" w:fill="auto"/>
            <w:tcPrChange w:id="401" w:author="DFIELD" w:date="2006-09-25T13:47:00Z">
              <w:tcPr>
                <w:tcW w:w="443" w:type="dxa"/>
                <w:gridSpan w:val="3"/>
                <w:tcBorders>
                  <w:top w:val="nil"/>
                  <w:left w:val="nil"/>
                  <w:bottom w:val="nil"/>
                  <w:right w:val="nil"/>
                </w:tcBorders>
                <w:shd w:val="clear" w:color="auto" w:fill="auto"/>
              </w:tcPr>
            </w:tcPrChange>
          </w:tcPr>
          <w:p w14:paraId="362C1603" w14:textId="77777777" w:rsidR="00FE5ADC" w:rsidRPr="00876880" w:rsidRDefault="00FE5ADC">
            <w:pPr>
              <w:jc w:val="center"/>
              <w:rPr>
                <w:rFonts w:ascii="Tahoma" w:hAnsi="Tahoma" w:cs="Tahoma"/>
                <w:sz w:val="16"/>
                <w:szCs w:val="16"/>
              </w:rPr>
            </w:pPr>
          </w:p>
        </w:tc>
        <w:tc>
          <w:tcPr>
            <w:tcW w:w="458" w:type="dxa"/>
            <w:gridSpan w:val="2"/>
            <w:tcBorders>
              <w:top w:val="nil"/>
              <w:left w:val="nil"/>
              <w:bottom w:val="nil"/>
              <w:right w:val="nil"/>
            </w:tcBorders>
            <w:shd w:val="clear" w:color="auto" w:fill="auto"/>
            <w:tcPrChange w:id="402" w:author="DFIELD" w:date="2006-09-25T13:47:00Z">
              <w:tcPr>
                <w:tcW w:w="444" w:type="dxa"/>
                <w:gridSpan w:val="2"/>
                <w:tcBorders>
                  <w:top w:val="nil"/>
                  <w:left w:val="nil"/>
                  <w:bottom w:val="nil"/>
                  <w:right w:val="nil"/>
                </w:tcBorders>
                <w:shd w:val="clear" w:color="auto" w:fill="auto"/>
              </w:tcPr>
            </w:tcPrChange>
          </w:tcPr>
          <w:p w14:paraId="5455533F" w14:textId="77777777" w:rsidR="00FE5ADC" w:rsidRPr="00876880" w:rsidRDefault="00FE5ADC">
            <w:pPr>
              <w:jc w:val="center"/>
              <w:rPr>
                <w:rFonts w:ascii="Tahoma" w:hAnsi="Tahoma" w:cs="Tahoma"/>
                <w:sz w:val="16"/>
                <w:szCs w:val="16"/>
              </w:rPr>
            </w:pPr>
          </w:p>
        </w:tc>
      </w:tr>
      <w:tr w:rsidR="00FE5ADC" w:rsidRPr="00876880" w14:paraId="028A9266" w14:textId="77777777">
        <w:trPr>
          <w:trHeight w:val="255"/>
          <w:trPrChange w:id="403"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404" w:author="DFIELD" w:date="2006-09-25T13:47:00Z">
              <w:tcPr>
                <w:tcW w:w="7136" w:type="dxa"/>
                <w:gridSpan w:val="4"/>
                <w:tcBorders>
                  <w:top w:val="nil"/>
                  <w:left w:val="nil"/>
                  <w:bottom w:val="nil"/>
                  <w:right w:val="single" w:sz="8" w:space="0" w:color="auto"/>
                </w:tcBorders>
                <w:shd w:val="clear" w:color="auto" w:fill="auto"/>
              </w:tcPr>
            </w:tcPrChange>
          </w:tcPr>
          <w:p w14:paraId="6338019A" w14:textId="77777777" w:rsidR="00FE5ADC" w:rsidRPr="00876880" w:rsidRDefault="00FE5ADC">
            <w:pPr>
              <w:rPr>
                <w:rFonts w:ascii="Tahoma" w:hAnsi="Tahoma" w:cs="Tahoma"/>
                <w:sz w:val="16"/>
                <w:szCs w:val="16"/>
              </w:rPr>
            </w:pPr>
            <w:r w:rsidRPr="00876880">
              <w:rPr>
                <w:rFonts w:ascii="Tahoma" w:hAnsi="Tahoma" w:cs="Tahoma"/>
                <w:sz w:val="16"/>
                <w:szCs w:val="16"/>
              </w:rPr>
              <w:t>Host specificity/range</w:t>
            </w:r>
            <w:ins w:id="405" w:author="z312" w:date="2006-09-12T16:45:00Z">
              <w:r>
                <w:rPr>
                  <w:rFonts w:ascii="Tahoma" w:hAnsi="Tahoma" w:cs="Tahoma"/>
                  <w:sz w:val="16"/>
                  <w:szCs w:val="16"/>
                </w:rPr>
                <w:t xml:space="preserve"> </w:t>
              </w:r>
            </w:ins>
            <w:ins w:id="406" w:author="DFIELD" w:date="2006-09-25T12:55:00Z">
              <w:r w:rsidRPr="00023C72">
                <w:rPr>
                  <w:rFonts w:ascii="Tahoma" w:hAnsi="Tahoma" w:cs="Tahoma"/>
                  <w:b/>
                  <w:color w:val="000000"/>
                  <w:sz w:val="20"/>
                  <w:szCs w:val="20"/>
                  <w:vertAlign w:val="superscript"/>
                  <w:rPrChange w:id="407" w:author="DFIELD" w:date="2006-09-25T12:59:00Z">
                    <w:rPr>
                      <w:rFonts w:ascii="Tahoma" w:hAnsi="Tahoma" w:cs="Tahoma"/>
                      <w:color w:val="000000"/>
                      <w:sz w:val="20"/>
                      <w:szCs w:val="20"/>
                      <w:vertAlign w:val="superscript"/>
                    </w:rPr>
                  </w:rPrChange>
                </w:rPr>
                <w:t>2 with a view to 3?</w:t>
              </w:r>
            </w:ins>
            <w:ins w:id="408" w:author="DFIELD" w:date="2006-09-25T22:44:00Z">
              <w:r w:rsidR="00F04DBB">
                <w:rPr>
                  <w:rFonts w:ascii="Tahoma" w:hAnsi="Tahoma" w:cs="Tahoma"/>
                  <w:b/>
                  <w:color w:val="000000"/>
                  <w:sz w:val="20"/>
                  <w:szCs w:val="20"/>
                  <w:vertAlign w:val="superscript"/>
                </w:rPr>
                <w:t xml:space="preserve"> </w:t>
              </w:r>
              <w:proofErr w:type="spellStart"/>
              <w:r w:rsidR="00F04DBB">
                <w:rPr>
                  <w:rFonts w:ascii="Tahoma" w:hAnsi="Tahoma" w:cs="Tahoma"/>
                  <w:b/>
                  <w:color w:val="000000"/>
                  <w:sz w:val="20"/>
                  <w:szCs w:val="20"/>
                  <w:vertAlign w:val="superscript"/>
                </w:rPr>
                <w:t>taxid</w:t>
              </w:r>
            </w:ins>
            <w:proofErr w:type="spellEnd"/>
            <w:ins w:id="409" w:author="z312" w:date="2006-09-12T16:45:00Z">
              <w:del w:id="410" w:author="DFIELD" w:date="2006-09-25T12:54:00Z">
                <w:r w:rsidDel="00B04EC1">
                  <w:rPr>
                    <w:rFonts w:ascii="Tahoma" w:hAnsi="Tahoma" w:cs="Tahoma"/>
                    <w:sz w:val="16"/>
                    <w:szCs w:val="16"/>
                  </w:rPr>
                  <w:delText xml:space="preserve">- </w:delText>
                </w:r>
              </w:del>
            </w:ins>
            <w:ins w:id="411" w:author="z312" w:date="2006-09-12T16:46:00Z">
              <w:del w:id="412" w:author="DFIELD" w:date="2006-09-25T12:54:00Z">
                <w:r w:rsidDel="00B04EC1">
                  <w:rPr>
                    <w:rFonts w:ascii="Tahoma" w:hAnsi="Tahoma" w:cs="Tahoma"/>
                    <w:sz w:val="16"/>
                    <w:szCs w:val="16"/>
                  </w:rPr>
                  <w:delText xml:space="preserve"> unclear</w:delText>
                </w:r>
              </w:del>
            </w:ins>
          </w:p>
        </w:tc>
        <w:tc>
          <w:tcPr>
            <w:tcW w:w="603" w:type="dxa"/>
            <w:gridSpan w:val="2"/>
            <w:tcBorders>
              <w:top w:val="nil"/>
              <w:left w:val="single" w:sz="8" w:space="0" w:color="auto"/>
              <w:bottom w:val="nil"/>
              <w:right w:val="nil"/>
            </w:tcBorders>
            <w:tcPrChange w:id="413" w:author="DFIELD" w:date="2006-09-25T13:47:00Z">
              <w:tcPr>
                <w:tcW w:w="411" w:type="dxa"/>
                <w:gridSpan w:val="2"/>
                <w:tcBorders>
                  <w:top w:val="nil"/>
                  <w:left w:val="single" w:sz="8" w:space="0" w:color="auto"/>
                  <w:bottom w:val="nil"/>
                  <w:right w:val="nil"/>
                </w:tcBorders>
              </w:tcPr>
            </w:tcPrChange>
          </w:tcPr>
          <w:p w14:paraId="76A268C1" w14:textId="77777777" w:rsidR="00FE5ADC" w:rsidRPr="00876880" w:rsidRDefault="00FE5ADC">
            <w:pPr>
              <w:jc w:val="center"/>
              <w:rPr>
                <w:rFonts w:ascii="Tahoma" w:hAnsi="Tahoma" w:cs="Tahoma"/>
                <w:sz w:val="16"/>
                <w:szCs w:val="16"/>
              </w:rPr>
            </w:pPr>
            <w:r w:rsidRPr="00876880">
              <w:rPr>
                <w:rFonts w:ascii="Tahoma" w:hAnsi="Tahoma" w:cs="Tahoma"/>
                <w:sz w:val="16"/>
                <w:szCs w:val="16"/>
              </w:rPr>
              <w:t>X</w:t>
            </w:r>
          </w:p>
        </w:tc>
        <w:tc>
          <w:tcPr>
            <w:tcW w:w="436" w:type="dxa"/>
            <w:gridSpan w:val="2"/>
            <w:tcBorders>
              <w:top w:val="nil"/>
              <w:left w:val="nil"/>
              <w:bottom w:val="nil"/>
              <w:right w:val="nil"/>
            </w:tcBorders>
            <w:shd w:val="clear" w:color="auto" w:fill="auto"/>
            <w:tcPrChange w:id="414" w:author="DFIELD" w:date="2006-09-25T13:47:00Z">
              <w:tcPr>
                <w:tcW w:w="420" w:type="dxa"/>
                <w:gridSpan w:val="3"/>
                <w:tcBorders>
                  <w:top w:val="nil"/>
                  <w:left w:val="nil"/>
                  <w:bottom w:val="nil"/>
                  <w:right w:val="nil"/>
                </w:tcBorders>
                <w:shd w:val="clear" w:color="auto" w:fill="auto"/>
              </w:tcPr>
            </w:tcPrChange>
          </w:tcPr>
          <w:p w14:paraId="4F999EF6" w14:textId="77777777" w:rsidR="00FE5ADC" w:rsidRPr="00876880" w:rsidRDefault="00FE5ADC">
            <w:pPr>
              <w:jc w:val="center"/>
              <w:rPr>
                <w:rFonts w:ascii="Tahoma" w:hAnsi="Tahoma" w:cs="Tahoma"/>
                <w:sz w:val="16"/>
                <w:szCs w:val="16"/>
              </w:rPr>
            </w:pPr>
            <w:r w:rsidRPr="00876880">
              <w:rPr>
                <w:rFonts w:ascii="Tahoma" w:hAnsi="Tahoma" w:cs="Tahoma"/>
                <w:sz w:val="16"/>
                <w:szCs w:val="16"/>
              </w:rPr>
              <w:t>X</w:t>
            </w:r>
          </w:p>
        </w:tc>
        <w:tc>
          <w:tcPr>
            <w:tcW w:w="429" w:type="dxa"/>
            <w:gridSpan w:val="2"/>
            <w:tcBorders>
              <w:top w:val="nil"/>
              <w:left w:val="nil"/>
              <w:bottom w:val="nil"/>
              <w:right w:val="nil"/>
            </w:tcBorders>
            <w:shd w:val="clear" w:color="auto" w:fill="auto"/>
            <w:tcPrChange w:id="415" w:author="DFIELD" w:date="2006-09-25T13:47:00Z">
              <w:tcPr>
                <w:tcW w:w="430" w:type="dxa"/>
                <w:gridSpan w:val="3"/>
                <w:tcBorders>
                  <w:top w:val="nil"/>
                  <w:left w:val="nil"/>
                  <w:bottom w:val="nil"/>
                  <w:right w:val="nil"/>
                </w:tcBorders>
                <w:shd w:val="clear" w:color="auto" w:fill="auto"/>
              </w:tcPr>
            </w:tcPrChange>
          </w:tcPr>
          <w:p w14:paraId="53741E1B" w14:textId="77777777" w:rsidR="00FE5ADC" w:rsidRPr="00876880" w:rsidRDefault="00FE5ADC">
            <w:pPr>
              <w:jc w:val="center"/>
              <w:rPr>
                <w:rFonts w:ascii="Tahoma" w:hAnsi="Tahoma" w:cs="Tahoma"/>
                <w:sz w:val="16"/>
                <w:szCs w:val="16"/>
              </w:rPr>
            </w:pPr>
            <w:r w:rsidRPr="00876880">
              <w:rPr>
                <w:rFonts w:ascii="Tahoma" w:hAnsi="Tahoma" w:cs="Tahoma"/>
                <w:sz w:val="16"/>
                <w:szCs w:val="16"/>
              </w:rPr>
              <w:t>X</w:t>
            </w:r>
          </w:p>
        </w:tc>
        <w:tc>
          <w:tcPr>
            <w:tcW w:w="402" w:type="dxa"/>
            <w:gridSpan w:val="2"/>
            <w:tcBorders>
              <w:top w:val="nil"/>
              <w:left w:val="nil"/>
              <w:bottom w:val="nil"/>
              <w:right w:val="nil"/>
            </w:tcBorders>
            <w:shd w:val="clear" w:color="auto" w:fill="auto"/>
            <w:tcPrChange w:id="416" w:author="DFIELD" w:date="2006-09-25T13:47:00Z">
              <w:tcPr>
                <w:tcW w:w="384" w:type="dxa"/>
                <w:gridSpan w:val="3"/>
                <w:tcBorders>
                  <w:top w:val="nil"/>
                  <w:left w:val="nil"/>
                  <w:bottom w:val="nil"/>
                  <w:right w:val="nil"/>
                </w:tcBorders>
                <w:shd w:val="clear" w:color="auto" w:fill="auto"/>
              </w:tcPr>
            </w:tcPrChange>
          </w:tcPr>
          <w:p w14:paraId="28B3CA60" w14:textId="77777777" w:rsidR="00FE5ADC" w:rsidRPr="00876880" w:rsidRDefault="00FE5ADC">
            <w:pPr>
              <w:jc w:val="center"/>
              <w:rPr>
                <w:rFonts w:ascii="Tahoma" w:hAnsi="Tahoma" w:cs="Tahoma"/>
                <w:sz w:val="16"/>
                <w:szCs w:val="16"/>
              </w:rPr>
            </w:pPr>
            <w:r w:rsidRPr="00876880">
              <w:rPr>
                <w:rFonts w:ascii="Tahoma" w:hAnsi="Tahoma" w:cs="Tahoma"/>
                <w:sz w:val="16"/>
                <w:szCs w:val="16"/>
              </w:rPr>
              <w:t>M</w:t>
            </w:r>
          </w:p>
        </w:tc>
        <w:tc>
          <w:tcPr>
            <w:tcW w:w="456" w:type="dxa"/>
            <w:gridSpan w:val="2"/>
            <w:tcBorders>
              <w:top w:val="nil"/>
              <w:left w:val="nil"/>
              <w:bottom w:val="nil"/>
              <w:right w:val="nil"/>
            </w:tcBorders>
            <w:shd w:val="clear" w:color="auto" w:fill="auto"/>
            <w:tcPrChange w:id="417" w:author="DFIELD" w:date="2006-09-25T13:47:00Z">
              <w:tcPr>
                <w:tcW w:w="443" w:type="dxa"/>
                <w:gridSpan w:val="3"/>
                <w:tcBorders>
                  <w:top w:val="nil"/>
                  <w:left w:val="nil"/>
                  <w:bottom w:val="nil"/>
                  <w:right w:val="nil"/>
                </w:tcBorders>
                <w:shd w:val="clear" w:color="auto" w:fill="auto"/>
              </w:tcPr>
            </w:tcPrChange>
          </w:tcPr>
          <w:p w14:paraId="1467932E" w14:textId="77777777" w:rsidR="00FE5ADC" w:rsidRPr="00876880" w:rsidRDefault="00FE5ADC">
            <w:pPr>
              <w:jc w:val="center"/>
              <w:rPr>
                <w:rFonts w:ascii="Tahoma" w:hAnsi="Tahoma" w:cs="Tahoma"/>
                <w:sz w:val="16"/>
                <w:szCs w:val="16"/>
              </w:rPr>
            </w:pPr>
          </w:p>
        </w:tc>
        <w:tc>
          <w:tcPr>
            <w:tcW w:w="458" w:type="dxa"/>
            <w:gridSpan w:val="2"/>
            <w:tcBorders>
              <w:top w:val="nil"/>
              <w:left w:val="nil"/>
              <w:bottom w:val="nil"/>
              <w:right w:val="nil"/>
            </w:tcBorders>
            <w:shd w:val="clear" w:color="auto" w:fill="auto"/>
            <w:tcPrChange w:id="418" w:author="DFIELD" w:date="2006-09-25T13:47:00Z">
              <w:tcPr>
                <w:tcW w:w="444" w:type="dxa"/>
                <w:gridSpan w:val="2"/>
                <w:tcBorders>
                  <w:top w:val="nil"/>
                  <w:left w:val="nil"/>
                  <w:bottom w:val="nil"/>
                  <w:right w:val="nil"/>
                </w:tcBorders>
                <w:shd w:val="clear" w:color="auto" w:fill="auto"/>
              </w:tcPr>
            </w:tcPrChange>
          </w:tcPr>
          <w:p w14:paraId="6485F811" w14:textId="77777777" w:rsidR="00FE5ADC" w:rsidRPr="00876880" w:rsidRDefault="00FE5ADC">
            <w:pPr>
              <w:jc w:val="center"/>
              <w:rPr>
                <w:rFonts w:ascii="Tahoma" w:hAnsi="Tahoma" w:cs="Tahoma"/>
                <w:sz w:val="16"/>
                <w:szCs w:val="16"/>
              </w:rPr>
            </w:pPr>
          </w:p>
        </w:tc>
      </w:tr>
      <w:tr w:rsidR="00FE5ADC" w:rsidRPr="00876880" w:rsidDel="00E65D5F" w14:paraId="6231CA3A" w14:textId="77777777">
        <w:trPr>
          <w:trHeight w:val="255"/>
          <w:del w:id="419" w:author="DFIELD" w:date="2006-09-25T12:42:00Z"/>
          <w:trPrChange w:id="420" w:author="DFIELD" w:date="2006-09-23T12:51:00Z">
            <w:trPr>
              <w:gridAfter w:val="0"/>
              <w:trHeight w:val="255"/>
            </w:trPr>
          </w:trPrChange>
        </w:trPr>
        <w:tc>
          <w:tcPr>
            <w:tcW w:w="7136" w:type="dxa"/>
            <w:gridSpan w:val="2"/>
            <w:tcBorders>
              <w:top w:val="nil"/>
              <w:left w:val="nil"/>
              <w:bottom w:val="nil"/>
              <w:right w:val="single" w:sz="8" w:space="0" w:color="auto"/>
            </w:tcBorders>
            <w:shd w:val="clear" w:color="auto" w:fill="auto"/>
            <w:tcPrChange w:id="421" w:author="DFIELD" w:date="2006-09-23T12:51:00Z">
              <w:tcPr>
                <w:tcW w:w="7136" w:type="dxa"/>
                <w:gridSpan w:val="4"/>
                <w:tcBorders>
                  <w:top w:val="nil"/>
                  <w:left w:val="nil"/>
                  <w:bottom w:val="nil"/>
                  <w:right w:val="single" w:sz="8" w:space="0" w:color="auto"/>
                </w:tcBorders>
                <w:shd w:val="clear" w:color="auto" w:fill="auto"/>
              </w:tcPr>
            </w:tcPrChange>
          </w:tcPr>
          <w:p w14:paraId="191F0DF3" w14:textId="77777777" w:rsidR="00FE5ADC" w:rsidRPr="00876880" w:rsidDel="00E65D5F" w:rsidRDefault="00FE5ADC">
            <w:pPr>
              <w:rPr>
                <w:del w:id="422" w:author="DFIELD" w:date="2006-09-25T12:42:00Z"/>
                <w:rFonts w:ascii="Tahoma" w:hAnsi="Tahoma" w:cs="Tahoma"/>
                <w:sz w:val="16"/>
                <w:szCs w:val="16"/>
              </w:rPr>
            </w:pPr>
            <w:del w:id="423" w:author="DFIELD" w:date="2006-09-25T12:42:00Z">
              <w:r w:rsidRPr="00876880" w:rsidDel="00E65D5F">
                <w:rPr>
                  <w:rFonts w:ascii="Tahoma" w:hAnsi="Tahoma" w:cs="Tahoma"/>
                  <w:sz w:val="16"/>
                  <w:szCs w:val="16"/>
                  <w:lang w:val="en-GB"/>
                </w:rPr>
                <w:delText>Specific source of sample</w:delText>
              </w:r>
            </w:del>
            <w:ins w:id="424" w:author="z312" w:date="2006-09-12T16:46:00Z">
              <w:del w:id="425" w:author="DFIELD" w:date="2006-09-25T12:42:00Z">
                <w:r w:rsidDel="00E65D5F">
                  <w:rPr>
                    <w:rFonts w:ascii="Tahoma" w:hAnsi="Tahoma" w:cs="Tahoma"/>
                    <w:sz w:val="16"/>
                    <w:szCs w:val="16"/>
                    <w:lang w:val="en-GB"/>
                  </w:rPr>
                  <w:delText xml:space="preserve"> </w:delText>
                </w:r>
              </w:del>
            </w:ins>
            <w:ins w:id="426" w:author="z312" w:date="2006-09-12T16:47:00Z">
              <w:del w:id="427" w:author="DFIELD" w:date="2006-09-25T12:42:00Z">
                <w:r w:rsidDel="00E65D5F">
                  <w:rPr>
                    <w:rFonts w:ascii="Tahoma" w:hAnsi="Tahoma" w:cs="Tahoma"/>
                    <w:sz w:val="16"/>
                    <w:szCs w:val="16"/>
                    <w:lang w:val="en-GB"/>
                  </w:rPr>
                  <w:delText>–</w:delText>
                </w:r>
              </w:del>
            </w:ins>
            <w:ins w:id="428" w:author="z312" w:date="2006-09-12T16:46:00Z">
              <w:del w:id="429" w:author="DFIELD" w:date="2006-09-25T12:42:00Z">
                <w:r w:rsidDel="00E65D5F">
                  <w:rPr>
                    <w:rFonts w:ascii="Tahoma" w:hAnsi="Tahoma" w:cs="Tahoma"/>
                    <w:sz w:val="16"/>
                    <w:szCs w:val="16"/>
                    <w:lang w:val="en-GB"/>
                  </w:rPr>
                  <w:delText xml:space="preserve"> </w:delText>
                </w:r>
              </w:del>
            </w:ins>
            <w:ins w:id="430" w:author="z312" w:date="2006-09-12T16:47:00Z">
              <w:del w:id="431" w:author="DFIELD" w:date="2006-09-25T12:42:00Z">
                <w:r w:rsidDel="00E65D5F">
                  <w:rPr>
                    <w:rFonts w:ascii="Tahoma" w:hAnsi="Tahoma" w:cs="Tahoma"/>
                    <w:sz w:val="16"/>
                    <w:szCs w:val="16"/>
                    <w:lang w:val="en-GB"/>
                  </w:rPr>
                  <w:delText>not the biotic host – but the abiotic</w:delText>
                </w:r>
              </w:del>
            </w:ins>
          </w:p>
        </w:tc>
        <w:tc>
          <w:tcPr>
            <w:tcW w:w="411" w:type="dxa"/>
            <w:gridSpan w:val="2"/>
            <w:tcBorders>
              <w:top w:val="nil"/>
              <w:left w:val="single" w:sz="8" w:space="0" w:color="auto"/>
              <w:bottom w:val="nil"/>
              <w:right w:val="nil"/>
            </w:tcBorders>
            <w:tcPrChange w:id="432" w:author="DFIELD" w:date="2006-09-23T12:51:00Z">
              <w:tcPr>
                <w:tcW w:w="411" w:type="dxa"/>
                <w:gridSpan w:val="2"/>
                <w:tcBorders>
                  <w:top w:val="nil"/>
                  <w:left w:val="single" w:sz="8" w:space="0" w:color="auto"/>
                  <w:bottom w:val="nil"/>
                  <w:right w:val="nil"/>
                </w:tcBorders>
              </w:tcPr>
            </w:tcPrChange>
          </w:tcPr>
          <w:p w14:paraId="5766F447" w14:textId="77777777" w:rsidR="00FE5ADC" w:rsidRPr="00876880" w:rsidDel="00E65D5F" w:rsidRDefault="00FE5ADC">
            <w:pPr>
              <w:jc w:val="center"/>
              <w:rPr>
                <w:del w:id="433" w:author="DFIELD" w:date="2006-09-25T12:42:00Z"/>
                <w:rFonts w:ascii="Tahoma" w:hAnsi="Tahoma" w:cs="Tahoma"/>
                <w:sz w:val="16"/>
                <w:szCs w:val="16"/>
              </w:rPr>
            </w:pPr>
          </w:p>
        </w:tc>
        <w:tc>
          <w:tcPr>
            <w:tcW w:w="420" w:type="dxa"/>
            <w:gridSpan w:val="2"/>
            <w:tcBorders>
              <w:top w:val="nil"/>
              <w:left w:val="nil"/>
              <w:bottom w:val="nil"/>
              <w:right w:val="nil"/>
            </w:tcBorders>
            <w:shd w:val="clear" w:color="auto" w:fill="auto"/>
            <w:tcPrChange w:id="434" w:author="DFIELD" w:date="2006-09-23T12:51:00Z">
              <w:tcPr>
                <w:tcW w:w="420" w:type="dxa"/>
                <w:gridSpan w:val="3"/>
                <w:tcBorders>
                  <w:top w:val="nil"/>
                  <w:left w:val="nil"/>
                  <w:bottom w:val="nil"/>
                  <w:right w:val="nil"/>
                </w:tcBorders>
                <w:shd w:val="clear" w:color="auto" w:fill="auto"/>
              </w:tcPr>
            </w:tcPrChange>
          </w:tcPr>
          <w:p w14:paraId="23B61FD6" w14:textId="77777777" w:rsidR="00FE5ADC" w:rsidRPr="00876880" w:rsidDel="00E65D5F" w:rsidRDefault="00FE5ADC">
            <w:pPr>
              <w:jc w:val="center"/>
              <w:rPr>
                <w:del w:id="435" w:author="DFIELD" w:date="2006-09-25T12:42:00Z"/>
                <w:rFonts w:ascii="Tahoma" w:hAnsi="Tahoma" w:cs="Tahoma"/>
                <w:sz w:val="16"/>
                <w:szCs w:val="16"/>
              </w:rPr>
            </w:pPr>
          </w:p>
        </w:tc>
        <w:tc>
          <w:tcPr>
            <w:tcW w:w="430" w:type="dxa"/>
            <w:gridSpan w:val="2"/>
            <w:tcBorders>
              <w:top w:val="nil"/>
              <w:left w:val="nil"/>
              <w:bottom w:val="nil"/>
              <w:right w:val="nil"/>
            </w:tcBorders>
            <w:shd w:val="clear" w:color="auto" w:fill="auto"/>
            <w:tcPrChange w:id="436" w:author="DFIELD" w:date="2006-09-23T12:51:00Z">
              <w:tcPr>
                <w:tcW w:w="430" w:type="dxa"/>
                <w:gridSpan w:val="3"/>
                <w:tcBorders>
                  <w:top w:val="nil"/>
                  <w:left w:val="nil"/>
                  <w:bottom w:val="nil"/>
                  <w:right w:val="nil"/>
                </w:tcBorders>
                <w:shd w:val="clear" w:color="auto" w:fill="auto"/>
              </w:tcPr>
            </w:tcPrChange>
          </w:tcPr>
          <w:p w14:paraId="1CF018A1" w14:textId="77777777" w:rsidR="00FE5ADC" w:rsidRPr="00876880" w:rsidDel="00E65D5F" w:rsidRDefault="00FE5ADC">
            <w:pPr>
              <w:jc w:val="center"/>
              <w:rPr>
                <w:del w:id="437" w:author="DFIELD" w:date="2006-09-25T12:42:00Z"/>
                <w:rFonts w:ascii="Tahoma" w:hAnsi="Tahoma" w:cs="Tahoma"/>
                <w:sz w:val="16"/>
                <w:szCs w:val="16"/>
              </w:rPr>
            </w:pPr>
          </w:p>
        </w:tc>
        <w:tc>
          <w:tcPr>
            <w:tcW w:w="384" w:type="dxa"/>
            <w:gridSpan w:val="2"/>
            <w:tcBorders>
              <w:top w:val="nil"/>
              <w:left w:val="nil"/>
              <w:bottom w:val="nil"/>
              <w:right w:val="nil"/>
            </w:tcBorders>
            <w:shd w:val="clear" w:color="auto" w:fill="auto"/>
            <w:tcPrChange w:id="438" w:author="DFIELD" w:date="2006-09-23T12:51:00Z">
              <w:tcPr>
                <w:tcW w:w="384" w:type="dxa"/>
                <w:gridSpan w:val="3"/>
                <w:tcBorders>
                  <w:top w:val="nil"/>
                  <w:left w:val="nil"/>
                  <w:bottom w:val="nil"/>
                  <w:right w:val="nil"/>
                </w:tcBorders>
                <w:shd w:val="clear" w:color="auto" w:fill="auto"/>
              </w:tcPr>
            </w:tcPrChange>
          </w:tcPr>
          <w:p w14:paraId="41EDA1B2" w14:textId="77777777" w:rsidR="00FE5ADC" w:rsidRPr="00876880" w:rsidDel="00E65D5F" w:rsidRDefault="00FE5ADC">
            <w:pPr>
              <w:jc w:val="center"/>
              <w:rPr>
                <w:del w:id="439" w:author="DFIELD" w:date="2006-09-25T12:42:00Z"/>
                <w:rFonts w:ascii="Tahoma" w:hAnsi="Tahoma" w:cs="Tahoma"/>
                <w:sz w:val="16"/>
                <w:szCs w:val="16"/>
              </w:rPr>
            </w:pPr>
            <w:del w:id="440" w:author="DFIELD" w:date="2006-09-25T12:42:00Z">
              <w:r w:rsidRPr="00876880" w:rsidDel="00E65D5F">
                <w:rPr>
                  <w:rFonts w:ascii="Tahoma" w:hAnsi="Tahoma" w:cs="Tahoma"/>
                  <w:sz w:val="16"/>
                  <w:szCs w:val="16"/>
                </w:rPr>
                <w:delText>M</w:delText>
              </w:r>
            </w:del>
          </w:p>
        </w:tc>
        <w:tc>
          <w:tcPr>
            <w:tcW w:w="443" w:type="dxa"/>
            <w:gridSpan w:val="2"/>
            <w:tcBorders>
              <w:top w:val="nil"/>
              <w:left w:val="nil"/>
              <w:bottom w:val="nil"/>
              <w:right w:val="nil"/>
            </w:tcBorders>
            <w:shd w:val="clear" w:color="auto" w:fill="auto"/>
            <w:tcPrChange w:id="441" w:author="DFIELD" w:date="2006-09-23T12:51:00Z">
              <w:tcPr>
                <w:tcW w:w="443" w:type="dxa"/>
                <w:gridSpan w:val="3"/>
                <w:tcBorders>
                  <w:top w:val="nil"/>
                  <w:left w:val="nil"/>
                  <w:bottom w:val="nil"/>
                  <w:right w:val="nil"/>
                </w:tcBorders>
                <w:shd w:val="clear" w:color="auto" w:fill="auto"/>
              </w:tcPr>
            </w:tcPrChange>
          </w:tcPr>
          <w:p w14:paraId="5460EEE6" w14:textId="77777777" w:rsidR="00FE5ADC" w:rsidRPr="00876880" w:rsidDel="00E65D5F" w:rsidRDefault="00FE5ADC">
            <w:pPr>
              <w:jc w:val="center"/>
              <w:rPr>
                <w:del w:id="442" w:author="DFIELD" w:date="2006-09-25T12:42:00Z"/>
                <w:rFonts w:ascii="Tahoma" w:hAnsi="Tahoma" w:cs="Tahoma"/>
                <w:sz w:val="16"/>
                <w:szCs w:val="16"/>
              </w:rPr>
            </w:pPr>
          </w:p>
        </w:tc>
        <w:tc>
          <w:tcPr>
            <w:tcW w:w="444" w:type="dxa"/>
            <w:tcBorders>
              <w:top w:val="nil"/>
              <w:left w:val="nil"/>
              <w:bottom w:val="nil"/>
              <w:right w:val="nil"/>
            </w:tcBorders>
            <w:shd w:val="clear" w:color="auto" w:fill="auto"/>
            <w:tcPrChange w:id="443" w:author="DFIELD" w:date="2006-09-23T12:51:00Z">
              <w:tcPr>
                <w:tcW w:w="444" w:type="dxa"/>
                <w:gridSpan w:val="2"/>
                <w:tcBorders>
                  <w:top w:val="nil"/>
                  <w:left w:val="nil"/>
                  <w:bottom w:val="nil"/>
                  <w:right w:val="nil"/>
                </w:tcBorders>
                <w:shd w:val="clear" w:color="auto" w:fill="auto"/>
              </w:tcPr>
            </w:tcPrChange>
          </w:tcPr>
          <w:p w14:paraId="25B9C11A" w14:textId="77777777" w:rsidR="00FE5ADC" w:rsidRPr="00876880" w:rsidDel="00E65D5F" w:rsidRDefault="00FE5ADC">
            <w:pPr>
              <w:jc w:val="center"/>
              <w:rPr>
                <w:del w:id="444" w:author="DFIELD" w:date="2006-09-25T12:42:00Z"/>
                <w:rFonts w:ascii="Tahoma" w:hAnsi="Tahoma" w:cs="Tahoma"/>
                <w:sz w:val="16"/>
                <w:szCs w:val="16"/>
              </w:rPr>
            </w:pPr>
          </w:p>
        </w:tc>
      </w:tr>
      <w:tr w:rsidR="00FE5ADC" w:rsidRPr="00876880" w14:paraId="3E30910F" w14:textId="77777777">
        <w:trPr>
          <w:trHeight w:val="255"/>
          <w:trPrChange w:id="445"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446" w:author="DFIELD" w:date="2006-09-25T13:47:00Z">
              <w:tcPr>
                <w:tcW w:w="7136" w:type="dxa"/>
                <w:gridSpan w:val="4"/>
                <w:tcBorders>
                  <w:top w:val="nil"/>
                  <w:left w:val="nil"/>
                  <w:bottom w:val="nil"/>
                  <w:right w:val="single" w:sz="8" w:space="0" w:color="auto"/>
                </w:tcBorders>
                <w:shd w:val="clear" w:color="auto" w:fill="auto"/>
              </w:tcPr>
            </w:tcPrChange>
          </w:tcPr>
          <w:p w14:paraId="2B27ED5C" w14:textId="77777777" w:rsidR="00FE5ADC" w:rsidRPr="00876880" w:rsidRDefault="00FE5ADC">
            <w:pPr>
              <w:rPr>
                <w:rFonts w:ascii="Tahoma" w:hAnsi="Tahoma" w:cs="Tahoma"/>
                <w:sz w:val="16"/>
                <w:szCs w:val="16"/>
              </w:rPr>
            </w:pPr>
            <w:r w:rsidRPr="00876880">
              <w:rPr>
                <w:rFonts w:ascii="Tahoma" w:hAnsi="Tahoma" w:cs="Tahoma"/>
                <w:sz w:val="16"/>
                <w:szCs w:val="16"/>
                <w:lang w:val="en-GB"/>
              </w:rPr>
              <w:t xml:space="preserve">Health/disease status of </w:t>
            </w:r>
            <w:del w:id="447" w:author="DFIELD" w:date="2006-09-25T13:01:00Z">
              <w:r w:rsidRPr="00876880" w:rsidDel="008D25C1">
                <w:rPr>
                  <w:rFonts w:ascii="Tahoma" w:hAnsi="Tahoma" w:cs="Tahoma"/>
                  <w:sz w:val="16"/>
                  <w:szCs w:val="16"/>
                  <w:lang w:val="en-GB"/>
                </w:rPr>
                <w:delText xml:space="preserve">source </w:delText>
              </w:r>
            </w:del>
            <w:ins w:id="448" w:author="DFIELD" w:date="2006-09-25T13:01:00Z">
              <w:r>
                <w:rPr>
                  <w:rFonts w:ascii="Tahoma" w:hAnsi="Tahoma" w:cs="Tahoma"/>
                  <w:sz w:val="16"/>
                  <w:szCs w:val="16"/>
                  <w:lang w:val="en-GB"/>
                </w:rPr>
                <w:t>specific</w:t>
              </w:r>
              <w:r w:rsidRPr="00876880">
                <w:rPr>
                  <w:rFonts w:ascii="Tahoma" w:hAnsi="Tahoma" w:cs="Tahoma"/>
                  <w:sz w:val="16"/>
                  <w:szCs w:val="16"/>
                  <w:lang w:val="en-GB"/>
                </w:rPr>
                <w:t xml:space="preserve"> </w:t>
              </w:r>
            </w:ins>
            <w:r w:rsidRPr="00876880">
              <w:rPr>
                <w:rFonts w:ascii="Tahoma" w:hAnsi="Tahoma" w:cs="Tahoma"/>
                <w:sz w:val="16"/>
                <w:szCs w:val="16"/>
                <w:lang w:val="en-GB"/>
              </w:rPr>
              <w:t>host at time of collection</w:t>
            </w:r>
            <w:ins w:id="449" w:author="z312" w:date="2006-09-12T16:47:00Z">
              <w:r>
                <w:rPr>
                  <w:rFonts w:ascii="Tahoma" w:hAnsi="Tahoma" w:cs="Tahoma"/>
                  <w:sz w:val="16"/>
                  <w:szCs w:val="16"/>
                  <w:lang w:val="en-GB"/>
                </w:rPr>
                <w:t xml:space="preserve"> </w:t>
              </w:r>
            </w:ins>
            <w:ins w:id="450" w:author="DFIELD" w:date="2006-09-25T12:55:00Z">
              <w:r w:rsidRPr="00023C72">
                <w:rPr>
                  <w:rFonts w:ascii="Tahoma" w:hAnsi="Tahoma" w:cs="Tahoma"/>
                  <w:b/>
                  <w:color w:val="000000"/>
                  <w:sz w:val="20"/>
                  <w:szCs w:val="20"/>
                  <w:vertAlign w:val="superscript"/>
                  <w:rPrChange w:id="451" w:author="DFIELD" w:date="2006-09-25T12:59:00Z">
                    <w:rPr>
                      <w:rFonts w:ascii="Tahoma" w:hAnsi="Tahoma" w:cs="Tahoma"/>
                      <w:color w:val="000000"/>
                      <w:sz w:val="20"/>
                      <w:szCs w:val="20"/>
                      <w:vertAlign w:val="superscript"/>
                    </w:rPr>
                  </w:rPrChange>
                </w:rPr>
                <w:t>1</w:t>
              </w:r>
            </w:ins>
            <w:ins w:id="452" w:author="DFIELD" w:date="2006-09-25T12:56:00Z">
              <w:r w:rsidRPr="00023C72">
                <w:rPr>
                  <w:rFonts w:ascii="Tahoma" w:hAnsi="Tahoma" w:cs="Tahoma"/>
                  <w:b/>
                  <w:color w:val="000000"/>
                  <w:sz w:val="20"/>
                  <w:szCs w:val="20"/>
                  <w:vertAlign w:val="superscript"/>
                  <w:rPrChange w:id="453" w:author="DFIELD" w:date="2006-09-25T12:59:00Z">
                    <w:rPr>
                      <w:rFonts w:ascii="Tahoma" w:hAnsi="Tahoma" w:cs="Tahoma"/>
                      <w:color w:val="000000"/>
                      <w:sz w:val="20"/>
                      <w:szCs w:val="20"/>
                      <w:vertAlign w:val="superscript"/>
                    </w:rPr>
                  </w:rPrChange>
                </w:rPr>
                <w:t>,4</w:t>
              </w:r>
            </w:ins>
            <w:ins w:id="454" w:author="DFIELD" w:date="2006-09-25T22:07:00Z">
              <w:r w:rsidR="00D342BA">
                <w:rPr>
                  <w:rFonts w:ascii="Tahoma" w:hAnsi="Tahoma" w:cs="Tahoma"/>
                  <w:b/>
                  <w:color w:val="000000"/>
                  <w:sz w:val="20"/>
                  <w:szCs w:val="20"/>
                  <w:vertAlign w:val="superscript"/>
                </w:rPr>
                <w:t>, Phenotype ontology</w:t>
              </w:r>
            </w:ins>
            <w:ins w:id="455" w:author="z312" w:date="2006-09-12T16:48:00Z">
              <w:del w:id="456" w:author="DFIELD" w:date="2006-09-25T12:55:00Z">
                <w:r w:rsidDel="00023C72">
                  <w:rPr>
                    <w:rFonts w:ascii="Tahoma" w:hAnsi="Tahoma" w:cs="Tahoma"/>
                    <w:sz w:val="16"/>
                    <w:szCs w:val="16"/>
                    <w:lang w:val="en-GB"/>
                  </w:rPr>
                  <w:delText>–</w:delText>
                </w:r>
              </w:del>
            </w:ins>
            <w:ins w:id="457" w:author="z312" w:date="2006-09-12T16:47:00Z">
              <w:del w:id="458" w:author="DFIELD" w:date="2006-09-25T12:55:00Z">
                <w:r w:rsidDel="00023C72">
                  <w:rPr>
                    <w:rFonts w:ascii="Tahoma" w:hAnsi="Tahoma" w:cs="Tahoma"/>
                    <w:sz w:val="16"/>
                    <w:szCs w:val="16"/>
                    <w:lang w:val="en-GB"/>
                  </w:rPr>
                  <w:delText xml:space="preserve"> </w:delText>
                </w:r>
              </w:del>
            </w:ins>
            <w:ins w:id="459" w:author="z312" w:date="2006-09-12T16:48:00Z">
              <w:del w:id="460" w:author="DFIELD" w:date="2006-09-25T12:55:00Z">
                <w:r w:rsidDel="00023C72">
                  <w:rPr>
                    <w:rFonts w:ascii="Tahoma" w:hAnsi="Tahoma" w:cs="Tahoma"/>
                    <w:sz w:val="16"/>
                    <w:szCs w:val="16"/>
                    <w:lang w:val="en-GB"/>
                  </w:rPr>
                  <w:delText>15 – apply to more: bacteria</w:delText>
                </w:r>
              </w:del>
            </w:ins>
          </w:p>
        </w:tc>
        <w:tc>
          <w:tcPr>
            <w:tcW w:w="603" w:type="dxa"/>
            <w:gridSpan w:val="2"/>
            <w:tcBorders>
              <w:top w:val="nil"/>
              <w:left w:val="single" w:sz="8" w:space="0" w:color="auto"/>
              <w:bottom w:val="nil"/>
              <w:right w:val="nil"/>
            </w:tcBorders>
            <w:tcPrChange w:id="461" w:author="DFIELD" w:date="2006-09-25T13:47:00Z">
              <w:tcPr>
                <w:tcW w:w="411" w:type="dxa"/>
                <w:gridSpan w:val="2"/>
                <w:tcBorders>
                  <w:top w:val="nil"/>
                  <w:left w:val="single" w:sz="8" w:space="0" w:color="auto"/>
                  <w:bottom w:val="nil"/>
                  <w:right w:val="nil"/>
                </w:tcBorders>
              </w:tcPr>
            </w:tcPrChange>
          </w:tcPr>
          <w:p w14:paraId="35C9B78B" w14:textId="77777777" w:rsidR="00FE5ADC" w:rsidRPr="00876880" w:rsidRDefault="00FE5ADC">
            <w:pPr>
              <w:jc w:val="center"/>
              <w:rPr>
                <w:rFonts w:ascii="Tahoma" w:hAnsi="Tahoma" w:cs="Tahoma"/>
                <w:sz w:val="16"/>
                <w:szCs w:val="16"/>
              </w:rPr>
            </w:pPr>
          </w:p>
        </w:tc>
        <w:tc>
          <w:tcPr>
            <w:tcW w:w="436" w:type="dxa"/>
            <w:gridSpan w:val="2"/>
            <w:tcBorders>
              <w:top w:val="nil"/>
              <w:left w:val="nil"/>
              <w:bottom w:val="nil"/>
              <w:right w:val="nil"/>
            </w:tcBorders>
            <w:shd w:val="clear" w:color="auto" w:fill="auto"/>
            <w:tcPrChange w:id="462" w:author="DFIELD" w:date="2006-09-25T13:47:00Z">
              <w:tcPr>
                <w:tcW w:w="420" w:type="dxa"/>
                <w:gridSpan w:val="3"/>
                <w:tcBorders>
                  <w:top w:val="nil"/>
                  <w:left w:val="nil"/>
                  <w:bottom w:val="nil"/>
                  <w:right w:val="nil"/>
                </w:tcBorders>
                <w:shd w:val="clear" w:color="auto" w:fill="auto"/>
              </w:tcPr>
            </w:tcPrChange>
          </w:tcPr>
          <w:p w14:paraId="16931029" w14:textId="77777777" w:rsidR="00FE5ADC" w:rsidRPr="00876880" w:rsidRDefault="00FE5ADC">
            <w:pPr>
              <w:jc w:val="center"/>
              <w:rPr>
                <w:rFonts w:ascii="Tahoma" w:hAnsi="Tahoma" w:cs="Tahoma"/>
                <w:sz w:val="16"/>
                <w:szCs w:val="16"/>
              </w:rPr>
            </w:pPr>
            <w:ins w:id="463" w:author="DFIELD" w:date="2006-09-20T02:49:00Z">
              <w:r>
                <w:rPr>
                  <w:rFonts w:ascii="Tahoma" w:hAnsi="Tahoma" w:cs="Tahoma"/>
                  <w:sz w:val="16"/>
                  <w:szCs w:val="16"/>
                </w:rPr>
                <w:t>M</w:t>
              </w:r>
            </w:ins>
          </w:p>
        </w:tc>
        <w:tc>
          <w:tcPr>
            <w:tcW w:w="429" w:type="dxa"/>
            <w:gridSpan w:val="2"/>
            <w:tcBorders>
              <w:top w:val="nil"/>
              <w:left w:val="nil"/>
              <w:bottom w:val="nil"/>
              <w:right w:val="nil"/>
            </w:tcBorders>
            <w:shd w:val="clear" w:color="auto" w:fill="auto"/>
            <w:tcPrChange w:id="464" w:author="DFIELD" w:date="2006-09-25T13:47:00Z">
              <w:tcPr>
                <w:tcW w:w="430" w:type="dxa"/>
                <w:gridSpan w:val="3"/>
                <w:tcBorders>
                  <w:top w:val="nil"/>
                  <w:left w:val="nil"/>
                  <w:bottom w:val="nil"/>
                  <w:right w:val="nil"/>
                </w:tcBorders>
                <w:shd w:val="clear" w:color="auto" w:fill="auto"/>
              </w:tcPr>
            </w:tcPrChange>
          </w:tcPr>
          <w:p w14:paraId="22DFC55F" w14:textId="77777777" w:rsidR="00FE5ADC" w:rsidRPr="00876880" w:rsidRDefault="00FE5ADC">
            <w:pPr>
              <w:jc w:val="center"/>
              <w:rPr>
                <w:rFonts w:ascii="Tahoma" w:hAnsi="Tahoma" w:cs="Tahoma"/>
                <w:sz w:val="16"/>
                <w:szCs w:val="16"/>
              </w:rPr>
            </w:pPr>
          </w:p>
        </w:tc>
        <w:tc>
          <w:tcPr>
            <w:tcW w:w="402" w:type="dxa"/>
            <w:gridSpan w:val="2"/>
            <w:tcBorders>
              <w:top w:val="nil"/>
              <w:left w:val="nil"/>
              <w:bottom w:val="nil"/>
              <w:right w:val="nil"/>
            </w:tcBorders>
            <w:shd w:val="clear" w:color="auto" w:fill="auto"/>
            <w:tcPrChange w:id="465" w:author="DFIELD" w:date="2006-09-25T13:47:00Z">
              <w:tcPr>
                <w:tcW w:w="384" w:type="dxa"/>
                <w:gridSpan w:val="3"/>
                <w:tcBorders>
                  <w:top w:val="nil"/>
                  <w:left w:val="nil"/>
                  <w:bottom w:val="nil"/>
                  <w:right w:val="nil"/>
                </w:tcBorders>
                <w:shd w:val="clear" w:color="auto" w:fill="auto"/>
              </w:tcPr>
            </w:tcPrChange>
          </w:tcPr>
          <w:p w14:paraId="7DA38422" w14:textId="77777777" w:rsidR="00FE5ADC" w:rsidRPr="00876880" w:rsidRDefault="00FE5ADC">
            <w:pPr>
              <w:jc w:val="center"/>
              <w:rPr>
                <w:rFonts w:ascii="Tahoma" w:hAnsi="Tahoma" w:cs="Tahoma"/>
                <w:sz w:val="16"/>
                <w:szCs w:val="16"/>
              </w:rPr>
            </w:pPr>
            <w:r w:rsidRPr="00876880">
              <w:rPr>
                <w:rFonts w:ascii="Tahoma" w:hAnsi="Tahoma" w:cs="Tahoma"/>
                <w:sz w:val="16"/>
                <w:szCs w:val="16"/>
              </w:rPr>
              <w:t>M</w:t>
            </w:r>
          </w:p>
        </w:tc>
        <w:tc>
          <w:tcPr>
            <w:tcW w:w="456" w:type="dxa"/>
            <w:gridSpan w:val="2"/>
            <w:tcBorders>
              <w:top w:val="nil"/>
              <w:left w:val="nil"/>
              <w:bottom w:val="nil"/>
              <w:right w:val="nil"/>
            </w:tcBorders>
            <w:shd w:val="clear" w:color="auto" w:fill="auto"/>
            <w:tcPrChange w:id="466" w:author="DFIELD" w:date="2006-09-25T13:47:00Z">
              <w:tcPr>
                <w:tcW w:w="443" w:type="dxa"/>
                <w:gridSpan w:val="3"/>
                <w:tcBorders>
                  <w:top w:val="nil"/>
                  <w:left w:val="nil"/>
                  <w:bottom w:val="nil"/>
                  <w:right w:val="nil"/>
                </w:tcBorders>
                <w:shd w:val="clear" w:color="auto" w:fill="auto"/>
              </w:tcPr>
            </w:tcPrChange>
          </w:tcPr>
          <w:p w14:paraId="0510F627" w14:textId="77777777" w:rsidR="00FE5ADC" w:rsidRPr="00876880" w:rsidRDefault="00FE5ADC">
            <w:pPr>
              <w:jc w:val="center"/>
              <w:rPr>
                <w:rFonts w:ascii="Tahoma" w:hAnsi="Tahoma" w:cs="Tahoma"/>
                <w:sz w:val="16"/>
                <w:szCs w:val="16"/>
              </w:rPr>
            </w:pPr>
          </w:p>
        </w:tc>
        <w:tc>
          <w:tcPr>
            <w:tcW w:w="458" w:type="dxa"/>
            <w:gridSpan w:val="2"/>
            <w:tcBorders>
              <w:top w:val="nil"/>
              <w:left w:val="nil"/>
              <w:bottom w:val="nil"/>
              <w:right w:val="nil"/>
            </w:tcBorders>
            <w:shd w:val="clear" w:color="auto" w:fill="auto"/>
            <w:tcPrChange w:id="467" w:author="DFIELD" w:date="2006-09-25T13:47:00Z">
              <w:tcPr>
                <w:tcW w:w="444" w:type="dxa"/>
                <w:gridSpan w:val="2"/>
                <w:tcBorders>
                  <w:top w:val="nil"/>
                  <w:left w:val="nil"/>
                  <w:bottom w:val="nil"/>
                  <w:right w:val="nil"/>
                </w:tcBorders>
                <w:shd w:val="clear" w:color="auto" w:fill="auto"/>
              </w:tcPr>
            </w:tcPrChange>
          </w:tcPr>
          <w:p w14:paraId="76BFFBEC" w14:textId="77777777" w:rsidR="00FE5ADC" w:rsidRPr="00876880" w:rsidRDefault="00FE5ADC">
            <w:pPr>
              <w:jc w:val="center"/>
              <w:rPr>
                <w:rFonts w:ascii="Tahoma" w:hAnsi="Tahoma" w:cs="Tahoma"/>
                <w:sz w:val="16"/>
                <w:szCs w:val="16"/>
              </w:rPr>
            </w:pPr>
          </w:p>
        </w:tc>
      </w:tr>
      <w:tr w:rsidR="005674D9" w:rsidRPr="00876880" w14:paraId="514BE9D9" w14:textId="77777777">
        <w:trPr>
          <w:trHeight w:val="255"/>
          <w:ins w:id="468" w:author="DFIELD" w:date="2006-09-27T11:44:00Z"/>
        </w:trPr>
        <w:tc>
          <w:tcPr>
            <w:tcW w:w="6884" w:type="dxa"/>
            <w:tcBorders>
              <w:top w:val="nil"/>
              <w:left w:val="nil"/>
              <w:bottom w:val="nil"/>
              <w:right w:val="single" w:sz="8" w:space="0" w:color="auto"/>
            </w:tcBorders>
            <w:shd w:val="clear" w:color="auto" w:fill="auto"/>
          </w:tcPr>
          <w:p w14:paraId="6839BDE5" w14:textId="77777777" w:rsidR="005674D9" w:rsidRPr="00876880" w:rsidRDefault="005674D9">
            <w:pPr>
              <w:rPr>
                <w:ins w:id="469" w:author="DFIELD" w:date="2006-09-27T11:44:00Z"/>
                <w:rFonts w:ascii="Tahoma" w:hAnsi="Tahoma" w:cs="Tahoma"/>
                <w:sz w:val="16"/>
                <w:szCs w:val="16"/>
              </w:rPr>
            </w:pPr>
            <w:ins w:id="470" w:author="DFIELD" w:date="2006-09-27T11:44:00Z">
              <w:r w:rsidRPr="008A5280">
                <w:rPr>
                  <w:rFonts w:ascii="Tahoma" w:hAnsi="Tahoma" w:cs="Tahoma"/>
                  <w:sz w:val="16"/>
                  <w:szCs w:val="16"/>
                  <w:rPrChange w:id="471" w:author="DFIELD" w:date="2006-09-27T11:48:00Z">
                    <w:rPr>
                      <w:rFonts w:ascii="Tahoma" w:hAnsi="Tahoma" w:cs="Tahoma"/>
                      <w:sz w:val="16"/>
                      <w:szCs w:val="16"/>
                      <w:highlight w:val="yellow"/>
                    </w:rPr>
                  </w:rPrChange>
                </w:rPr>
                <w:t xml:space="preserve">Whether normally pathogenic or not </w:t>
              </w:r>
              <w:r w:rsidRPr="008A5280">
                <w:rPr>
                  <w:rFonts w:ascii="Tahoma" w:hAnsi="Tahoma" w:cs="Tahoma"/>
                  <w:b/>
                  <w:color w:val="000000"/>
                  <w:sz w:val="20"/>
                  <w:szCs w:val="20"/>
                  <w:vertAlign w:val="superscript"/>
                  <w:rPrChange w:id="472" w:author="DFIELD" w:date="2006-09-27T11:48:00Z">
                    <w:rPr>
                      <w:rFonts w:ascii="Tahoma" w:hAnsi="Tahoma" w:cs="Tahoma"/>
                      <w:b/>
                      <w:color w:val="000000"/>
                      <w:sz w:val="20"/>
                      <w:szCs w:val="20"/>
                      <w:highlight w:val="yellow"/>
                      <w:vertAlign w:val="superscript"/>
                    </w:rPr>
                  </w:rPrChange>
                </w:rPr>
                <w:t>2</w:t>
              </w:r>
            </w:ins>
          </w:p>
        </w:tc>
        <w:tc>
          <w:tcPr>
            <w:tcW w:w="603" w:type="dxa"/>
            <w:gridSpan w:val="2"/>
            <w:tcBorders>
              <w:top w:val="nil"/>
              <w:left w:val="single" w:sz="8" w:space="0" w:color="auto"/>
              <w:bottom w:val="nil"/>
              <w:right w:val="nil"/>
            </w:tcBorders>
          </w:tcPr>
          <w:p w14:paraId="0A36E50B" w14:textId="77777777" w:rsidR="005674D9" w:rsidRPr="00876880" w:rsidRDefault="005674D9">
            <w:pPr>
              <w:jc w:val="center"/>
              <w:rPr>
                <w:ins w:id="473" w:author="DFIELD" w:date="2006-09-27T11:44:00Z"/>
                <w:rFonts w:ascii="Tahoma" w:hAnsi="Tahoma" w:cs="Tahoma"/>
                <w:sz w:val="16"/>
                <w:szCs w:val="16"/>
              </w:rPr>
            </w:pPr>
            <w:ins w:id="474" w:author="DFIELD" w:date="2006-09-27T11:44:00Z">
              <w:r w:rsidRPr="00876880">
                <w:rPr>
                  <w:rFonts w:ascii="Tahoma" w:hAnsi="Tahoma" w:cs="Tahoma"/>
                  <w:sz w:val="16"/>
                  <w:szCs w:val="16"/>
                </w:rPr>
                <w:t>X</w:t>
              </w:r>
            </w:ins>
          </w:p>
        </w:tc>
        <w:tc>
          <w:tcPr>
            <w:tcW w:w="436" w:type="dxa"/>
            <w:gridSpan w:val="2"/>
            <w:tcBorders>
              <w:top w:val="nil"/>
              <w:left w:val="nil"/>
              <w:bottom w:val="nil"/>
              <w:right w:val="nil"/>
            </w:tcBorders>
            <w:shd w:val="clear" w:color="auto" w:fill="auto"/>
          </w:tcPr>
          <w:p w14:paraId="76FD8B38" w14:textId="77777777" w:rsidR="005674D9" w:rsidRDefault="005674D9">
            <w:pPr>
              <w:jc w:val="center"/>
              <w:rPr>
                <w:ins w:id="475" w:author="DFIELD" w:date="2006-09-27T11:44:00Z"/>
                <w:rFonts w:ascii="Tahoma" w:hAnsi="Tahoma" w:cs="Tahoma"/>
                <w:sz w:val="16"/>
                <w:szCs w:val="16"/>
              </w:rPr>
            </w:pPr>
            <w:ins w:id="476" w:author="DFIELD" w:date="2006-09-27T11:44:00Z">
              <w:r w:rsidRPr="00876880">
                <w:rPr>
                  <w:rFonts w:ascii="Tahoma" w:hAnsi="Tahoma" w:cs="Tahoma"/>
                  <w:sz w:val="16"/>
                  <w:szCs w:val="16"/>
                </w:rPr>
                <w:t>X</w:t>
              </w:r>
            </w:ins>
          </w:p>
        </w:tc>
        <w:tc>
          <w:tcPr>
            <w:tcW w:w="429" w:type="dxa"/>
            <w:gridSpan w:val="2"/>
            <w:tcBorders>
              <w:top w:val="nil"/>
              <w:left w:val="nil"/>
              <w:bottom w:val="nil"/>
              <w:right w:val="nil"/>
            </w:tcBorders>
            <w:shd w:val="clear" w:color="auto" w:fill="auto"/>
          </w:tcPr>
          <w:p w14:paraId="77D2D455" w14:textId="77777777" w:rsidR="005674D9" w:rsidRDefault="005674D9">
            <w:pPr>
              <w:jc w:val="center"/>
              <w:rPr>
                <w:ins w:id="477" w:author="DFIELD" w:date="2006-09-27T11:44:00Z"/>
                <w:rFonts w:ascii="Tahoma" w:hAnsi="Tahoma" w:cs="Tahoma"/>
                <w:sz w:val="16"/>
                <w:szCs w:val="16"/>
              </w:rPr>
            </w:pPr>
          </w:p>
        </w:tc>
        <w:tc>
          <w:tcPr>
            <w:tcW w:w="402" w:type="dxa"/>
            <w:gridSpan w:val="2"/>
            <w:tcBorders>
              <w:top w:val="nil"/>
              <w:left w:val="nil"/>
              <w:bottom w:val="nil"/>
              <w:right w:val="nil"/>
            </w:tcBorders>
            <w:shd w:val="clear" w:color="auto" w:fill="auto"/>
          </w:tcPr>
          <w:p w14:paraId="6E28BDC8" w14:textId="77777777" w:rsidR="005674D9" w:rsidRDefault="005674D9">
            <w:pPr>
              <w:jc w:val="center"/>
              <w:rPr>
                <w:ins w:id="478" w:author="DFIELD" w:date="2006-09-27T11:44:00Z"/>
                <w:rFonts w:ascii="Tahoma" w:hAnsi="Tahoma" w:cs="Tahoma"/>
                <w:sz w:val="16"/>
                <w:szCs w:val="16"/>
              </w:rPr>
            </w:pPr>
            <w:ins w:id="479" w:author="DFIELD" w:date="2006-09-27T11:44:00Z">
              <w:r w:rsidRPr="00876880">
                <w:rPr>
                  <w:rFonts w:ascii="Tahoma" w:hAnsi="Tahoma" w:cs="Tahoma"/>
                  <w:sz w:val="16"/>
                  <w:szCs w:val="16"/>
                </w:rPr>
                <w:t>M</w:t>
              </w:r>
            </w:ins>
          </w:p>
        </w:tc>
        <w:tc>
          <w:tcPr>
            <w:tcW w:w="456" w:type="dxa"/>
            <w:gridSpan w:val="2"/>
            <w:tcBorders>
              <w:top w:val="nil"/>
              <w:left w:val="nil"/>
              <w:bottom w:val="nil"/>
              <w:right w:val="nil"/>
            </w:tcBorders>
            <w:shd w:val="clear" w:color="auto" w:fill="auto"/>
          </w:tcPr>
          <w:p w14:paraId="2C059A11" w14:textId="77777777" w:rsidR="005674D9" w:rsidRDefault="005674D9">
            <w:pPr>
              <w:jc w:val="center"/>
              <w:rPr>
                <w:ins w:id="480" w:author="DFIELD" w:date="2006-09-27T11:44:00Z"/>
                <w:rFonts w:ascii="Tahoma" w:hAnsi="Tahoma" w:cs="Tahoma"/>
                <w:sz w:val="16"/>
                <w:szCs w:val="16"/>
              </w:rPr>
            </w:pPr>
          </w:p>
        </w:tc>
        <w:tc>
          <w:tcPr>
            <w:tcW w:w="458" w:type="dxa"/>
            <w:gridSpan w:val="2"/>
            <w:tcBorders>
              <w:top w:val="nil"/>
              <w:left w:val="nil"/>
              <w:bottom w:val="nil"/>
              <w:right w:val="nil"/>
            </w:tcBorders>
            <w:shd w:val="clear" w:color="auto" w:fill="auto"/>
          </w:tcPr>
          <w:p w14:paraId="6DF4541E" w14:textId="77777777" w:rsidR="005674D9" w:rsidRDefault="005674D9">
            <w:pPr>
              <w:jc w:val="center"/>
              <w:rPr>
                <w:ins w:id="481" w:author="DFIELD" w:date="2006-09-27T11:44:00Z"/>
                <w:rFonts w:ascii="Tahoma" w:hAnsi="Tahoma" w:cs="Tahoma"/>
                <w:sz w:val="16"/>
                <w:szCs w:val="16"/>
              </w:rPr>
            </w:pPr>
          </w:p>
        </w:tc>
      </w:tr>
      <w:tr w:rsidR="00FE5ADC" w:rsidRPr="00876880" w14:paraId="75F6571F" w14:textId="77777777">
        <w:tblPrEx>
          <w:tblPrExChange w:id="482" w:author="DFIELD" w:date="2006-09-25T13:47:00Z">
            <w:tblPrEx>
              <w:tblW w:w="9668" w:type="dxa"/>
            </w:tblPrEx>
          </w:tblPrExChange>
        </w:tblPrEx>
        <w:trPr>
          <w:trHeight w:val="255"/>
          <w:ins w:id="483" w:author="DFIELD" w:date="2006-09-25T13:02:00Z"/>
          <w:trPrChange w:id="484"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485" w:author="DFIELD" w:date="2006-09-25T13:47:00Z">
              <w:tcPr>
                <w:tcW w:w="7136" w:type="dxa"/>
                <w:gridSpan w:val="2"/>
                <w:tcBorders>
                  <w:top w:val="nil"/>
                  <w:left w:val="nil"/>
                  <w:bottom w:val="nil"/>
                  <w:right w:val="single" w:sz="8" w:space="0" w:color="auto"/>
                </w:tcBorders>
                <w:shd w:val="clear" w:color="auto" w:fill="auto"/>
              </w:tcPr>
            </w:tcPrChange>
          </w:tcPr>
          <w:p w14:paraId="685719D9" w14:textId="77777777" w:rsidR="00FE5ADC" w:rsidRPr="00876880" w:rsidRDefault="00FE5ADC">
            <w:pPr>
              <w:rPr>
                <w:ins w:id="486" w:author="DFIELD" w:date="2006-09-25T13:02:00Z"/>
                <w:rFonts w:ascii="Tahoma" w:hAnsi="Tahoma" w:cs="Tahoma"/>
                <w:sz w:val="16"/>
                <w:szCs w:val="16"/>
              </w:rPr>
            </w:pPr>
            <w:ins w:id="487" w:author="DFIELD" w:date="2006-09-25T13:02:00Z">
              <w:r w:rsidRPr="00876880">
                <w:rPr>
                  <w:rFonts w:ascii="Tahoma" w:hAnsi="Tahoma" w:cs="Tahoma"/>
                  <w:sz w:val="16"/>
                  <w:szCs w:val="16"/>
                </w:rPr>
                <w:t>Trophic level</w:t>
              </w:r>
              <w:r w:rsidR="00F50B8A">
                <w:rPr>
                  <w:rFonts w:ascii="Tahoma" w:hAnsi="Tahoma" w:cs="Tahoma"/>
                  <w:sz w:val="16"/>
                  <w:szCs w:val="16"/>
                </w:rPr>
                <w:t xml:space="preserve"> </w:t>
              </w:r>
            </w:ins>
            <w:proofErr w:type="gramStart"/>
            <w:ins w:id="488" w:author="DFIELD" w:date="2006-09-25T13:36:00Z">
              <w:r w:rsidR="00F50B8A" w:rsidRPr="00023C72">
                <w:rPr>
                  <w:rFonts w:ascii="Tahoma" w:hAnsi="Tahoma" w:cs="Tahoma"/>
                  <w:b/>
                  <w:color w:val="000000"/>
                  <w:sz w:val="20"/>
                  <w:szCs w:val="20"/>
                  <w:vertAlign w:val="superscript"/>
                </w:rPr>
                <w:t>2</w:t>
              </w:r>
              <w:r w:rsidR="006D35A9">
                <w:rPr>
                  <w:rFonts w:ascii="Tahoma" w:hAnsi="Tahoma" w:cs="Tahoma"/>
                  <w:b/>
                  <w:color w:val="000000"/>
                  <w:sz w:val="20"/>
                  <w:szCs w:val="20"/>
                  <w:vertAlign w:val="superscript"/>
                </w:rPr>
                <w:t xml:space="preserve"> </w:t>
              </w:r>
            </w:ins>
            <w:ins w:id="489" w:author="DFIELD" w:date="2006-09-25T22:08:00Z">
              <w:r w:rsidR="00D342BA">
                <w:rPr>
                  <w:rFonts w:ascii="Tahoma" w:hAnsi="Tahoma" w:cs="Tahoma"/>
                  <w:b/>
                  <w:color w:val="000000"/>
                  <w:sz w:val="20"/>
                  <w:szCs w:val="20"/>
                  <w:vertAlign w:val="superscript"/>
                </w:rPr>
                <w:t>,</w:t>
              </w:r>
              <w:proofErr w:type="gramEnd"/>
              <w:r w:rsidR="00D342BA">
                <w:rPr>
                  <w:rFonts w:ascii="Tahoma" w:hAnsi="Tahoma" w:cs="Tahoma"/>
                  <w:b/>
                  <w:color w:val="000000"/>
                  <w:sz w:val="20"/>
                  <w:szCs w:val="20"/>
                  <w:vertAlign w:val="superscript"/>
                </w:rPr>
                <w:t xml:space="preserve"> CV</w:t>
              </w:r>
            </w:ins>
          </w:p>
        </w:tc>
        <w:tc>
          <w:tcPr>
            <w:tcW w:w="603" w:type="dxa"/>
            <w:gridSpan w:val="2"/>
            <w:tcBorders>
              <w:top w:val="nil"/>
              <w:left w:val="single" w:sz="8" w:space="0" w:color="auto"/>
              <w:bottom w:val="nil"/>
              <w:right w:val="nil"/>
            </w:tcBorders>
            <w:tcPrChange w:id="490" w:author="DFIELD" w:date="2006-09-25T13:47:00Z">
              <w:tcPr>
                <w:tcW w:w="411" w:type="dxa"/>
                <w:gridSpan w:val="3"/>
                <w:tcBorders>
                  <w:top w:val="nil"/>
                  <w:left w:val="single" w:sz="8" w:space="0" w:color="auto"/>
                  <w:bottom w:val="nil"/>
                  <w:right w:val="nil"/>
                </w:tcBorders>
              </w:tcPr>
            </w:tcPrChange>
          </w:tcPr>
          <w:p w14:paraId="708788E0" w14:textId="77777777" w:rsidR="00FE5ADC" w:rsidRPr="00876880" w:rsidRDefault="00FE5ADC">
            <w:pPr>
              <w:jc w:val="center"/>
              <w:rPr>
                <w:ins w:id="491" w:author="DFIELD" w:date="2006-09-25T13:02:00Z"/>
                <w:rFonts w:ascii="Tahoma" w:hAnsi="Tahoma" w:cs="Tahoma"/>
                <w:sz w:val="16"/>
                <w:szCs w:val="16"/>
              </w:rPr>
            </w:pPr>
            <w:ins w:id="492" w:author="DFIELD" w:date="2006-09-25T13:02:00Z">
              <w:r w:rsidRPr="00876880">
                <w:rPr>
                  <w:rFonts w:ascii="Tahoma" w:hAnsi="Tahoma" w:cs="Tahoma"/>
                  <w:sz w:val="16"/>
                  <w:szCs w:val="16"/>
                </w:rPr>
                <w:t>M</w:t>
              </w:r>
            </w:ins>
          </w:p>
        </w:tc>
        <w:tc>
          <w:tcPr>
            <w:tcW w:w="436" w:type="dxa"/>
            <w:gridSpan w:val="2"/>
            <w:tcBorders>
              <w:top w:val="nil"/>
              <w:left w:val="nil"/>
              <w:bottom w:val="nil"/>
              <w:right w:val="nil"/>
            </w:tcBorders>
            <w:shd w:val="clear" w:color="auto" w:fill="auto"/>
            <w:tcPrChange w:id="493" w:author="DFIELD" w:date="2006-09-25T13:47:00Z">
              <w:tcPr>
                <w:tcW w:w="420" w:type="dxa"/>
                <w:gridSpan w:val="3"/>
                <w:tcBorders>
                  <w:top w:val="nil"/>
                  <w:left w:val="nil"/>
                  <w:bottom w:val="nil"/>
                  <w:right w:val="nil"/>
                </w:tcBorders>
                <w:shd w:val="clear" w:color="auto" w:fill="auto"/>
              </w:tcPr>
            </w:tcPrChange>
          </w:tcPr>
          <w:p w14:paraId="1A9ADA8F" w14:textId="77777777" w:rsidR="00FE5ADC" w:rsidRPr="00876880" w:rsidRDefault="00933E7C">
            <w:pPr>
              <w:jc w:val="center"/>
              <w:rPr>
                <w:ins w:id="494" w:author="DFIELD" w:date="2006-09-25T13:02:00Z"/>
                <w:rFonts w:ascii="Tahoma" w:hAnsi="Tahoma" w:cs="Tahoma"/>
                <w:sz w:val="16"/>
                <w:szCs w:val="16"/>
              </w:rPr>
            </w:pPr>
            <w:ins w:id="495" w:author="DFIELD" w:date="2006-09-25T23:08:00Z">
              <w:r>
                <w:rPr>
                  <w:rFonts w:ascii="Tahoma" w:hAnsi="Tahoma" w:cs="Tahoma"/>
                  <w:sz w:val="16"/>
                  <w:szCs w:val="16"/>
                </w:rPr>
                <w:t>M</w:t>
              </w:r>
            </w:ins>
          </w:p>
        </w:tc>
        <w:tc>
          <w:tcPr>
            <w:tcW w:w="429" w:type="dxa"/>
            <w:gridSpan w:val="2"/>
            <w:tcBorders>
              <w:top w:val="nil"/>
              <w:left w:val="nil"/>
              <w:bottom w:val="nil"/>
              <w:right w:val="nil"/>
            </w:tcBorders>
            <w:shd w:val="clear" w:color="auto" w:fill="auto"/>
            <w:tcPrChange w:id="496" w:author="DFIELD" w:date="2006-09-25T13:47:00Z">
              <w:tcPr>
                <w:tcW w:w="430" w:type="dxa"/>
                <w:gridSpan w:val="3"/>
                <w:tcBorders>
                  <w:top w:val="nil"/>
                  <w:left w:val="nil"/>
                  <w:bottom w:val="nil"/>
                  <w:right w:val="nil"/>
                </w:tcBorders>
                <w:shd w:val="clear" w:color="auto" w:fill="auto"/>
              </w:tcPr>
            </w:tcPrChange>
          </w:tcPr>
          <w:p w14:paraId="41BF6A0E" w14:textId="77777777" w:rsidR="00FE5ADC" w:rsidRPr="00876880" w:rsidRDefault="0055734D">
            <w:pPr>
              <w:jc w:val="center"/>
              <w:rPr>
                <w:ins w:id="497" w:author="DFIELD" w:date="2006-09-25T13:02:00Z"/>
                <w:rFonts w:ascii="Tahoma" w:hAnsi="Tahoma" w:cs="Tahoma"/>
                <w:sz w:val="16"/>
                <w:szCs w:val="16"/>
              </w:rPr>
            </w:pPr>
            <w:ins w:id="498" w:author="DFIELD" w:date="2006-09-27T11:37:00Z">
              <w:r>
                <w:rPr>
                  <w:rFonts w:ascii="Tahoma" w:hAnsi="Tahoma" w:cs="Tahoma"/>
                  <w:sz w:val="16"/>
                  <w:szCs w:val="16"/>
                </w:rPr>
                <w:t>-</w:t>
              </w:r>
            </w:ins>
          </w:p>
        </w:tc>
        <w:tc>
          <w:tcPr>
            <w:tcW w:w="402" w:type="dxa"/>
            <w:gridSpan w:val="2"/>
            <w:tcBorders>
              <w:top w:val="nil"/>
              <w:left w:val="nil"/>
              <w:bottom w:val="nil"/>
              <w:right w:val="nil"/>
            </w:tcBorders>
            <w:shd w:val="clear" w:color="auto" w:fill="auto"/>
            <w:tcPrChange w:id="499" w:author="DFIELD" w:date="2006-09-25T13:47:00Z">
              <w:tcPr>
                <w:tcW w:w="384" w:type="dxa"/>
                <w:gridSpan w:val="3"/>
                <w:tcBorders>
                  <w:top w:val="nil"/>
                  <w:left w:val="nil"/>
                  <w:bottom w:val="nil"/>
                  <w:right w:val="nil"/>
                </w:tcBorders>
                <w:shd w:val="clear" w:color="auto" w:fill="auto"/>
              </w:tcPr>
            </w:tcPrChange>
          </w:tcPr>
          <w:p w14:paraId="67546736" w14:textId="77777777" w:rsidR="00FE5ADC" w:rsidRPr="00876880" w:rsidRDefault="0055734D">
            <w:pPr>
              <w:jc w:val="center"/>
              <w:rPr>
                <w:ins w:id="500" w:author="DFIELD" w:date="2006-09-25T13:02:00Z"/>
                <w:rFonts w:ascii="Tahoma" w:hAnsi="Tahoma" w:cs="Tahoma"/>
                <w:sz w:val="16"/>
                <w:szCs w:val="16"/>
              </w:rPr>
            </w:pPr>
            <w:ins w:id="501" w:author="DFIELD" w:date="2006-09-27T11:37:00Z">
              <w:r>
                <w:rPr>
                  <w:rFonts w:ascii="Tahoma" w:hAnsi="Tahoma" w:cs="Tahoma"/>
                  <w:sz w:val="16"/>
                  <w:szCs w:val="16"/>
                </w:rPr>
                <w:t>-</w:t>
              </w:r>
            </w:ins>
          </w:p>
        </w:tc>
        <w:tc>
          <w:tcPr>
            <w:tcW w:w="456" w:type="dxa"/>
            <w:gridSpan w:val="2"/>
            <w:tcBorders>
              <w:top w:val="nil"/>
              <w:left w:val="nil"/>
              <w:bottom w:val="nil"/>
              <w:right w:val="nil"/>
            </w:tcBorders>
            <w:shd w:val="clear" w:color="auto" w:fill="auto"/>
            <w:tcPrChange w:id="502" w:author="DFIELD" w:date="2006-09-25T13:47:00Z">
              <w:tcPr>
                <w:tcW w:w="443" w:type="dxa"/>
                <w:gridSpan w:val="3"/>
                <w:tcBorders>
                  <w:top w:val="nil"/>
                  <w:left w:val="nil"/>
                  <w:bottom w:val="nil"/>
                  <w:right w:val="nil"/>
                </w:tcBorders>
                <w:shd w:val="clear" w:color="auto" w:fill="auto"/>
              </w:tcPr>
            </w:tcPrChange>
          </w:tcPr>
          <w:p w14:paraId="2C087170" w14:textId="77777777" w:rsidR="00FE5ADC" w:rsidRPr="00876880" w:rsidRDefault="0055734D">
            <w:pPr>
              <w:jc w:val="center"/>
              <w:rPr>
                <w:ins w:id="503" w:author="DFIELD" w:date="2006-09-25T13:02:00Z"/>
                <w:rFonts w:ascii="Tahoma" w:hAnsi="Tahoma" w:cs="Tahoma"/>
                <w:sz w:val="16"/>
                <w:szCs w:val="16"/>
              </w:rPr>
            </w:pPr>
            <w:ins w:id="504" w:author="DFIELD" w:date="2006-09-27T11:37:00Z">
              <w:r>
                <w:rPr>
                  <w:rFonts w:ascii="Tahoma" w:hAnsi="Tahoma" w:cs="Tahoma"/>
                  <w:sz w:val="16"/>
                  <w:szCs w:val="16"/>
                </w:rPr>
                <w:t>-</w:t>
              </w:r>
            </w:ins>
          </w:p>
        </w:tc>
        <w:tc>
          <w:tcPr>
            <w:tcW w:w="458" w:type="dxa"/>
            <w:gridSpan w:val="2"/>
            <w:tcBorders>
              <w:top w:val="nil"/>
              <w:left w:val="nil"/>
              <w:bottom w:val="nil"/>
              <w:right w:val="nil"/>
            </w:tcBorders>
            <w:shd w:val="clear" w:color="auto" w:fill="auto"/>
            <w:tcPrChange w:id="505" w:author="DFIELD" w:date="2006-09-25T13:47:00Z">
              <w:tcPr>
                <w:tcW w:w="444" w:type="dxa"/>
                <w:gridSpan w:val="3"/>
                <w:tcBorders>
                  <w:top w:val="nil"/>
                  <w:left w:val="nil"/>
                  <w:bottom w:val="nil"/>
                  <w:right w:val="nil"/>
                </w:tcBorders>
                <w:shd w:val="clear" w:color="auto" w:fill="auto"/>
              </w:tcPr>
            </w:tcPrChange>
          </w:tcPr>
          <w:p w14:paraId="5AF4A1F7" w14:textId="77777777" w:rsidR="00FE5ADC" w:rsidRPr="00876880" w:rsidRDefault="0055734D">
            <w:pPr>
              <w:jc w:val="center"/>
              <w:rPr>
                <w:ins w:id="506" w:author="DFIELD" w:date="2006-09-25T13:02:00Z"/>
                <w:rFonts w:ascii="Tahoma" w:hAnsi="Tahoma" w:cs="Tahoma"/>
                <w:sz w:val="16"/>
                <w:szCs w:val="16"/>
              </w:rPr>
            </w:pPr>
            <w:ins w:id="507" w:author="DFIELD" w:date="2006-09-27T11:37:00Z">
              <w:r>
                <w:rPr>
                  <w:rFonts w:ascii="Tahoma" w:hAnsi="Tahoma" w:cs="Tahoma"/>
                  <w:sz w:val="16"/>
                  <w:szCs w:val="16"/>
                </w:rPr>
                <w:t>-</w:t>
              </w:r>
            </w:ins>
          </w:p>
        </w:tc>
      </w:tr>
      <w:tr w:rsidR="00FE5ADC" w:rsidRPr="00876880" w14:paraId="70EFCC89" w14:textId="77777777">
        <w:trPr>
          <w:trHeight w:val="255"/>
          <w:trPrChange w:id="508"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509" w:author="DFIELD" w:date="2006-09-25T13:47:00Z">
              <w:tcPr>
                <w:tcW w:w="7136" w:type="dxa"/>
                <w:gridSpan w:val="4"/>
                <w:tcBorders>
                  <w:top w:val="nil"/>
                  <w:left w:val="nil"/>
                  <w:bottom w:val="nil"/>
                  <w:right w:val="single" w:sz="8" w:space="0" w:color="auto"/>
                </w:tcBorders>
                <w:shd w:val="clear" w:color="auto" w:fill="auto"/>
              </w:tcPr>
            </w:tcPrChange>
          </w:tcPr>
          <w:p w14:paraId="06792AAA" w14:textId="77777777" w:rsidR="00FE5ADC" w:rsidRPr="00876880" w:rsidRDefault="00FE5ADC">
            <w:pPr>
              <w:rPr>
                <w:rFonts w:ascii="Tahoma" w:hAnsi="Tahoma" w:cs="Tahoma"/>
                <w:sz w:val="16"/>
                <w:szCs w:val="16"/>
              </w:rPr>
            </w:pPr>
            <w:r w:rsidRPr="00876880">
              <w:rPr>
                <w:rFonts w:ascii="Tahoma" w:hAnsi="Tahoma" w:cs="Tahoma"/>
                <w:sz w:val="16"/>
                <w:szCs w:val="16"/>
              </w:rPr>
              <w:t>Estimated community diversity and abundances of specific taxonomic groups</w:t>
            </w:r>
            <w:ins w:id="510" w:author="z312" w:date="2006-09-12T16:49:00Z">
              <w:r>
                <w:rPr>
                  <w:rFonts w:ascii="Tahoma" w:hAnsi="Tahoma" w:cs="Tahoma"/>
                  <w:sz w:val="16"/>
                  <w:szCs w:val="16"/>
                </w:rPr>
                <w:t xml:space="preserve"> </w:t>
              </w:r>
              <w:del w:id="511" w:author="DFIELD" w:date="2006-09-25T12:58:00Z">
                <w:r w:rsidDel="00023C72">
                  <w:rPr>
                    <w:rFonts w:ascii="Tahoma" w:hAnsi="Tahoma" w:cs="Tahoma"/>
                    <w:sz w:val="16"/>
                    <w:szCs w:val="16"/>
                  </w:rPr>
                  <w:delText>– 15, unknown is an answer</w:delText>
                </w:r>
              </w:del>
            </w:ins>
            <w:ins w:id="512" w:author="z312" w:date="2006-09-12T16:50:00Z">
              <w:del w:id="513" w:author="DFIELD" w:date="2006-09-25T12:58:00Z">
                <w:r w:rsidDel="00023C72">
                  <w:rPr>
                    <w:rFonts w:ascii="Tahoma" w:hAnsi="Tahoma" w:cs="Tahoma"/>
                    <w:sz w:val="16"/>
                    <w:szCs w:val="16"/>
                  </w:rPr>
                  <w:delText xml:space="preserve"> – applied to characterized habitats only – unclear – optional -</w:delText>
                </w:r>
                <w:r w:rsidRPr="00023C72" w:rsidDel="00023C72">
                  <w:rPr>
                    <w:rFonts w:ascii="Tahoma" w:hAnsi="Tahoma" w:cs="Tahoma"/>
                    <w:b/>
                    <w:sz w:val="20"/>
                    <w:szCs w:val="20"/>
                    <w:vertAlign w:val="superscript"/>
                    <w:rPrChange w:id="514" w:author="DFIELD" w:date="2006-09-25T12:59:00Z">
                      <w:rPr>
                        <w:rFonts w:ascii="Tahoma" w:hAnsi="Tahoma" w:cs="Tahoma"/>
                        <w:sz w:val="16"/>
                        <w:szCs w:val="16"/>
                      </w:rPr>
                    </w:rPrChange>
                  </w:rPr>
                  <w:delText xml:space="preserve"> drop</w:delText>
                </w:r>
              </w:del>
            </w:ins>
            <w:ins w:id="515" w:author="DFIELD" w:date="2006-09-25T12:58:00Z">
              <w:r w:rsidRPr="00023C72">
                <w:rPr>
                  <w:rFonts w:ascii="Tahoma" w:hAnsi="Tahoma" w:cs="Tahoma"/>
                  <w:b/>
                  <w:sz w:val="20"/>
                  <w:szCs w:val="20"/>
                  <w:vertAlign w:val="superscript"/>
                  <w:rPrChange w:id="516" w:author="DFIELD" w:date="2006-09-25T12:59:00Z">
                    <w:rPr>
                      <w:rFonts w:ascii="Tahoma" w:hAnsi="Tahoma" w:cs="Tahoma"/>
                      <w:sz w:val="16"/>
                      <w:szCs w:val="16"/>
                    </w:rPr>
                  </w:rPrChange>
                </w:rPr>
                <w:t>1, 3 (strong support, but perhaps too ambiguous to define well enough to make useful)</w:t>
              </w:r>
            </w:ins>
          </w:p>
        </w:tc>
        <w:tc>
          <w:tcPr>
            <w:tcW w:w="603" w:type="dxa"/>
            <w:gridSpan w:val="2"/>
            <w:tcBorders>
              <w:top w:val="nil"/>
              <w:left w:val="single" w:sz="8" w:space="0" w:color="auto"/>
              <w:bottom w:val="nil"/>
              <w:right w:val="nil"/>
            </w:tcBorders>
            <w:tcPrChange w:id="517" w:author="DFIELD" w:date="2006-09-25T13:47:00Z">
              <w:tcPr>
                <w:tcW w:w="411" w:type="dxa"/>
                <w:gridSpan w:val="2"/>
                <w:tcBorders>
                  <w:top w:val="nil"/>
                  <w:left w:val="single" w:sz="8" w:space="0" w:color="auto"/>
                  <w:bottom w:val="nil"/>
                  <w:right w:val="nil"/>
                </w:tcBorders>
              </w:tcPr>
            </w:tcPrChange>
          </w:tcPr>
          <w:p w14:paraId="71666C89" w14:textId="77777777" w:rsidR="00FE5ADC" w:rsidRPr="00876880" w:rsidRDefault="00FE5ADC">
            <w:pPr>
              <w:jc w:val="center"/>
              <w:rPr>
                <w:rFonts w:ascii="Tahoma" w:hAnsi="Tahoma" w:cs="Tahoma"/>
                <w:sz w:val="16"/>
                <w:szCs w:val="16"/>
              </w:rPr>
            </w:pPr>
            <w:r w:rsidRPr="00876880">
              <w:rPr>
                <w:rFonts w:ascii="Tahoma" w:hAnsi="Tahoma" w:cs="Tahoma"/>
                <w:sz w:val="16"/>
                <w:szCs w:val="16"/>
              </w:rPr>
              <w:t>-</w:t>
            </w:r>
          </w:p>
        </w:tc>
        <w:tc>
          <w:tcPr>
            <w:tcW w:w="436" w:type="dxa"/>
            <w:gridSpan w:val="2"/>
            <w:tcBorders>
              <w:top w:val="nil"/>
              <w:left w:val="nil"/>
              <w:bottom w:val="nil"/>
              <w:right w:val="nil"/>
            </w:tcBorders>
            <w:shd w:val="clear" w:color="auto" w:fill="auto"/>
            <w:tcPrChange w:id="518" w:author="DFIELD" w:date="2006-09-25T13:47:00Z">
              <w:tcPr>
                <w:tcW w:w="420" w:type="dxa"/>
                <w:gridSpan w:val="3"/>
                <w:tcBorders>
                  <w:top w:val="nil"/>
                  <w:left w:val="nil"/>
                  <w:bottom w:val="nil"/>
                  <w:right w:val="nil"/>
                </w:tcBorders>
                <w:shd w:val="clear" w:color="auto" w:fill="auto"/>
              </w:tcPr>
            </w:tcPrChange>
          </w:tcPr>
          <w:p w14:paraId="015EA721" w14:textId="77777777" w:rsidR="00FE5ADC" w:rsidRPr="00876880" w:rsidRDefault="00FE5ADC">
            <w:pPr>
              <w:jc w:val="center"/>
              <w:rPr>
                <w:rFonts w:ascii="Tahoma" w:hAnsi="Tahoma" w:cs="Tahoma"/>
                <w:sz w:val="16"/>
                <w:szCs w:val="16"/>
              </w:rPr>
            </w:pPr>
            <w:r w:rsidRPr="00876880">
              <w:rPr>
                <w:rFonts w:ascii="Tahoma" w:hAnsi="Tahoma" w:cs="Tahoma"/>
                <w:sz w:val="16"/>
                <w:szCs w:val="16"/>
              </w:rPr>
              <w:t>-</w:t>
            </w:r>
          </w:p>
        </w:tc>
        <w:tc>
          <w:tcPr>
            <w:tcW w:w="429" w:type="dxa"/>
            <w:gridSpan w:val="2"/>
            <w:tcBorders>
              <w:top w:val="nil"/>
              <w:left w:val="nil"/>
              <w:bottom w:val="nil"/>
              <w:right w:val="nil"/>
            </w:tcBorders>
            <w:shd w:val="clear" w:color="auto" w:fill="auto"/>
            <w:tcPrChange w:id="519" w:author="DFIELD" w:date="2006-09-25T13:47:00Z">
              <w:tcPr>
                <w:tcW w:w="430" w:type="dxa"/>
                <w:gridSpan w:val="3"/>
                <w:tcBorders>
                  <w:top w:val="nil"/>
                  <w:left w:val="nil"/>
                  <w:bottom w:val="nil"/>
                  <w:right w:val="nil"/>
                </w:tcBorders>
                <w:shd w:val="clear" w:color="auto" w:fill="auto"/>
              </w:tcPr>
            </w:tcPrChange>
          </w:tcPr>
          <w:p w14:paraId="273E4B12" w14:textId="77777777" w:rsidR="00FE5ADC" w:rsidRPr="00876880" w:rsidRDefault="00FE5ADC">
            <w:pPr>
              <w:jc w:val="center"/>
              <w:rPr>
                <w:rFonts w:ascii="Tahoma" w:hAnsi="Tahoma" w:cs="Tahoma"/>
                <w:sz w:val="16"/>
                <w:szCs w:val="16"/>
              </w:rPr>
            </w:pPr>
            <w:r w:rsidRPr="00876880">
              <w:rPr>
                <w:rFonts w:ascii="Tahoma" w:hAnsi="Tahoma" w:cs="Tahoma"/>
                <w:sz w:val="16"/>
                <w:szCs w:val="16"/>
              </w:rPr>
              <w:t>-</w:t>
            </w:r>
          </w:p>
        </w:tc>
        <w:tc>
          <w:tcPr>
            <w:tcW w:w="402" w:type="dxa"/>
            <w:gridSpan w:val="2"/>
            <w:tcBorders>
              <w:top w:val="nil"/>
              <w:left w:val="nil"/>
              <w:bottom w:val="nil"/>
              <w:right w:val="nil"/>
            </w:tcBorders>
            <w:shd w:val="clear" w:color="auto" w:fill="auto"/>
            <w:tcPrChange w:id="520" w:author="DFIELD" w:date="2006-09-25T13:47:00Z">
              <w:tcPr>
                <w:tcW w:w="384" w:type="dxa"/>
                <w:gridSpan w:val="3"/>
                <w:tcBorders>
                  <w:top w:val="nil"/>
                  <w:left w:val="nil"/>
                  <w:bottom w:val="nil"/>
                  <w:right w:val="nil"/>
                </w:tcBorders>
                <w:shd w:val="clear" w:color="auto" w:fill="auto"/>
              </w:tcPr>
            </w:tcPrChange>
          </w:tcPr>
          <w:p w14:paraId="1BD2C038" w14:textId="77777777" w:rsidR="00FE5ADC" w:rsidRPr="00876880" w:rsidRDefault="00FE5ADC">
            <w:pPr>
              <w:jc w:val="center"/>
              <w:rPr>
                <w:rFonts w:ascii="Tahoma" w:hAnsi="Tahoma" w:cs="Tahoma"/>
                <w:sz w:val="16"/>
                <w:szCs w:val="16"/>
              </w:rPr>
            </w:pPr>
            <w:r w:rsidRPr="00876880">
              <w:rPr>
                <w:rFonts w:ascii="Tahoma" w:hAnsi="Tahoma" w:cs="Tahoma"/>
                <w:sz w:val="16"/>
                <w:szCs w:val="16"/>
              </w:rPr>
              <w:t>-</w:t>
            </w:r>
          </w:p>
        </w:tc>
        <w:tc>
          <w:tcPr>
            <w:tcW w:w="456" w:type="dxa"/>
            <w:gridSpan w:val="2"/>
            <w:tcBorders>
              <w:top w:val="nil"/>
              <w:left w:val="nil"/>
              <w:bottom w:val="nil"/>
              <w:right w:val="nil"/>
            </w:tcBorders>
            <w:shd w:val="clear" w:color="auto" w:fill="auto"/>
            <w:tcPrChange w:id="521" w:author="DFIELD" w:date="2006-09-25T13:47:00Z">
              <w:tcPr>
                <w:tcW w:w="443" w:type="dxa"/>
                <w:gridSpan w:val="3"/>
                <w:tcBorders>
                  <w:top w:val="nil"/>
                  <w:left w:val="nil"/>
                  <w:bottom w:val="nil"/>
                  <w:right w:val="nil"/>
                </w:tcBorders>
                <w:shd w:val="clear" w:color="auto" w:fill="auto"/>
              </w:tcPr>
            </w:tcPrChange>
          </w:tcPr>
          <w:p w14:paraId="7F24D8AD" w14:textId="77777777" w:rsidR="00FE5ADC" w:rsidRPr="00876880" w:rsidRDefault="00FE5ADC">
            <w:pPr>
              <w:jc w:val="center"/>
              <w:rPr>
                <w:rFonts w:ascii="Tahoma" w:hAnsi="Tahoma" w:cs="Tahoma"/>
                <w:sz w:val="16"/>
                <w:szCs w:val="16"/>
              </w:rPr>
            </w:pPr>
            <w:r w:rsidRPr="00876880">
              <w:rPr>
                <w:rFonts w:ascii="Tahoma" w:hAnsi="Tahoma" w:cs="Tahoma"/>
                <w:sz w:val="16"/>
                <w:szCs w:val="16"/>
              </w:rPr>
              <w:t>-</w:t>
            </w:r>
          </w:p>
        </w:tc>
        <w:tc>
          <w:tcPr>
            <w:tcW w:w="458" w:type="dxa"/>
            <w:gridSpan w:val="2"/>
            <w:tcBorders>
              <w:top w:val="nil"/>
              <w:left w:val="nil"/>
              <w:bottom w:val="nil"/>
              <w:right w:val="nil"/>
            </w:tcBorders>
            <w:shd w:val="clear" w:color="auto" w:fill="auto"/>
            <w:tcPrChange w:id="522" w:author="DFIELD" w:date="2006-09-25T13:47:00Z">
              <w:tcPr>
                <w:tcW w:w="444" w:type="dxa"/>
                <w:gridSpan w:val="2"/>
                <w:tcBorders>
                  <w:top w:val="nil"/>
                  <w:left w:val="nil"/>
                  <w:bottom w:val="nil"/>
                  <w:right w:val="nil"/>
                </w:tcBorders>
                <w:shd w:val="clear" w:color="auto" w:fill="auto"/>
              </w:tcPr>
            </w:tcPrChange>
          </w:tcPr>
          <w:p w14:paraId="43997379" w14:textId="77777777" w:rsidR="00FE5ADC" w:rsidRPr="00876880" w:rsidRDefault="00FE5ADC">
            <w:pPr>
              <w:jc w:val="center"/>
              <w:rPr>
                <w:rFonts w:ascii="Tahoma" w:hAnsi="Tahoma" w:cs="Tahoma"/>
                <w:sz w:val="16"/>
                <w:szCs w:val="16"/>
              </w:rPr>
            </w:pPr>
            <w:r w:rsidRPr="00876880">
              <w:rPr>
                <w:rFonts w:ascii="Tahoma" w:hAnsi="Tahoma" w:cs="Tahoma"/>
                <w:sz w:val="16"/>
                <w:szCs w:val="16"/>
              </w:rPr>
              <w:t>M</w:t>
            </w:r>
          </w:p>
        </w:tc>
      </w:tr>
      <w:tr w:rsidR="00FE5ADC" w:rsidRPr="00876880" w14:paraId="56DAE0D5" w14:textId="77777777">
        <w:trPr>
          <w:gridAfter w:val="12"/>
          <w:wAfter w:w="2784" w:type="dxa"/>
          <w:trHeight w:val="255"/>
          <w:trPrChange w:id="523" w:author="DFIELD" w:date="2006-09-25T13:47:00Z">
            <w:trPr>
              <w:gridAfter w:val="12"/>
              <w:wAfter w:w="2959" w:type="dxa"/>
              <w:trHeight w:val="255"/>
            </w:trPr>
          </w:trPrChange>
        </w:trPr>
        <w:tc>
          <w:tcPr>
            <w:tcW w:w="6884" w:type="dxa"/>
            <w:tcBorders>
              <w:top w:val="nil"/>
              <w:left w:val="nil"/>
              <w:bottom w:val="nil"/>
              <w:right w:val="single" w:sz="8" w:space="0" w:color="auto"/>
            </w:tcBorders>
            <w:shd w:val="clear" w:color="auto" w:fill="auto"/>
            <w:tcPrChange w:id="524" w:author="DFIELD" w:date="2006-09-25T13:47:00Z">
              <w:tcPr>
                <w:tcW w:w="7136" w:type="dxa"/>
                <w:gridSpan w:val="4"/>
                <w:tcBorders>
                  <w:top w:val="nil"/>
                  <w:left w:val="nil"/>
                  <w:bottom w:val="nil"/>
                  <w:right w:val="single" w:sz="8" w:space="0" w:color="auto"/>
                </w:tcBorders>
                <w:shd w:val="clear" w:color="auto" w:fill="auto"/>
              </w:tcPr>
            </w:tcPrChange>
          </w:tcPr>
          <w:p w14:paraId="3A868CF8" w14:textId="77777777" w:rsidR="00FE5ADC" w:rsidRPr="00876880" w:rsidRDefault="00FE5ADC">
            <w:pPr>
              <w:rPr>
                <w:rFonts w:ascii="Tahoma" w:hAnsi="Tahoma" w:cs="Tahoma"/>
                <w:b/>
                <w:bCs/>
                <w:sz w:val="16"/>
                <w:szCs w:val="16"/>
              </w:rPr>
            </w:pPr>
            <w:r w:rsidRPr="00876880">
              <w:rPr>
                <w:rFonts w:ascii="Tahoma" w:hAnsi="Tahoma" w:cs="Tahoma"/>
                <w:b/>
                <w:bCs/>
                <w:sz w:val="16"/>
                <w:szCs w:val="16"/>
              </w:rPr>
              <w:t>PHENOTYPE</w:t>
            </w:r>
            <w:ins w:id="525" w:author="z312" w:date="2006-09-12T16:52:00Z">
              <w:r>
                <w:rPr>
                  <w:rFonts w:ascii="Tahoma" w:hAnsi="Tahoma" w:cs="Tahoma"/>
                  <w:b/>
                  <w:bCs/>
                  <w:sz w:val="16"/>
                  <w:szCs w:val="16"/>
                </w:rPr>
                <w:t xml:space="preserve"> </w:t>
              </w:r>
              <w:del w:id="526" w:author="DFIELD" w:date="2006-09-25T13:00:00Z">
                <w:r w:rsidDel="00023C72">
                  <w:rPr>
                    <w:rFonts w:ascii="Tahoma" w:hAnsi="Tahoma" w:cs="Tahoma"/>
                    <w:b/>
                    <w:bCs/>
                    <w:sz w:val="16"/>
                    <w:szCs w:val="16"/>
                  </w:rPr>
                  <w:delText>- unclear</w:delText>
                </w:r>
              </w:del>
            </w:ins>
            <w:ins w:id="527" w:author="DFIELD" w:date="2006-09-25T13:18:00Z">
              <w:r>
                <w:rPr>
                  <w:rFonts w:ascii="Tahoma" w:hAnsi="Tahoma" w:cs="Tahoma"/>
                  <w:b/>
                  <w:color w:val="000000"/>
                  <w:sz w:val="20"/>
                  <w:szCs w:val="20"/>
                  <w:vertAlign w:val="superscript"/>
                </w:rPr>
                <w:t xml:space="preserve"> </w:t>
              </w:r>
            </w:ins>
          </w:p>
        </w:tc>
      </w:tr>
      <w:tr w:rsidR="00FE5ADC" w:rsidRPr="00876880" w:rsidDel="006718F2" w14:paraId="2D615783" w14:textId="77777777">
        <w:trPr>
          <w:trHeight w:val="255"/>
          <w:del w:id="528" w:author="DFIELD" w:date="2006-09-25T13:11:00Z"/>
          <w:trPrChange w:id="529" w:author="DFIELD" w:date="2006-09-23T12:51:00Z">
            <w:trPr>
              <w:gridAfter w:val="0"/>
              <w:trHeight w:val="255"/>
            </w:trPr>
          </w:trPrChange>
        </w:trPr>
        <w:tc>
          <w:tcPr>
            <w:tcW w:w="7136" w:type="dxa"/>
            <w:gridSpan w:val="2"/>
            <w:tcBorders>
              <w:top w:val="nil"/>
              <w:left w:val="nil"/>
              <w:bottom w:val="nil"/>
              <w:right w:val="single" w:sz="8" w:space="0" w:color="auto"/>
            </w:tcBorders>
            <w:shd w:val="clear" w:color="auto" w:fill="auto"/>
            <w:tcPrChange w:id="530" w:author="DFIELD" w:date="2006-09-23T12:51:00Z">
              <w:tcPr>
                <w:tcW w:w="7136" w:type="dxa"/>
                <w:gridSpan w:val="4"/>
                <w:tcBorders>
                  <w:top w:val="nil"/>
                  <w:left w:val="nil"/>
                  <w:bottom w:val="nil"/>
                  <w:right w:val="single" w:sz="8" w:space="0" w:color="auto"/>
                </w:tcBorders>
                <w:shd w:val="clear" w:color="auto" w:fill="auto"/>
              </w:tcPr>
            </w:tcPrChange>
          </w:tcPr>
          <w:p w14:paraId="25F023F2" w14:textId="77777777" w:rsidR="00FE5ADC" w:rsidRPr="00876880" w:rsidDel="006718F2" w:rsidRDefault="00FE5ADC">
            <w:pPr>
              <w:rPr>
                <w:del w:id="531" w:author="DFIELD" w:date="2006-09-25T13:11:00Z"/>
                <w:rFonts w:ascii="Tahoma" w:hAnsi="Tahoma" w:cs="Tahoma"/>
                <w:sz w:val="16"/>
                <w:szCs w:val="16"/>
              </w:rPr>
            </w:pPr>
            <w:del w:id="532" w:author="DFIELD" w:date="2006-09-25T13:02:00Z">
              <w:r w:rsidRPr="00876880" w:rsidDel="008D25C1">
                <w:rPr>
                  <w:rFonts w:ascii="Tahoma" w:hAnsi="Tahoma" w:cs="Tahoma"/>
                  <w:sz w:val="16"/>
                  <w:szCs w:val="16"/>
                </w:rPr>
                <w:delText>Trophic level</w:delText>
              </w:r>
            </w:del>
            <w:ins w:id="533" w:author="z312" w:date="2006-09-12T16:50:00Z">
              <w:del w:id="534" w:author="DFIELD" w:date="2006-09-25T13:02:00Z">
                <w:r w:rsidDel="008D25C1">
                  <w:rPr>
                    <w:rFonts w:ascii="Tahoma" w:hAnsi="Tahoma" w:cs="Tahoma"/>
                    <w:sz w:val="16"/>
                    <w:szCs w:val="16"/>
                  </w:rPr>
                  <w:delText xml:space="preserve"> - </w:delText>
                </w:r>
              </w:del>
            </w:ins>
          </w:p>
        </w:tc>
        <w:tc>
          <w:tcPr>
            <w:tcW w:w="411" w:type="dxa"/>
            <w:gridSpan w:val="2"/>
            <w:tcBorders>
              <w:top w:val="nil"/>
              <w:left w:val="single" w:sz="8" w:space="0" w:color="auto"/>
              <w:bottom w:val="nil"/>
              <w:right w:val="nil"/>
            </w:tcBorders>
            <w:tcPrChange w:id="535" w:author="DFIELD" w:date="2006-09-23T12:51:00Z">
              <w:tcPr>
                <w:tcW w:w="411" w:type="dxa"/>
                <w:gridSpan w:val="2"/>
                <w:tcBorders>
                  <w:top w:val="nil"/>
                  <w:left w:val="single" w:sz="8" w:space="0" w:color="auto"/>
                  <w:bottom w:val="nil"/>
                  <w:right w:val="nil"/>
                </w:tcBorders>
              </w:tcPr>
            </w:tcPrChange>
          </w:tcPr>
          <w:p w14:paraId="089FC938" w14:textId="77777777" w:rsidR="00FE5ADC" w:rsidRPr="00876880" w:rsidDel="006718F2" w:rsidRDefault="00FE5ADC">
            <w:pPr>
              <w:jc w:val="center"/>
              <w:rPr>
                <w:del w:id="536" w:author="DFIELD" w:date="2006-09-25T13:11:00Z"/>
                <w:rFonts w:ascii="Tahoma" w:hAnsi="Tahoma" w:cs="Tahoma"/>
                <w:sz w:val="16"/>
                <w:szCs w:val="16"/>
              </w:rPr>
            </w:pPr>
            <w:del w:id="537" w:author="DFIELD" w:date="2006-09-25T13:02:00Z">
              <w:r w:rsidRPr="00876880" w:rsidDel="008D25C1">
                <w:rPr>
                  <w:rFonts w:ascii="Tahoma" w:hAnsi="Tahoma" w:cs="Tahoma"/>
                  <w:sz w:val="16"/>
                  <w:szCs w:val="16"/>
                </w:rPr>
                <w:delText>M</w:delText>
              </w:r>
            </w:del>
          </w:p>
        </w:tc>
        <w:tc>
          <w:tcPr>
            <w:tcW w:w="420" w:type="dxa"/>
            <w:gridSpan w:val="2"/>
            <w:tcBorders>
              <w:top w:val="nil"/>
              <w:left w:val="nil"/>
              <w:bottom w:val="nil"/>
              <w:right w:val="nil"/>
            </w:tcBorders>
            <w:shd w:val="clear" w:color="auto" w:fill="auto"/>
            <w:tcPrChange w:id="538" w:author="DFIELD" w:date="2006-09-23T12:51:00Z">
              <w:tcPr>
                <w:tcW w:w="420" w:type="dxa"/>
                <w:gridSpan w:val="3"/>
                <w:tcBorders>
                  <w:top w:val="nil"/>
                  <w:left w:val="nil"/>
                  <w:bottom w:val="nil"/>
                  <w:right w:val="nil"/>
                </w:tcBorders>
                <w:shd w:val="clear" w:color="auto" w:fill="auto"/>
              </w:tcPr>
            </w:tcPrChange>
          </w:tcPr>
          <w:p w14:paraId="74F715B3" w14:textId="77777777" w:rsidR="00FE5ADC" w:rsidRPr="00876880" w:rsidDel="006718F2" w:rsidRDefault="00FE5ADC">
            <w:pPr>
              <w:jc w:val="center"/>
              <w:rPr>
                <w:del w:id="539" w:author="DFIELD" w:date="2006-09-25T13:11:00Z"/>
                <w:rFonts w:ascii="Tahoma" w:hAnsi="Tahoma" w:cs="Tahoma"/>
                <w:sz w:val="16"/>
                <w:szCs w:val="16"/>
              </w:rPr>
            </w:pPr>
            <w:del w:id="540" w:author="DFIELD" w:date="2006-09-25T13:02:00Z">
              <w:r w:rsidRPr="00876880" w:rsidDel="008D25C1">
                <w:rPr>
                  <w:rFonts w:ascii="Tahoma" w:hAnsi="Tahoma" w:cs="Tahoma"/>
                  <w:sz w:val="16"/>
                  <w:szCs w:val="16"/>
                </w:rPr>
                <w:delText>X</w:delText>
              </w:r>
            </w:del>
          </w:p>
        </w:tc>
        <w:tc>
          <w:tcPr>
            <w:tcW w:w="430" w:type="dxa"/>
            <w:gridSpan w:val="2"/>
            <w:tcBorders>
              <w:top w:val="nil"/>
              <w:left w:val="nil"/>
              <w:bottom w:val="nil"/>
              <w:right w:val="nil"/>
            </w:tcBorders>
            <w:shd w:val="clear" w:color="auto" w:fill="auto"/>
            <w:tcPrChange w:id="541" w:author="DFIELD" w:date="2006-09-23T12:51:00Z">
              <w:tcPr>
                <w:tcW w:w="430" w:type="dxa"/>
                <w:gridSpan w:val="3"/>
                <w:tcBorders>
                  <w:top w:val="nil"/>
                  <w:left w:val="nil"/>
                  <w:bottom w:val="nil"/>
                  <w:right w:val="nil"/>
                </w:tcBorders>
                <w:shd w:val="clear" w:color="auto" w:fill="auto"/>
              </w:tcPr>
            </w:tcPrChange>
          </w:tcPr>
          <w:p w14:paraId="4608623F" w14:textId="77777777" w:rsidR="00FE5ADC" w:rsidRPr="00876880" w:rsidDel="006718F2" w:rsidRDefault="00FE5ADC">
            <w:pPr>
              <w:jc w:val="center"/>
              <w:rPr>
                <w:del w:id="542" w:author="DFIELD" w:date="2006-09-25T13:11:00Z"/>
                <w:rFonts w:ascii="Tahoma" w:hAnsi="Tahoma" w:cs="Tahoma"/>
                <w:sz w:val="16"/>
                <w:szCs w:val="16"/>
              </w:rPr>
            </w:pPr>
          </w:p>
        </w:tc>
        <w:tc>
          <w:tcPr>
            <w:tcW w:w="384" w:type="dxa"/>
            <w:gridSpan w:val="2"/>
            <w:tcBorders>
              <w:top w:val="nil"/>
              <w:left w:val="nil"/>
              <w:bottom w:val="nil"/>
              <w:right w:val="nil"/>
            </w:tcBorders>
            <w:shd w:val="clear" w:color="auto" w:fill="auto"/>
            <w:tcPrChange w:id="543" w:author="DFIELD" w:date="2006-09-23T12:51:00Z">
              <w:tcPr>
                <w:tcW w:w="384" w:type="dxa"/>
                <w:gridSpan w:val="3"/>
                <w:tcBorders>
                  <w:top w:val="nil"/>
                  <w:left w:val="nil"/>
                  <w:bottom w:val="nil"/>
                  <w:right w:val="nil"/>
                </w:tcBorders>
                <w:shd w:val="clear" w:color="auto" w:fill="auto"/>
              </w:tcPr>
            </w:tcPrChange>
          </w:tcPr>
          <w:p w14:paraId="4AADEC38" w14:textId="77777777" w:rsidR="00FE5ADC" w:rsidRPr="00876880" w:rsidDel="006718F2" w:rsidRDefault="00FE5ADC">
            <w:pPr>
              <w:jc w:val="center"/>
              <w:rPr>
                <w:del w:id="544" w:author="DFIELD" w:date="2006-09-25T13:11:00Z"/>
                <w:rFonts w:ascii="Tahoma" w:hAnsi="Tahoma" w:cs="Tahoma"/>
                <w:sz w:val="16"/>
                <w:szCs w:val="16"/>
              </w:rPr>
            </w:pPr>
          </w:p>
        </w:tc>
        <w:tc>
          <w:tcPr>
            <w:tcW w:w="443" w:type="dxa"/>
            <w:gridSpan w:val="2"/>
            <w:tcBorders>
              <w:top w:val="nil"/>
              <w:left w:val="nil"/>
              <w:bottom w:val="nil"/>
              <w:right w:val="nil"/>
            </w:tcBorders>
            <w:shd w:val="clear" w:color="auto" w:fill="auto"/>
            <w:tcPrChange w:id="545" w:author="DFIELD" w:date="2006-09-23T12:51:00Z">
              <w:tcPr>
                <w:tcW w:w="443" w:type="dxa"/>
                <w:gridSpan w:val="3"/>
                <w:tcBorders>
                  <w:top w:val="nil"/>
                  <w:left w:val="nil"/>
                  <w:bottom w:val="nil"/>
                  <w:right w:val="nil"/>
                </w:tcBorders>
                <w:shd w:val="clear" w:color="auto" w:fill="auto"/>
              </w:tcPr>
            </w:tcPrChange>
          </w:tcPr>
          <w:p w14:paraId="0D4BF850" w14:textId="77777777" w:rsidR="00FE5ADC" w:rsidRPr="00876880" w:rsidDel="006718F2" w:rsidRDefault="00FE5ADC">
            <w:pPr>
              <w:jc w:val="center"/>
              <w:rPr>
                <w:del w:id="546" w:author="DFIELD" w:date="2006-09-25T13:11:00Z"/>
                <w:rFonts w:ascii="Tahoma" w:hAnsi="Tahoma" w:cs="Tahoma"/>
                <w:sz w:val="16"/>
                <w:szCs w:val="16"/>
              </w:rPr>
            </w:pPr>
          </w:p>
        </w:tc>
        <w:tc>
          <w:tcPr>
            <w:tcW w:w="444" w:type="dxa"/>
            <w:tcBorders>
              <w:top w:val="nil"/>
              <w:left w:val="nil"/>
              <w:bottom w:val="nil"/>
              <w:right w:val="nil"/>
            </w:tcBorders>
            <w:shd w:val="clear" w:color="auto" w:fill="auto"/>
            <w:tcPrChange w:id="547" w:author="DFIELD" w:date="2006-09-23T12:51:00Z">
              <w:tcPr>
                <w:tcW w:w="444" w:type="dxa"/>
                <w:gridSpan w:val="2"/>
                <w:tcBorders>
                  <w:top w:val="nil"/>
                  <w:left w:val="nil"/>
                  <w:bottom w:val="nil"/>
                  <w:right w:val="nil"/>
                </w:tcBorders>
                <w:shd w:val="clear" w:color="auto" w:fill="auto"/>
              </w:tcPr>
            </w:tcPrChange>
          </w:tcPr>
          <w:p w14:paraId="3681D1FB" w14:textId="77777777" w:rsidR="00FE5ADC" w:rsidRPr="00876880" w:rsidDel="006718F2" w:rsidRDefault="00FE5ADC">
            <w:pPr>
              <w:jc w:val="center"/>
              <w:rPr>
                <w:del w:id="548" w:author="DFIELD" w:date="2006-09-25T13:11:00Z"/>
                <w:rFonts w:ascii="Tahoma" w:hAnsi="Tahoma" w:cs="Tahoma"/>
                <w:sz w:val="16"/>
                <w:szCs w:val="16"/>
              </w:rPr>
            </w:pPr>
          </w:p>
        </w:tc>
      </w:tr>
      <w:tr w:rsidR="00FE5ADC" w:rsidRPr="00876880" w:rsidDel="006718F2" w14:paraId="402BD3F6" w14:textId="77777777">
        <w:trPr>
          <w:trHeight w:val="255"/>
          <w:del w:id="549" w:author="DFIELD" w:date="2006-09-25T13:11:00Z"/>
          <w:trPrChange w:id="550" w:author="DFIELD" w:date="2006-09-23T12:51:00Z">
            <w:trPr>
              <w:gridAfter w:val="0"/>
              <w:trHeight w:val="255"/>
            </w:trPr>
          </w:trPrChange>
        </w:trPr>
        <w:tc>
          <w:tcPr>
            <w:tcW w:w="7136" w:type="dxa"/>
            <w:gridSpan w:val="2"/>
            <w:tcBorders>
              <w:top w:val="nil"/>
              <w:left w:val="nil"/>
              <w:bottom w:val="nil"/>
              <w:right w:val="single" w:sz="8" w:space="0" w:color="auto"/>
            </w:tcBorders>
            <w:shd w:val="clear" w:color="auto" w:fill="auto"/>
            <w:tcPrChange w:id="551" w:author="DFIELD" w:date="2006-09-23T12:51:00Z">
              <w:tcPr>
                <w:tcW w:w="7136" w:type="dxa"/>
                <w:gridSpan w:val="4"/>
                <w:tcBorders>
                  <w:top w:val="nil"/>
                  <w:left w:val="nil"/>
                  <w:bottom w:val="nil"/>
                  <w:right w:val="single" w:sz="8" w:space="0" w:color="auto"/>
                </w:tcBorders>
                <w:shd w:val="clear" w:color="auto" w:fill="auto"/>
              </w:tcPr>
            </w:tcPrChange>
          </w:tcPr>
          <w:p w14:paraId="0A670174" w14:textId="77777777" w:rsidR="00FE5ADC" w:rsidRPr="00876880" w:rsidDel="006718F2" w:rsidRDefault="00FE5ADC">
            <w:pPr>
              <w:rPr>
                <w:del w:id="552" w:author="DFIELD" w:date="2006-09-25T13:11:00Z"/>
                <w:rFonts w:ascii="Tahoma" w:hAnsi="Tahoma" w:cs="Tahoma"/>
                <w:sz w:val="16"/>
                <w:szCs w:val="16"/>
              </w:rPr>
            </w:pPr>
            <w:del w:id="553" w:author="DFIELD" w:date="2006-09-25T13:09:00Z">
              <w:r w:rsidRPr="00876880" w:rsidDel="001D7FA3">
                <w:rPr>
                  <w:rFonts w:ascii="Tahoma" w:hAnsi="Tahoma" w:cs="Tahoma"/>
                  <w:sz w:val="16"/>
                  <w:szCs w:val="16"/>
                </w:rPr>
                <w:delText>Growth conditions</w:delText>
              </w:r>
            </w:del>
          </w:p>
        </w:tc>
        <w:tc>
          <w:tcPr>
            <w:tcW w:w="411" w:type="dxa"/>
            <w:gridSpan w:val="2"/>
            <w:tcBorders>
              <w:top w:val="nil"/>
              <w:left w:val="single" w:sz="8" w:space="0" w:color="auto"/>
              <w:bottom w:val="nil"/>
              <w:right w:val="nil"/>
            </w:tcBorders>
            <w:tcPrChange w:id="554" w:author="DFIELD" w:date="2006-09-23T12:51:00Z">
              <w:tcPr>
                <w:tcW w:w="411" w:type="dxa"/>
                <w:gridSpan w:val="2"/>
                <w:tcBorders>
                  <w:top w:val="nil"/>
                  <w:left w:val="single" w:sz="8" w:space="0" w:color="auto"/>
                  <w:bottom w:val="nil"/>
                  <w:right w:val="nil"/>
                </w:tcBorders>
              </w:tcPr>
            </w:tcPrChange>
          </w:tcPr>
          <w:p w14:paraId="2CAF6FD8" w14:textId="77777777" w:rsidR="00FE5ADC" w:rsidRPr="00876880" w:rsidDel="006718F2" w:rsidRDefault="00FE5ADC">
            <w:pPr>
              <w:jc w:val="center"/>
              <w:rPr>
                <w:del w:id="555" w:author="DFIELD" w:date="2006-09-25T13:11:00Z"/>
                <w:rFonts w:ascii="Tahoma" w:hAnsi="Tahoma" w:cs="Tahoma"/>
                <w:sz w:val="16"/>
                <w:szCs w:val="16"/>
              </w:rPr>
            </w:pPr>
          </w:p>
        </w:tc>
        <w:tc>
          <w:tcPr>
            <w:tcW w:w="420" w:type="dxa"/>
            <w:gridSpan w:val="2"/>
            <w:tcBorders>
              <w:top w:val="nil"/>
              <w:left w:val="nil"/>
              <w:bottom w:val="nil"/>
              <w:right w:val="nil"/>
            </w:tcBorders>
            <w:shd w:val="clear" w:color="auto" w:fill="auto"/>
            <w:tcPrChange w:id="556" w:author="DFIELD" w:date="2006-09-23T12:51:00Z">
              <w:tcPr>
                <w:tcW w:w="420" w:type="dxa"/>
                <w:gridSpan w:val="3"/>
                <w:tcBorders>
                  <w:top w:val="nil"/>
                  <w:left w:val="nil"/>
                  <w:bottom w:val="nil"/>
                  <w:right w:val="nil"/>
                </w:tcBorders>
                <w:shd w:val="clear" w:color="auto" w:fill="auto"/>
              </w:tcPr>
            </w:tcPrChange>
          </w:tcPr>
          <w:p w14:paraId="61628DDB" w14:textId="77777777" w:rsidR="00FE5ADC" w:rsidRPr="00876880" w:rsidDel="006718F2" w:rsidRDefault="00FE5ADC">
            <w:pPr>
              <w:jc w:val="center"/>
              <w:rPr>
                <w:del w:id="557" w:author="DFIELD" w:date="2006-09-25T13:11:00Z"/>
                <w:rFonts w:ascii="Tahoma" w:hAnsi="Tahoma" w:cs="Tahoma"/>
                <w:sz w:val="16"/>
                <w:szCs w:val="16"/>
              </w:rPr>
            </w:pPr>
            <w:del w:id="558" w:author="DFIELD" w:date="2006-09-25T13:09:00Z">
              <w:r w:rsidRPr="00876880" w:rsidDel="001D7FA3">
                <w:rPr>
                  <w:rFonts w:ascii="Tahoma" w:hAnsi="Tahoma" w:cs="Tahoma"/>
                  <w:sz w:val="16"/>
                  <w:szCs w:val="16"/>
                </w:rPr>
                <w:delText>M</w:delText>
              </w:r>
            </w:del>
          </w:p>
        </w:tc>
        <w:tc>
          <w:tcPr>
            <w:tcW w:w="430" w:type="dxa"/>
            <w:gridSpan w:val="2"/>
            <w:tcBorders>
              <w:top w:val="nil"/>
              <w:left w:val="nil"/>
              <w:bottom w:val="nil"/>
              <w:right w:val="nil"/>
            </w:tcBorders>
            <w:shd w:val="clear" w:color="auto" w:fill="auto"/>
            <w:tcPrChange w:id="559" w:author="DFIELD" w:date="2006-09-23T12:51:00Z">
              <w:tcPr>
                <w:tcW w:w="430" w:type="dxa"/>
                <w:gridSpan w:val="3"/>
                <w:tcBorders>
                  <w:top w:val="nil"/>
                  <w:left w:val="nil"/>
                  <w:bottom w:val="nil"/>
                  <w:right w:val="nil"/>
                </w:tcBorders>
                <w:shd w:val="clear" w:color="auto" w:fill="auto"/>
              </w:tcPr>
            </w:tcPrChange>
          </w:tcPr>
          <w:p w14:paraId="1CE8E2FA" w14:textId="77777777" w:rsidR="00FE5ADC" w:rsidRPr="00876880" w:rsidDel="006718F2" w:rsidRDefault="00FE5ADC">
            <w:pPr>
              <w:jc w:val="center"/>
              <w:rPr>
                <w:del w:id="560" w:author="DFIELD" w:date="2006-09-25T13:11:00Z"/>
                <w:rFonts w:ascii="Tahoma" w:hAnsi="Tahoma" w:cs="Tahoma"/>
                <w:sz w:val="16"/>
                <w:szCs w:val="16"/>
              </w:rPr>
            </w:pPr>
          </w:p>
        </w:tc>
        <w:tc>
          <w:tcPr>
            <w:tcW w:w="384" w:type="dxa"/>
            <w:gridSpan w:val="2"/>
            <w:tcBorders>
              <w:top w:val="nil"/>
              <w:left w:val="nil"/>
              <w:bottom w:val="nil"/>
              <w:right w:val="nil"/>
            </w:tcBorders>
            <w:shd w:val="clear" w:color="auto" w:fill="auto"/>
            <w:tcPrChange w:id="561" w:author="DFIELD" w:date="2006-09-23T12:51:00Z">
              <w:tcPr>
                <w:tcW w:w="384" w:type="dxa"/>
                <w:gridSpan w:val="3"/>
                <w:tcBorders>
                  <w:top w:val="nil"/>
                  <w:left w:val="nil"/>
                  <w:bottom w:val="nil"/>
                  <w:right w:val="nil"/>
                </w:tcBorders>
                <w:shd w:val="clear" w:color="auto" w:fill="auto"/>
              </w:tcPr>
            </w:tcPrChange>
          </w:tcPr>
          <w:p w14:paraId="2D58512F" w14:textId="77777777" w:rsidR="00FE5ADC" w:rsidRPr="00876880" w:rsidDel="006718F2" w:rsidRDefault="00FE5ADC">
            <w:pPr>
              <w:jc w:val="center"/>
              <w:rPr>
                <w:del w:id="562" w:author="DFIELD" w:date="2006-09-25T13:11:00Z"/>
                <w:rFonts w:ascii="Tahoma" w:hAnsi="Tahoma" w:cs="Tahoma"/>
                <w:sz w:val="16"/>
                <w:szCs w:val="16"/>
              </w:rPr>
            </w:pPr>
          </w:p>
        </w:tc>
        <w:tc>
          <w:tcPr>
            <w:tcW w:w="443" w:type="dxa"/>
            <w:gridSpan w:val="2"/>
            <w:tcBorders>
              <w:top w:val="nil"/>
              <w:left w:val="nil"/>
              <w:bottom w:val="nil"/>
              <w:right w:val="nil"/>
            </w:tcBorders>
            <w:shd w:val="clear" w:color="auto" w:fill="auto"/>
            <w:tcPrChange w:id="563" w:author="DFIELD" w:date="2006-09-23T12:51:00Z">
              <w:tcPr>
                <w:tcW w:w="443" w:type="dxa"/>
                <w:gridSpan w:val="3"/>
                <w:tcBorders>
                  <w:top w:val="nil"/>
                  <w:left w:val="nil"/>
                  <w:bottom w:val="nil"/>
                  <w:right w:val="nil"/>
                </w:tcBorders>
                <w:shd w:val="clear" w:color="auto" w:fill="auto"/>
              </w:tcPr>
            </w:tcPrChange>
          </w:tcPr>
          <w:p w14:paraId="302F530A" w14:textId="77777777" w:rsidR="00FE5ADC" w:rsidRPr="00876880" w:rsidDel="006718F2" w:rsidRDefault="00FE5ADC">
            <w:pPr>
              <w:jc w:val="center"/>
              <w:rPr>
                <w:del w:id="564" w:author="DFIELD" w:date="2006-09-25T13:11:00Z"/>
                <w:rFonts w:ascii="Tahoma" w:hAnsi="Tahoma" w:cs="Tahoma"/>
                <w:sz w:val="16"/>
                <w:szCs w:val="16"/>
              </w:rPr>
            </w:pPr>
          </w:p>
        </w:tc>
        <w:tc>
          <w:tcPr>
            <w:tcW w:w="444" w:type="dxa"/>
            <w:tcBorders>
              <w:top w:val="nil"/>
              <w:left w:val="nil"/>
              <w:bottom w:val="nil"/>
              <w:right w:val="nil"/>
            </w:tcBorders>
            <w:shd w:val="clear" w:color="auto" w:fill="auto"/>
            <w:tcPrChange w:id="565" w:author="DFIELD" w:date="2006-09-23T12:51:00Z">
              <w:tcPr>
                <w:tcW w:w="444" w:type="dxa"/>
                <w:gridSpan w:val="2"/>
                <w:tcBorders>
                  <w:top w:val="nil"/>
                  <w:left w:val="nil"/>
                  <w:bottom w:val="nil"/>
                  <w:right w:val="nil"/>
                </w:tcBorders>
                <w:shd w:val="clear" w:color="auto" w:fill="auto"/>
              </w:tcPr>
            </w:tcPrChange>
          </w:tcPr>
          <w:p w14:paraId="22916DBE" w14:textId="77777777" w:rsidR="00FE5ADC" w:rsidRPr="00876880" w:rsidDel="006718F2" w:rsidRDefault="00FE5ADC">
            <w:pPr>
              <w:jc w:val="center"/>
              <w:rPr>
                <w:del w:id="566" w:author="DFIELD" w:date="2006-09-25T13:11:00Z"/>
                <w:rFonts w:ascii="Tahoma" w:hAnsi="Tahoma" w:cs="Tahoma"/>
                <w:sz w:val="16"/>
                <w:szCs w:val="16"/>
              </w:rPr>
            </w:pPr>
          </w:p>
        </w:tc>
      </w:tr>
      <w:tr w:rsidR="00FE5ADC" w:rsidRPr="00876880" w:rsidDel="001D7FA3" w14:paraId="508BBECB" w14:textId="77777777">
        <w:trPr>
          <w:trHeight w:val="255"/>
          <w:del w:id="567" w:author="DFIELD" w:date="2006-09-25T13:04:00Z"/>
          <w:trPrChange w:id="568" w:author="DFIELD" w:date="2006-09-23T12:51:00Z">
            <w:trPr>
              <w:gridAfter w:val="0"/>
              <w:trHeight w:val="255"/>
            </w:trPr>
          </w:trPrChange>
        </w:trPr>
        <w:tc>
          <w:tcPr>
            <w:tcW w:w="7136" w:type="dxa"/>
            <w:gridSpan w:val="2"/>
            <w:tcBorders>
              <w:top w:val="nil"/>
              <w:left w:val="nil"/>
              <w:bottom w:val="nil"/>
              <w:right w:val="single" w:sz="8" w:space="0" w:color="auto"/>
            </w:tcBorders>
            <w:shd w:val="clear" w:color="auto" w:fill="auto"/>
            <w:tcPrChange w:id="569" w:author="DFIELD" w:date="2006-09-23T12:51:00Z">
              <w:tcPr>
                <w:tcW w:w="7136" w:type="dxa"/>
                <w:gridSpan w:val="4"/>
                <w:tcBorders>
                  <w:top w:val="nil"/>
                  <w:left w:val="nil"/>
                  <w:bottom w:val="nil"/>
                  <w:right w:val="single" w:sz="8" w:space="0" w:color="auto"/>
                </w:tcBorders>
                <w:shd w:val="clear" w:color="auto" w:fill="auto"/>
              </w:tcPr>
            </w:tcPrChange>
          </w:tcPr>
          <w:p w14:paraId="6C6F5836" w14:textId="77777777" w:rsidR="00FE5ADC" w:rsidRPr="00876880" w:rsidDel="001D7FA3" w:rsidRDefault="00FE5ADC">
            <w:pPr>
              <w:rPr>
                <w:del w:id="570" w:author="DFIELD" w:date="2006-09-25T13:04:00Z"/>
                <w:rFonts w:ascii="Tahoma" w:hAnsi="Tahoma" w:cs="Tahoma"/>
                <w:sz w:val="16"/>
                <w:szCs w:val="16"/>
              </w:rPr>
            </w:pPr>
            <w:del w:id="571" w:author="DFIELD" w:date="2006-09-25T13:04:00Z">
              <w:r w:rsidRPr="00876880" w:rsidDel="001D7FA3">
                <w:rPr>
                  <w:rFonts w:ascii="Tahoma" w:hAnsi="Tahoma" w:cs="Tahoma"/>
                  <w:sz w:val="16"/>
                  <w:szCs w:val="16"/>
                </w:rPr>
                <w:delText>Isolation conditions</w:delText>
              </w:r>
            </w:del>
          </w:p>
        </w:tc>
        <w:tc>
          <w:tcPr>
            <w:tcW w:w="411" w:type="dxa"/>
            <w:gridSpan w:val="2"/>
            <w:tcBorders>
              <w:top w:val="nil"/>
              <w:left w:val="single" w:sz="8" w:space="0" w:color="auto"/>
              <w:bottom w:val="nil"/>
              <w:right w:val="nil"/>
            </w:tcBorders>
            <w:tcPrChange w:id="572" w:author="DFIELD" w:date="2006-09-23T12:51:00Z">
              <w:tcPr>
                <w:tcW w:w="411" w:type="dxa"/>
                <w:gridSpan w:val="2"/>
                <w:tcBorders>
                  <w:top w:val="nil"/>
                  <w:left w:val="single" w:sz="8" w:space="0" w:color="auto"/>
                  <w:bottom w:val="nil"/>
                  <w:right w:val="nil"/>
                </w:tcBorders>
              </w:tcPr>
            </w:tcPrChange>
          </w:tcPr>
          <w:p w14:paraId="0697F347" w14:textId="77777777" w:rsidR="00FE5ADC" w:rsidRPr="00876880" w:rsidDel="001D7FA3" w:rsidRDefault="00FE5ADC">
            <w:pPr>
              <w:jc w:val="center"/>
              <w:rPr>
                <w:del w:id="573" w:author="DFIELD" w:date="2006-09-25T13:04:00Z"/>
                <w:rFonts w:ascii="Tahoma" w:hAnsi="Tahoma" w:cs="Tahoma"/>
                <w:sz w:val="16"/>
                <w:szCs w:val="16"/>
              </w:rPr>
            </w:pPr>
          </w:p>
        </w:tc>
        <w:tc>
          <w:tcPr>
            <w:tcW w:w="420" w:type="dxa"/>
            <w:gridSpan w:val="2"/>
            <w:tcBorders>
              <w:top w:val="nil"/>
              <w:left w:val="nil"/>
              <w:bottom w:val="nil"/>
              <w:right w:val="nil"/>
            </w:tcBorders>
            <w:shd w:val="clear" w:color="auto" w:fill="auto"/>
            <w:tcPrChange w:id="574" w:author="DFIELD" w:date="2006-09-23T12:51:00Z">
              <w:tcPr>
                <w:tcW w:w="420" w:type="dxa"/>
                <w:gridSpan w:val="3"/>
                <w:tcBorders>
                  <w:top w:val="nil"/>
                  <w:left w:val="nil"/>
                  <w:bottom w:val="nil"/>
                  <w:right w:val="nil"/>
                </w:tcBorders>
                <w:shd w:val="clear" w:color="auto" w:fill="auto"/>
              </w:tcPr>
            </w:tcPrChange>
          </w:tcPr>
          <w:p w14:paraId="0E5C8E63" w14:textId="77777777" w:rsidR="00FE5ADC" w:rsidRPr="00876880" w:rsidDel="001D7FA3" w:rsidRDefault="00FE5ADC">
            <w:pPr>
              <w:jc w:val="center"/>
              <w:rPr>
                <w:del w:id="575" w:author="DFIELD" w:date="2006-09-25T13:04:00Z"/>
                <w:rFonts w:ascii="Tahoma" w:hAnsi="Tahoma" w:cs="Tahoma"/>
                <w:sz w:val="16"/>
                <w:szCs w:val="16"/>
              </w:rPr>
            </w:pPr>
            <w:del w:id="576" w:author="DFIELD" w:date="2006-09-25T13:04:00Z">
              <w:r w:rsidRPr="00876880" w:rsidDel="001D7FA3">
                <w:rPr>
                  <w:rFonts w:ascii="Tahoma" w:hAnsi="Tahoma" w:cs="Tahoma"/>
                  <w:sz w:val="16"/>
                  <w:szCs w:val="16"/>
                </w:rPr>
                <w:delText>M</w:delText>
              </w:r>
            </w:del>
          </w:p>
        </w:tc>
        <w:tc>
          <w:tcPr>
            <w:tcW w:w="430" w:type="dxa"/>
            <w:gridSpan w:val="2"/>
            <w:tcBorders>
              <w:top w:val="nil"/>
              <w:left w:val="nil"/>
              <w:bottom w:val="nil"/>
              <w:right w:val="nil"/>
            </w:tcBorders>
            <w:shd w:val="clear" w:color="auto" w:fill="auto"/>
            <w:tcPrChange w:id="577" w:author="DFIELD" w:date="2006-09-23T12:51:00Z">
              <w:tcPr>
                <w:tcW w:w="430" w:type="dxa"/>
                <w:gridSpan w:val="3"/>
                <w:tcBorders>
                  <w:top w:val="nil"/>
                  <w:left w:val="nil"/>
                  <w:bottom w:val="nil"/>
                  <w:right w:val="nil"/>
                </w:tcBorders>
                <w:shd w:val="clear" w:color="auto" w:fill="auto"/>
              </w:tcPr>
            </w:tcPrChange>
          </w:tcPr>
          <w:p w14:paraId="0FCF2A29" w14:textId="77777777" w:rsidR="00FE5ADC" w:rsidRPr="00876880" w:rsidDel="001D7FA3" w:rsidRDefault="00FE5ADC">
            <w:pPr>
              <w:jc w:val="center"/>
              <w:rPr>
                <w:del w:id="578" w:author="DFIELD" w:date="2006-09-25T13:04:00Z"/>
                <w:rFonts w:ascii="Tahoma" w:hAnsi="Tahoma" w:cs="Tahoma"/>
                <w:sz w:val="16"/>
                <w:szCs w:val="16"/>
              </w:rPr>
            </w:pPr>
          </w:p>
        </w:tc>
        <w:tc>
          <w:tcPr>
            <w:tcW w:w="384" w:type="dxa"/>
            <w:gridSpan w:val="2"/>
            <w:tcBorders>
              <w:top w:val="nil"/>
              <w:left w:val="nil"/>
              <w:bottom w:val="nil"/>
              <w:right w:val="nil"/>
            </w:tcBorders>
            <w:shd w:val="clear" w:color="auto" w:fill="auto"/>
            <w:tcPrChange w:id="579" w:author="DFIELD" w:date="2006-09-23T12:51:00Z">
              <w:tcPr>
                <w:tcW w:w="384" w:type="dxa"/>
                <w:gridSpan w:val="3"/>
                <w:tcBorders>
                  <w:top w:val="nil"/>
                  <w:left w:val="nil"/>
                  <w:bottom w:val="nil"/>
                  <w:right w:val="nil"/>
                </w:tcBorders>
                <w:shd w:val="clear" w:color="auto" w:fill="auto"/>
              </w:tcPr>
            </w:tcPrChange>
          </w:tcPr>
          <w:p w14:paraId="1991113B" w14:textId="77777777" w:rsidR="00FE5ADC" w:rsidRPr="00876880" w:rsidDel="001D7FA3" w:rsidRDefault="00FE5ADC">
            <w:pPr>
              <w:jc w:val="center"/>
              <w:rPr>
                <w:del w:id="580" w:author="DFIELD" w:date="2006-09-25T13:04:00Z"/>
                <w:rFonts w:ascii="Tahoma" w:hAnsi="Tahoma" w:cs="Tahoma"/>
                <w:sz w:val="16"/>
                <w:szCs w:val="16"/>
              </w:rPr>
            </w:pPr>
          </w:p>
        </w:tc>
        <w:tc>
          <w:tcPr>
            <w:tcW w:w="443" w:type="dxa"/>
            <w:gridSpan w:val="2"/>
            <w:tcBorders>
              <w:top w:val="nil"/>
              <w:left w:val="nil"/>
              <w:bottom w:val="nil"/>
              <w:right w:val="nil"/>
            </w:tcBorders>
            <w:shd w:val="clear" w:color="auto" w:fill="auto"/>
            <w:tcPrChange w:id="581" w:author="DFIELD" w:date="2006-09-23T12:51:00Z">
              <w:tcPr>
                <w:tcW w:w="443" w:type="dxa"/>
                <w:gridSpan w:val="3"/>
                <w:tcBorders>
                  <w:top w:val="nil"/>
                  <w:left w:val="nil"/>
                  <w:bottom w:val="nil"/>
                  <w:right w:val="nil"/>
                </w:tcBorders>
                <w:shd w:val="clear" w:color="auto" w:fill="auto"/>
              </w:tcPr>
            </w:tcPrChange>
          </w:tcPr>
          <w:p w14:paraId="6D4ECFF5" w14:textId="77777777" w:rsidR="00FE5ADC" w:rsidRPr="00876880" w:rsidDel="001D7FA3" w:rsidRDefault="00FE5ADC">
            <w:pPr>
              <w:jc w:val="center"/>
              <w:rPr>
                <w:del w:id="582" w:author="DFIELD" w:date="2006-09-25T13:04:00Z"/>
                <w:rFonts w:ascii="Tahoma" w:hAnsi="Tahoma" w:cs="Tahoma"/>
                <w:sz w:val="16"/>
                <w:szCs w:val="16"/>
              </w:rPr>
            </w:pPr>
          </w:p>
        </w:tc>
        <w:tc>
          <w:tcPr>
            <w:tcW w:w="444" w:type="dxa"/>
            <w:tcBorders>
              <w:top w:val="nil"/>
              <w:left w:val="nil"/>
              <w:bottom w:val="nil"/>
              <w:right w:val="nil"/>
            </w:tcBorders>
            <w:shd w:val="clear" w:color="auto" w:fill="auto"/>
            <w:tcPrChange w:id="583" w:author="DFIELD" w:date="2006-09-23T12:51:00Z">
              <w:tcPr>
                <w:tcW w:w="444" w:type="dxa"/>
                <w:gridSpan w:val="2"/>
                <w:tcBorders>
                  <w:top w:val="nil"/>
                  <w:left w:val="nil"/>
                  <w:bottom w:val="nil"/>
                  <w:right w:val="nil"/>
                </w:tcBorders>
                <w:shd w:val="clear" w:color="auto" w:fill="auto"/>
              </w:tcPr>
            </w:tcPrChange>
          </w:tcPr>
          <w:p w14:paraId="038CEDCF" w14:textId="77777777" w:rsidR="00FE5ADC" w:rsidRPr="00876880" w:rsidDel="001D7FA3" w:rsidRDefault="00FE5ADC">
            <w:pPr>
              <w:jc w:val="center"/>
              <w:rPr>
                <w:del w:id="584" w:author="DFIELD" w:date="2006-09-25T13:04:00Z"/>
                <w:rFonts w:ascii="Tahoma" w:hAnsi="Tahoma" w:cs="Tahoma"/>
                <w:sz w:val="16"/>
                <w:szCs w:val="16"/>
              </w:rPr>
            </w:pPr>
          </w:p>
        </w:tc>
      </w:tr>
      <w:tr w:rsidR="00FE5ADC" w:rsidRPr="00876880" w:rsidDel="00E23C9D" w14:paraId="6B96652B" w14:textId="77777777">
        <w:trPr>
          <w:trHeight w:val="255"/>
          <w:del w:id="585" w:author="DFIELD" w:date="2006-09-27T11:46:00Z"/>
          <w:trPrChange w:id="586"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587" w:author="DFIELD" w:date="2006-09-25T13:47:00Z">
              <w:tcPr>
                <w:tcW w:w="7136" w:type="dxa"/>
                <w:gridSpan w:val="4"/>
                <w:tcBorders>
                  <w:top w:val="nil"/>
                  <w:left w:val="nil"/>
                  <w:bottom w:val="nil"/>
                  <w:right w:val="single" w:sz="8" w:space="0" w:color="auto"/>
                </w:tcBorders>
                <w:shd w:val="clear" w:color="auto" w:fill="auto"/>
              </w:tcPr>
            </w:tcPrChange>
          </w:tcPr>
          <w:p w14:paraId="1C234C1D" w14:textId="77777777" w:rsidR="00FE5ADC" w:rsidRPr="00876880" w:rsidDel="00E23C9D" w:rsidRDefault="00FE5ADC">
            <w:pPr>
              <w:rPr>
                <w:del w:id="588" w:author="DFIELD" w:date="2006-09-27T11:46:00Z"/>
                <w:rFonts w:ascii="Tahoma" w:hAnsi="Tahoma" w:cs="Tahoma"/>
                <w:sz w:val="16"/>
                <w:szCs w:val="16"/>
              </w:rPr>
            </w:pPr>
            <w:del w:id="589" w:author="DFIELD" w:date="2006-09-27T11:46:00Z">
              <w:r w:rsidRPr="00876880" w:rsidDel="00E23C9D">
                <w:rPr>
                  <w:rFonts w:ascii="Tahoma" w:hAnsi="Tahoma" w:cs="Tahoma"/>
                  <w:sz w:val="16"/>
                  <w:szCs w:val="16"/>
                </w:rPr>
                <w:delText>Relationship to oxygen</w:delText>
              </w:r>
            </w:del>
          </w:p>
        </w:tc>
        <w:tc>
          <w:tcPr>
            <w:tcW w:w="603" w:type="dxa"/>
            <w:gridSpan w:val="2"/>
            <w:tcBorders>
              <w:top w:val="nil"/>
              <w:left w:val="single" w:sz="8" w:space="0" w:color="auto"/>
              <w:bottom w:val="nil"/>
              <w:right w:val="nil"/>
            </w:tcBorders>
            <w:tcPrChange w:id="590" w:author="DFIELD" w:date="2006-09-25T13:47:00Z">
              <w:tcPr>
                <w:tcW w:w="411" w:type="dxa"/>
                <w:gridSpan w:val="2"/>
                <w:tcBorders>
                  <w:top w:val="nil"/>
                  <w:left w:val="single" w:sz="8" w:space="0" w:color="auto"/>
                  <w:bottom w:val="nil"/>
                  <w:right w:val="nil"/>
                </w:tcBorders>
              </w:tcPr>
            </w:tcPrChange>
          </w:tcPr>
          <w:p w14:paraId="112BAA43" w14:textId="77777777" w:rsidR="00FE5ADC" w:rsidRPr="00876880" w:rsidDel="00E23C9D" w:rsidRDefault="00FE5ADC">
            <w:pPr>
              <w:jc w:val="center"/>
              <w:rPr>
                <w:del w:id="591" w:author="DFIELD" w:date="2006-09-27T11:46:00Z"/>
                <w:rFonts w:ascii="Tahoma" w:hAnsi="Tahoma" w:cs="Tahoma"/>
                <w:sz w:val="16"/>
                <w:szCs w:val="16"/>
              </w:rPr>
            </w:pPr>
          </w:p>
        </w:tc>
        <w:tc>
          <w:tcPr>
            <w:tcW w:w="436" w:type="dxa"/>
            <w:gridSpan w:val="2"/>
            <w:tcBorders>
              <w:top w:val="nil"/>
              <w:left w:val="nil"/>
              <w:bottom w:val="nil"/>
              <w:right w:val="nil"/>
            </w:tcBorders>
            <w:shd w:val="clear" w:color="auto" w:fill="auto"/>
            <w:tcPrChange w:id="592" w:author="DFIELD" w:date="2006-09-25T13:47:00Z">
              <w:tcPr>
                <w:tcW w:w="420" w:type="dxa"/>
                <w:gridSpan w:val="3"/>
                <w:tcBorders>
                  <w:top w:val="nil"/>
                  <w:left w:val="nil"/>
                  <w:bottom w:val="nil"/>
                  <w:right w:val="nil"/>
                </w:tcBorders>
                <w:shd w:val="clear" w:color="auto" w:fill="auto"/>
              </w:tcPr>
            </w:tcPrChange>
          </w:tcPr>
          <w:p w14:paraId="532F88E2" w14:textId="77777777" w:rsidR="00FE5ADC" w:rsidRPr="00876880" w:rsidDel="00E23C9D" w:rsidRDefault="00FE5ADC">
            <w:pPr>
              <w:jc w:val="center"/>
              <w:rPr>
                <w:del w:id="593" w:author="DFIELD" w:date="2006-09-27T11:46:00Z"/>
                <w:rFonts w:ascii="Tahoma" w:hAnsi="Tahoma" w:cs="Tahoma"/>
                <w:sz w:val="16"/>
                <w:szCs w:val="16"/>
              </w:rPr>
            </w:pPr>
            <w:del w:id="594" w:author="DFIELD" w:date="2006-09-27T11:46:00Z">
              <w:r w:rsidRPr="00876880" w:rsidDel="00E23C9D">
                <w:rPr>
                  <w:rFonts w:ascii="Tahoma" w:hAnsi="Tahoma" w:cs="Tahoma"/>
                  <w:sz w:val="16"/>
                  <w:szCs w:val="16"/>
                </w:rPr>
                <w:delText>M</w:delText>
              </w:r>
            </w:del>
          </w:p>
        </w:tc>
        <w:tc>
          <w:tcPr>
            <w:tcW w:w="429" w:type="dxa"/>
            <w:gridSpan w:val="2"/>
            <w:tcBorders>
              <w:top w:val="nil"/>
              <w:left w:val="nil"/>
              <w:bottom w:val="nil"/>
              <w:right w:val="nil"/>
            </w:tcBorders>
            <w:shd w:val="clear" w:color="auto" w:fill="auto"/>
            <w:tcPrChange w:id="595" w:author="DFIELD" w:date="2006-09-25T13:47:00Z">
              <w:tcPr>
                <w:tcW w:w="430" w:type="dxa"/>
                <w:gridSpan w:val="3"/>
                <w:tcBorders>
                  <w:top w:val="nil"/>
                  <w:left w:val="nil"/>
                  <w:bottom w:val="nil"/>
                  <w:right w:val="nil"/>
                </w:tcBorders>
                <w:shd w:val="clear" w:color="auto" w:fill="auto"/>
              </w:tcPr>
            </w:tcPrChange>
          </w:tcPr>
          <w:p w14:paraId="61A316F3" w14:textId="77777777" w:rsidR="00FE5ADC" w:rsidRPr="00876880" w:rsidDel="00E23C9D" w:rsidRDefault="00FE5ADC">
            <w:pPr>
              <w:jc w:val="center"/>
              <w:rPr>
                <w:del w:id="596" w:author="DFIELD" w:date="2006-09-27T11:46:00Z"/>
                <w:rFonts w:ascii="Tahoma" w:hAnsi="Tahoma" w:cs="Tahoma"/>
                <w:sz w:val="16"/>
                <w:szCs w:val="16"/>
              </w:rPr>
            </w:pPr>
          </w:p>
        </w:tc>
        <w:tc>
          <w:tcPr>
            <w:tcW w:w="402" w:type="dxa"/>
            <w:gridSpan w:val="2"/>
            <w:tcBorders>
              <w:top w:val="nil"/>
              <w:left w:val="nil"/>
              <w:bottom w:val="nil"/>
              <w:right w:val="nil"/>
            </w:tcBorders>
            <w:shd w:val="clear" w:color="auto" w:fill="auto"/>
            <w:tcPrChange w:id="597" w:author="DFIELD" w:date="2006-09-25T13:47:00Z">
              <w:tcPr>
                <w:tcW w:w="384" w:type="dxa"/>
                <w:gridSpan w:val="3"/>
                <w:tcBorders>
                  <w:top w:val="nil"/>
                  <w:left w:val="nil"/>
                  <w:bottom w:val="nil"/>
                  <w:right w:val="nil"/>
                </w:tcBorders>
                <w:shd w:val="clear" w:color="auto" w:fill="auto"/>
              </w:tcPr>
            </w:tcPrChange>
          </w:tcPr>
          <w:p w14:paraId="48B441BE" w14:textId="77777777" w:rsidR="00FE5ADC" w:rsidRPr="00876880" w:rsidDel="00E23C9D" w:rsidRDefault="00FE5ADC">
            <w:pPr>
              <w:jc w:val="center"/>
              <w:rPr>
                <w:del w:id="598" w:author="DFIELD" w:date="2006-09-27T11:46:00Z"/>
                <w:rFonts w:ascii="Tahoma" w:hAnsi="Tahoma" w:cs="Tahoma"/>
                <w:sz w:val="16"/>
                <w:szCs w:val="16"/>
              </w:rPr>
            </w:pPr>
          </w:p>
        </w:tc>
        <w:tc>
          <w:tcPr>
            <w:tcW w:w="456" w:type="dxa"/>
            <w:gridSpan w:val="2"/>
            <w:tcBorders>
              <w:top w:val="nil"/>
              <w:left w:val="nil"/>
              <w:bottom w:val="nil"/>
              <w:right w:val="nil"/>
            </w:tcBorders>
            <w:shd w:val="clear" w:color="auto" w:fill="auto"/>
            <w:tcPrChange w:id="599" w:author="DFIELD" w:date="2006-09-25T13:47:00Z">
              <w:tcPr>
                <w:tcW w:w="443" w:type="dxa"/>
                <w:gridSpan w:val="3"/>
                <w:tcBorders>
                  <w:top w:val="nil"/>
                  <w:left w:val="nil"/>
                  <w:bottom w:val="nil"/>
                  <w:right w:val="nil"/>
                </w:tcBorders>
                <w:shd w:val="clear" w:color="auto" w:fill="auto"/>
              </w:tcPr>
            </w:tcPrChange>
          </w:tcPr>
          <w:p w14:paraId="464AEB38" w14:textId="77777777" w:rsidR="00FE5ADC" w:rsidRPr="00876880" w:rsidDel="00E23C9D" w:rsidRDefault="00FE5ADC">
            <w:pPr>
              <w:jc w:val="center"/>
              <w:rPr>
                <w:del w:id="600" w:author="DFIELD" w:date="2006-09-27T11:46:00Z"/>
                <w:rFonts w:ascii="Tahoma" w:hAnsi="Tahoma" w:cs="Tahoma"/>
                <w:sz w:val="16"/>
                <w:szCs w:val="16"/>
              </w:rPr>
            </w:pPr>
          </w:p>
        </w:tc>
        <w:tc>
          <w:tcPr>
            <w:tcW w:w="458" w:type="dxa"/>
            <w:gridSpan w:val="2"/>
            <w:tcBorders>
              <w:top w:val="nil"/>
              <w:left w:val="nil"/>
              <w:bottom w:val="nil"/>
              <w:right w:val="nil"/>
            </w:tcBorders>
            <w:shd w:val="clear" w:color="auto" w:fill="auto"/>
            <w:tcPrChange w:id="601" w:author="DFIELD" w:date="2006-09-25T13:47:00Z">
              <w:tcPr>
                <w:tcW w:w="444" w:type="dxa"/>
                <w:gridSpan w:val="2"/>
                <w:tcBorders>
                  <w:top w:val="nil"/>
                  <w:left w:val="nil"/>
                  <w:bottom w:val="nil"/>
                  <w:right w:val="nil"/>
                </w:tcBorders>
                <w:shd w:val="clear" w:color="auto" w:fill="auto"/>
              </w:tcPr>
            </w:tcPrChange>
          </w:tcPr>
          <w:p w14:paraId="432E8AFA" w14:textId="77777777" w:rsidR="00FE5ADC" w:rsidRPr="00876880" w:rsidDel="00E23C9D" w:rsidRDefault="00FE5ADC">
            <w:pPr>
              <w:jc w:val="center"/>
              <w:rPr>
                <w:del w:id="602" w:author="DFIELD" w:date="2006-09-27T11:46:00Z"/>
                <w:rFonts w:ascii="Tahoma" w:hAnsi="Tahoma" w:cs="Tahoma"/>
                <w:sz w:val="16"/>
                <w:szCs w:val="16"/>
              </w:rPr>
            </w:pPr>
          </w:p>
        </w:tc>
      </w:tr>
      <w:tr w:rsidR="00FE5ADC" w:rsidRPr="00876880" w:rsidDel="00F50B8A" w14:paraId="31006569" w14:textId="77777777">
        <w:trPr>
          <w:trHeight w:val="255"/>
          <w:del w:id="603" w:author="DFIELD" w:date="2006-09-25T13:36:00Z"/>
          <w:trPrChange w:id="604" w:author="DFIELD" w:date="2006-09-23T12:51:00Z">
            <w:trPr>
              <w:gridAfter w:val="0"/>
              <w:trHeight w:val="255"/>
            </w:trPr>
          </w:trPrChange>
        </w:trPr>
        <w:tc>
          <w:tcPr>
            <w:tcW w:w="7136" w:type="dxa"/>
            <w:gridSpan w:val="2"/>
            <w:tcBorders>
              <w:top w:val="nil"/>
              <w:left w:val="nil"/>
              <w:bottom w:val="nil"/>
              <w:right w:val="single" w:sz="8" w:space="0" w:color="auto"/>
            </w:tcBorders>
            <w:shd w:val="clear" w:color="auto" w:fill="auto"/>
            <w:tcPrChange w:id="605" w:author="DFIELD" w:date="2006-09-23T12:51:00Z">
              <w:tcPr>
                <w:tcW w:w="7136" w:type="dxa"/>
                <w:gridSpan w:val="4"/>
                <w:tcBorders>
                  <w:top w:val="nil"/>
                  <w:left w:val="nil"/>
                  <w:bottom w:val="nil"/>
                  <w:right w:val="single" w:sz="8" w:space="0" w:color="auto"/>
                </w:tcBorders>
                <w:shd w:val="clear" w:color="auto" w:fill="auto"/>
              </w:tcPr>
            </w:tcPrChange>
          </w:tcPr>
          <w:p w14:paraId="03B42659" w14:textId="77777777" w:rsidR="00FE5ADC" w:rsidRPr="00876880" w:rsidDel="00F50B8A" w:rsidRDefault="00FE5ADC">
            <w:pPr>
              <w:rPr>
                <w:del w:id="606" w:author="DFIELD" w:date="2006-09-25T13:36:00Z"/>
                <w:rFonts w:ascii="Tahoma" w:hAnsi="Tahoma" w:cs="Tahoma"/>
                <w:sz w:val="16"/>
                <w:szCs w:val="16"/>
              </w:rPr>
            </w:pPr>
            <w:del w:id="607" w:author="DFIELD" w:date="2006-09-25T13:19:00Z">
              <w:r w:rsidRPr="00876880" w:rsidDel="00FE5ADC">
                <w:rPr>
                  <w:rFonts w:ascii="Tahoma" w:hAnsi="Tahoma" w:cs="Tahoma"/>
                  <w:sz w:val="16"/>
                  <w:szCs w:val="16"/>
                </w:rPr>
                <w:delText>Relationship to host (pathogen etc)</w:delText>
              </w:r>
            </w:del>
          </w:p>
        </w:tc>
        <w:tc>
          <w:tcPr>
            <w:tcW w:w="411" w:type="dxa"/>
            <w:gridSpan w:val="2"/>
            <w:tcBorders>
              <w:top w:val="nil"/>
              <w:left w:val="single" w:sz="8" w:space="0" w:color="auto"/>
              <w:bottom w:val="nil"/>
              <w:right w:val="nil"/>
            </w:tcBorders>
            <w:tcPrChange w:id="608" w:author="DFIELD" w:date="2006-09-23T12:51:00Z">
              <w:tcPr>
                <w:tcW w:w="411" w:type="dxa"/>
                <w:gridSpan w:val="2"/>
                <w:tcBorders>
                  <w:top w:val="nil"/>
                  <w:left w:val="single" w:sz="8" w:space="0" w:color="auto"/>
                  <w:bottom w:val="nil"/>
                  <w:right w:val="nil"/>
                </w:tcBorders>
              </w:tcPr>
            </w:tcPrChange>
          </w:tcPr>
          <w:p w14:paraId="312FE466" w14:textId="77777777" w:rsidR="00FE5ADC" w:rsidRPr="00876880" w:rsidDel="00F50B8A" w:rsidRDefault="00FE5ADC">
            <w:pPr>
              <w:jc w:val="center"/>
              <w:rPr>
                <w:del w:id="609" w:author="DFIELD" w:date="2006-09-25T13:36:00Z"/>
                <w:rFonts w:ascii="Tahoma" w:hAnsi="Tahoma" w:cs="Tahoma"/>
                <w:sz w:val="16"/>
                <w:szCs w:val="16"/>
              </w:rPr>
            </w:pPr>
          </w:p>
        </w:tc>
        <w:tc>
          <w:tcPr>
            <w:tcW w:w="420" w:type="dxa"/>
            <w:gridSpan w:val="2"/>
            <w:tcBorders>
              <w:top w:val="nil"/>
              <w:left w:val="nil"/>
              <w:bottom w:val="nil"/>
              <w:right w:val="nil"/>
            </w:tcBorders>
            <w:shd w:val="clear" w:color="auto" w:fill="auto"/>
            <w:tcPrChange w:id="610" w:author="DFIELD" w:date="2006-09-23T12:51:00Z">
              <w:tcPr>
                <w:tcW w:w="420" w:type="dxa"/>
                <w:gridSpan w:val="3"/>
                <w:tcBorders>
                  <w:top w:val="nil"/>
                  <w:left w:val="nil"/>
                  <w:bottom w:val="nil"/>
                  <w:right w:val="nil"/>
                </w:tcBorders>
                <w:shd w:val="clear" w:color="auto" w:fill="auto"/>
              </w:tcPr>
            </w:tcPrChange>
          </w:tcPr>
          <w:p w14:paraId="1559DC26" w14:textId="77777777" w:rsidR="00FE5ADC" w:rsidRPr="00876880" w:rsidDel="00F50B8A" w:rsidRDefault="00FE5ADC">
            <w:pPr>
              <w:jc w:val="center"/>
              <w:rPr>
                <w:del w:id="611" w:author="DFIELD" w:date="2006-09-25T13:36:00Z"/>
                <w:rFonts w:ascii="Tahoma" w:hAnsi="Tahoma" w:cs="Tahoma"/>
                <w:sz w:val="16"/>
                <w:szCs w:val="16"/>
              </w:rPr>
            </w:pPr>
            <w:del w:id="612" w:author="DFIELD" w:date="2006-09-25T13:19:00Z">
              <w:r w:rsidRPr="00876880" w:rsidDel="00FE5ADC">
                <w:rPr>
                  <w:rFonts w:ascii="Tahoma" w:hAnsi="Tahoma" w:cs="Tahoma"/>
                  <w:sz w:val="16"/>
                  <w:szCs w:val="16"/>
                </w:rPr>
                <w:delText>M</w:delText>
              </w:r>
            </w:del>
          </w:p>
        </w:tc>
        <w:tc>
          <w:tcPr>
            <w:tcW w:w="430" w:type="dxa"/>
            <w:gridSpan w:val="2"/>
            <w:tcBorders>
              <w:top w:val="nil"/>
              <w:left w:val="nil"/>
              <w:bottom w:val="nil"/>
              <w:right w:val="nil"/>
            </w:tcBorders>
            <w:shd w:val="clear" w:color="auto" w:fill="auto"/>
            <w:tcPrChange w:id="613" w:author="DFIELD" w:date="2006-09-23T12:51:00Z">
              <w:tcPr>
                <w:tcW w:w="430" w:type="dxa"/>
                <w:gridSpan w:val="3"/>
                <w:tcBorders>
                  <w:top w:val="nil"/>
                  <w:left w:val="nil"/>
                  <w:bottom w:val="nil"/>
                  <w:right w:val="nil"/>
                </w:tcBorders>
                <w:shd w:val="clear" w:color="auto" w:fill="auto"/>
              </w:tcPr>
            </w:tcPrChange>
          </w:tcPr>
          <w:p w14:paraId="335F4F09" w14:textId="77777777" w:rsidR="00FE5ADC" w:rsidRPr="00876880" w:rsidDel="00F50B8A" w:rsidRDefault="00FE5ADC">
            <w:pPr>
              <w:jc w:val="center"/>
              <w:rPr>
                <w:del w:id="614" w:author="DFIELD" w:date="2006-09-25T13:36:00Z"/>
                <w:rFonts w:ascii="Tahoma" w:hAnsi="Tahoma" w:cs="Tahoma"/>
                <w:sz w:val="16"/>
                <w:szCs w:val="16"/>
              </w:rPr>
            </w:pPr>
          </w:p>
        </w:tc>
        <w:tc>
          <w:tcPr>
            <w:tcW w:w="384" w:type="dxa"/>
            <w:gridSpan w:val="2"/>
            <w:tcBorders>
              <w:top w:val="nil"/>
              <w:left w:val="nil"/>
              <w:bottom w:val="nil"/>
              <w:right w:val="nil"/>
            </w:tcBorders>
            <w:shd w:val="clear" w:color="auto" w:fill="auto"/>
            <w:tcPrChange w:id="615" w:author="DFIELD" w:date="2006-09-23T12:51:00Z">
              <w:tcPr>
                <w:tcW w:w="384" w:type="dxa"/>
                <w:gridSpan w:val="3"/>
                <w:tcBorders>
                  <w:top w:val="nil"/>
                  <w:left w:val="nil"/>
                  <w:bottom w:val="nil"/>
                  <w:right w:val="nil"/>
                </w:tcBorders>
                <w:shd w:val="clear" w:color="auto" w:fill="auto"/>
              </w:tcPr>
            </w:tcPrChange>
          </w:tcPr>
          <w:p w14:paraId="6A67CCB5" w14:textId="77777777" w:rsidR="00FE5ADC" w:rsidRPr="00876880" w:rsidDel="00F50B8A" w:rsidRDefault="00FE5ADC">
            <w:pPr>
              <w:jc w:val="center"/>
              <w:rPr>
                <w:del w:id="616" w:author="DFIELD" w:date="2006-09-25T13:36:00Z"/>
                <w:rFonts w:ascii="Tahoma" w:hAnsi="Tahoma" w:cs="Tahoma"/>
                <w:sz w:val="16"/>
                <w:szCs w:val="16"/>
              </w:rPr>
            </w:pPr>
            <w:del w:id="617" w:author="DFIELD" w:date="2006-09-25T13:19:00Z">
              <w:r w:rsidRPr="00876880" w:rsidDel="00FE5ADC">
                <w:rPr>
                  <w:rFonts w:ascii="Tahoma" w:hAnsi="Tahoma" w:cs="Tahoma"/>
                  <w:sz w:val="16"/>
                  <w:szCs w:val="16"/>
                </w:rPr>
                <w:delText>X</w:delText>
              </w:r>
            </w:del>
          </w:p>
        </w:tc>
        <w:tc>
          <w:tcPr>
            <w:tcW w:w="443" w:type="dxa"/>
            <w:gridSpan w:val="2"/>
            <w:tcBorders>
              <w:top w:val="nil"/>
              <w:left w:val="nil"/>
              <w:bottom w:val="nil"/>
              <w:right w:val="nil"/>
            </w:tcBorders>
            <w:shd w:val="clear" w:color="auto" w:fill="auto"/>
            <w:tcPrChange w:id="618" w:author="DFIELD" w:date="2006-09-23T12:51:00Z">
              <w:tcPr>
                <w:tcW w:w="443" w:type="dxa"/>
                <w:gridSpan w:val="3"/>
                <w:tcBorders>
                  <w:top w:val="nil"/>
                  <w:left w:val="nil"/>
                  <w:bottom w:val="nil"/>
                  <w:right w:val="nil"/>
                </w:tcBorders>
                <w:shd w:val="clear" w:color="auto" w:fill="auto"/>
              </w:tcPr>
            </w:tcPrChange>
          </w:tcPr>
          <w:p w14:paraId="2B251DB0" w14:textId="77777777" w:rsidR="00FE5ADC" w:rsidRPr="00876880" w:rsidDel="00F50B8A" w:rsidRDefault="00FE5ADC">
            <w:pPr>
              <w:jc w:val="center"/>
              <w:rPr>
                <w:del w:id="619" w:author="DFIELD" w:date="2006-09-25T13:36:00Z"/>
                <w:rFonts w:ascii="Tahoma" w:hAnsi="Tahoma" w:cs="Tahoma"/>
                <w:sz w:val="16"/>
                <w:szCs w:val="16"/>
              </w:rPr>
            </w:pPr>
          </w:p>
        </w:tc>
        <w:tc>
          <w:tcPr>
            <w:tcW w:w="444" w:type="dxa"/>
            <w:tcBorders>
              <w:top w:val="nil"/>
              <w:left w:val="nil"/>
              <w:bottom w:val="nil"/>
              <w:right w:val="nil"/>
            </w:tcBorders>
            <w:shd w:val="clear" w:color="auto" w:fill="auto"/>
            <w:tcPrChange w:id="620" w:author="DFIELD" w:date="2006-09-23T12:51:00Z">
              <w:tcPr>
                <w:tcW w:w="444" w:type="dxa"/>
                <w:gridSpan w:val="2"/>
                <w:tcBorders>
                  <w:top w:val="nil"/>
                  <w:left w:val="nil"/>
                  <w:bottom w:val="nil"/>
                  <w:right w:val="nil"/>
                </w:tcBorders>
                <w:shd w:val="clear" w:color="auto" w:fill="auto"/>
              </w:tcPr>
            </w:tcPrChange>
          </w:tcPr>
          <w:p w14:paraId="49F0ABEC" w14:textId="77777777" w:rsidR="00FE5ADC" w:rsidRPr="00876880" w:rsidDel="00F50B8A" w:rsidRDefault="00FE5ADC">
            <w:pPr>
              <w:jc w:val="center"/>
              <w:rPr>
                <w:del w:id="621" w:author="DFIELD" w:date="2006-09-25T13:36:00Z"/>
                <w:rFonts w:ascii="Tahoma" w:hAnsi="Tahoma" w:cs="Tahoma"/>
                <w:sz w:val="16"/>
                <w:szCs w:val="16"/>
              </w:rPr>
            </w:pPr>
          </w:p>
        </w:tc>
      </w:tr>
      <w:tr w:rsidR="00FE5ADC" w:rsidRPr="00876880" w:rsidDel="000C5FFB" w14:paraId="0EA83DC1" w14:textId="77777777">
        <w:trPr>
          <w:trHeight w:val="255"/>
          <w:del w:id="622" w:author="DFIELD" w:date="2006-09-25T12:09:00Z"/>
          <w:trPrChange w:id="623" w:author="DFIELD" w:date="2006-09-23T12:51:00Z">
            <w:trPr>
              <w:gridAfter w:val="0"/>
              <w:trHeight w:val="255"/>
            </w:trPr>
          </w:trPrChange>
        </w:trPr>
        <w:tc>
          <w:tcPr>
            <w:tcW w:w="7136" w:type="dxa"/>
            <w:gridSpan w:val="2"/>
            <w:tcBorders>
              <w:top w:val="nil"/>
              <w:left w:val="nil"/>
              <w:bottom w:val="nil"/>
              <w:right w:val="single" w:sz="8" w:space="0" w:color="auto"/>
            </w:tcBorders>
            <w:shd w:val="clear" w:color="auto" w:fill="auto"/>
            <w:tcPrChange w:id="624" w:author="DFIELD" w:date="2006-09-23T12:51:00Z">
              <w:tcPr>
                <w:tcW w:w="7136" w:type="dxa"/>
                <w:gridSpan w:val="4"/>
                <w:tcBorders>
                  <w:top w:val="nil"/>
                  <w:left w:val="nil"/>
                  <w:bottom w:val="nil"/>
                  <w:right w:val="single" w:sz="8" w:space="0" w:color="auto"/>
                </w:tcBorders>
                <w:shd w:val="clear" w:color="auto" w:fill="auto"/>
              </w:tcPr>
            </w:tcPrChange>
          </w:tcPr>
          <w:p w14:paraId="773F3D77" w14:textId="77777777" w:rsidR="00FE5ADC" w:rsidRPr="00876880" w:rsidDel="000C5FFB" w:rsidRDefault="00FE5ADC">
            <w:pPr>
              <w:rPr>
                <w:del w:id="625" w:author="DFIELD" w:date="2006-09-25T12:09:00Z"/>
                <w:rFonts w:ascii="Tahoma" w:hAnsi="Tahoma" w:cs="Tahoma"/>
                <w:sz w:val="16"/>
                <w:szCs w:val="16"/>
              </w:rPr>
            </w:pPr>
            <w:del w:id="626" w:author="DFIELD" w:date="2006-09-25T12:03:00Z">
              <w:r w:rsidRPr="00876880" w:rsidDel="00DE7BA6">
                <w:rPr>
                  <w:rFonts w:ascii="Tahoma" w:hAnsi="Tahoma" w:cs="Tahoma"/>
                  <w:sz w:val="16"/>
                  <w:szCs w:val="16"/>
                </w:rPr>
                <w:delText>Presence of extrachromosomal elements</w:delText>
              </w:r>
            </w:del>
            <w:ins w:id="627" w:author="z312" w:date="2006-09-12T16:52:00Z">
              <w:del w:id="628" w:author="DFIELD" w:date="2006-09-25T12:03:00Z">
                <w:r w:rsidDel="00DE7BA6">
                  <w:rPr>
                    <w:rFonts w:ascii="Tahoma" w:hAnsi="Tahoma" w:cs="Tahoma"/>
                    <w:sz w:val="16"/>
                    <w:szCs w:val="16"/>
                  </w:rPr>
                  <w:delText xml:space="preserve"> – move up</w:delText>
                </w:r>
              </w:del>
            </w:ins>
          </w:p>
        </w:tc>
        <w:tc>
          <w:tcPr>
            <w:tcW w:w="411" w:type="dxa"/>
            <w:gridSpan w:val="2"/>
            <w:tcBorders>
              <w:top w:val="nil"/>
              <w:left w:val="single" w:sz="8" w:space="0" w:color="auto"/>
              <w:bottom w:val="nil"/>
              <w:right w:val="nil"/>
            </w:tcBorders>
            <w:tcPrChange w:id="629" w:author="DFIELD" w:date="2006-09-23T12:51:00Z">
              <w:tcPr>
                <w:tcW w:w="411" w:type="dxa"/>
                <w:gridSpan w:val="2"/>
                <w:tcBorders>
                  <w:top w:val="nil"/>
                  <w:left w:val="single" w:sz="8" w:space="0" w:color="auto"/>
                  <w:bottom w:val="nil"/>
                  <w:right w:val="nil"/>
                </w:tcBorders>
              </w:tcPr>
            </w:tcPrChange>
          </w:tcPr>
          <w:p w14:paraId="5025F3A4" w14:textId="77777777" w:rsidR="00FE5ADC" w:rsidRPr="00876880" w:rsidDel="000C5FFB" w:rsidRDefault="00FE5ADC">
            <w:pPr>
              <w:jc w:val="center"/>
              <w:rPr>
                <w:del w:id="630" w:author="DFIELD" w:date="2006-09-25T12:09:00Z"/>
                <w:rFonts w:ascii="Tahoma" w:hAnsi="Tahoma" w:cs="Tahoma"/>
                <w:sz w:val="16"/>
                <w:szCs w:val="16"/>
              </w:rPr>
            </w:pPr>
          </w:p>
        </w:tc>
        <w:tc>
          <w:tcPr>
            <w:tcW w:w="420" w:type="dxa"/>
            <w:gridSpan w:val="2"/>
            <w:tcBorders>
              <w:top w:val="nil"/>
              <w:left w:val="nil"/>
              <w:bottom w:val="nil"/>
              <w:right w:val="nil"/>
            </w:tcBorders>
            <w:shd w:val="clear" w:color="auto" w:fill="auto"/>
            <w:tcPrChange w:id="631" w:author="DFIELD" w:date="2006-09-23T12:51:00Z">
              <w:tcPr>
                <w:tcW w:w="420" w:type="dxa"/>
                <w:gridSpan w:val="3"/>
                <w:tcBorders>
                  <w:top w:val="nil"/>
                  <w:left w:val="nil"/>
                  <w:bottom w:val="nil"/>
                  <w:right w:val="nil"/>
                </w:tcBorders>
                <w:shd w:val="clear" w:color="auto" w:fill="auto"/>
              </w:tcPr>
            </w:tcPrChange>
          </w:tcPr>
          <w:p w14:paraId="5B00CCB1" w14:textId="77777777" w:rsidR="00FE5ADC" w:rsidRPr="00876880" w:rsidDel="000C5FFB" w:rsidRDefault="00FE5ADC">
            <w:pPr>
              <w:jc w:val="center"/>
              <w:rPr>
                <w:del w:id="632" w:author="DFIELD" w:date="2006-09-25T12:09:00Z"/>
                <w:rFonts w:ascii="Tahoma" w:hAnsi="Tahoma" w:cs="Tahoma"/>
                <w:sz w:val="16"/>
                <w:szCs w:val="16"/>
              </w:rPr>
            </w:pPr>
            <w:del w:id="633" w:author="DFIELD" w:date="2006-09-25T12:03:00Z">
              <w:r w:rsidRPr="00876880" w:rsidDel="00DE7BA6">
                <w:rPr>
                  <w:rFonts w:ascii="Tahoma" w:hAnsi="Tahoma" w:cs="Tahoma"/>
                  <w:sz w:val="16"/>
                  <w:szCs w:val="16"/>
                </w:rPr>
                <w:delText>M</w:delText>
              </w:r>
            </w:del>
          </w:p>
        </w:tc>
        <w:tc>
          <w:tcPr>
            <w:tcW w:w="430" w:type="dxa"/>
            <w:gridSpan w:val="2"/>
            <w:tcBorders>
              <w:top w:val="nil"/>
              <w:left w:val="nil"/>
              <w:bottom w:val="nil"/>
              <w:right w:val="nil"/>
            </w:tcBorders>
            <w:shd w:val="clear" w:color="auto" w:fill="auto"/>
            <w:tcPrChange w:id="634" w:author="DFIELD" w:date="2006-09-23T12:51:00Z">
              <w:tcPr>
                <w:tcW w:w="430" w:type="dxa"/>
                <w:gridSpan w:val="3"/>
                <w:tcBorders>
                  <w:top w:val="nil"/>
                  <w:left w:val="nil"/>
                  <w:bottom w:val="nil"/>
                  <w:right w:val="nil"/>
                </w:tcBorders>
                <w:shd w:val="clear" w:color="auto" w:fill="auto"/>
              </w:tcPr>
            </w:tcPrChange>
          </w:tcPr>
          <w:p w14:paraId="48B994A4" w14:textId="77777777" w:rsidR="00FE5ADC" w:rsidRPr="00876880" w:rsidDel="000C5FFB" w:rsidRDefault="00FE5ADC">
            <w:pPr>
              <w:jc w:val="center"/>
              <w:rPr>
                <w:del w:id="635" w:author="DFIELD" w:date="2006-09-25T12:09:00Z"/>
                <w:rFonts w:ascii="Tahoma" w:hAnsi="Tahoma" w:cs="Tahoma"/>
                <w:sz w:val="16"/>
                <w:szCs w:val="16"/>
              </w:rPr>
            </w:pPr>
          </w:p>
        </w:tc>
        <w:tc>
          <w:tcPr>
            <w:tcW w:w="384" w:type="dxa"/>
            <w:gridSpan w:val="2"/>
            <w:tcBorders>
              <w:top w:val="nil"/>
              <w:left w:val="nil"/>
              <w:bottom w:val="nil"/>
              <w:right w:val="nil"/>
            </w:tcBorders>
            <w:shd w:val="clear" w:color="auto" w:fill="auto"/>
            <w:tcPrChange w:id="636" w:author="DFIELD" w:date="2006-09-23T12:51:00Z">
              <w:tcPr>
                <w:tcW w:w="384" w:type="dxa"/>
                <w:gridSpan w:val="3"/>
                <w:tcBorders>
                  <w:top w:val="nil"/>
                  <w:left w:val="nil"/>
                  <w:bottom w:val="nil"/>
                  <w:right w:val="nil"/>
                </w:tcBorders>
                <w:shd w:val="clear" w:color="auto" w:fill="auto"/>
              </w:tcPr>
            </w:tcPrChange>
          </w:tcPr>
          <w:p w14:paraId="12883877" w14:textId="77777777" w:rsidR="00FE5ADC" w:rsidRPr="00876880" w:rsidDel="000C5FFB" w:rsidRDefault="00FE5ADC">
            <w:pPr>
              <w:jc w:val="center"/>
              <w:rPr>
                <w:del w:id="637" w:author="DFIELD" w:date="2006-09-25T12:09:00Z"/>
                <w:rFonts w:ascii="Tahoma" w:hAnsi="Tahoma" w:cs="Tahoma"/>
                <w:sz w:val="16"/>
                <w:szCs w:val="16"/>
              </w:rPr>
            </w:pPr>
          </w:p>
        </w:tc>
        <w:tc>
          <w:tcPr>
            <w:tcW w:w="443" w:type="dxa"/>
            <w:gridSpan w:val="2"/>
            <w:tcBorders>
              <w:top w:val="nil"/>
              <w:left w:val="nil"/>
              <w:bottom w:val="nil"/>
              <w:right w:val="nil"/>
            </w:tcBorders>
            <w:shd w:val="clear" w:color="auto" w:fill="auto"/>
            <w:tcPrChange w:id="638" w:author="DFIELD" w:date="2006-09-23T12:51:00Z">
              <w:tcPr>
                <w:tcW w:w="443" w:type="dxa"/>
                <w:gridSpan w:val="3"/>
                <w:tcBorders>
                  <w:top w:val="nil"/>
                  <w:left w:val="nil"/>
                  <w:bottom w:val="nil"/>
                  <w:right w:val="nil"/>
                </w:tcBorders>
                <w:shd w:val="clear" w:color="auto" w:fill="auto"/>
              </w:tcPr>
            </w:tcPrChange>
          </w:tcPr>
          <w:p w14:paraId="0EEADB64" w14:textId="77777777" w:rsidR="00FE5ADC" w:rsidRPr="00876880" w:rsidDel="000C5FFB" w:rsidRDefault="00FE5ADC">
            <w:pPr>
              <w:jc w:val="center"/>
              <w:rPr>
                <w:del w:id="639" w:author="DFIELD" w:date="2006-09-25T12:09:00Z"/>
                <w:rFonts w:ascii="Tahoma" w:hAnsi="Tahoma" w:cs="Tahoma"/>
                <w:sz w:val="16"/>
                <w:szCs w:val="16"/>
              </w:rPr>
            </w:pPr>
          </w:p>
        </w:tc>
        <w:tc>
          <w:tcPr>
            <w:tcW w:w="444" w:type="dxa"/>
            <w:tcBorders>
              <w:top w:val="nil"/>
              <w:left w:val="nil"/>
              <w:bottom w:val="nil"/>
              <w:right w:val="nil"/>
            </w:tcBorders>
            <w:shd w:val="clear" w:color="auto" w:fill="auto"/>
            <w:tcPrChange w:id="640" w:author="DFIELD" w:date="2006-09-23T12:51:00Z">
              <w:tcPr>
                <w:tcW w:w="444" w:type="dxa"/>
                <w:gridSpan w:val="2"/>
                <w:tcBorders>
                  <w:top w:val="nil"/>
                  <w:left w:val="nil"/>
                  <w:bottom w:val="nil"/>
                  <w:right w:val="nil"/>
                </w:tcBorders>
                <w:shd w:val="clear" w:color="auto" w:fill="auto"/>
              </w:tcPr>
            </w:tcPrChange>
          </w:tcPr>
          <w:p w14:paraId="62EF3A9B" w14:textId="77777777" w:rsidR="00FE5ADC" w:rsidRPr="00876880" w:rsidDel="000C5FFB" w:rsidRDefault="00FE5ADC">
            <w:pPr>
              <w:jc w:val="center"/>
              <w:rPr>
                <w:del w:id="641" w:author="DFIELD" w:date="2006-09-25T12:09:00Z"/>
                <w:rFonts w:ascii="Tahoma" w:hAnsi="Tahoma" w:cs="Tahoma"/>
                <w:sz w:val="16"/>
                <w:szCs w:val="16"/>
              </w:rPr>
            </w:pPr>
          </w:p>
        </w:tc>
      </w:tr>
      <w:tr w:rsidR="00FE5ADC" w:rsidRPr="00876880" w14:paraId="5D7F94A3" w14:textId="77777777">
        <w:trPr>
          <w:trHeight w:val="255"/>
          <w:trPrChange w:id="642"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643" w:author="DFIELD" w:date="2006-09-25T13:47:00Z">
              <w:tcPr>
                <w:tcW w:w="7136" w:type="dxa"/>
                <w:gridSpan w:val="4"/>
                <w:tcBorders>
                  <w:top w:val="nil"/>
                  <w:left w:val="nil"/>
                  <w:bottom w:val="nil"/>
                  <w:right w:val="single" w:sz="8" w:space="0" w:color="auto"/>
                </w:tcBorders>
                <w:shd w:val="clear" w:color="auto" w:fill="auto"/>
              </w:tcPr>
            </w:tcPrChange>
          </w:tcPr>
          <w:p w14:paraId="6755C8BD" w14:textId="77777777" w:rsidR="00FE5ADC" w:rsidRPr="00876880" w:rsidRDefault="00FE5ADC">
            <w:pPr>
              <w:rPr>
                <w:rFonts w:ascii="Tahoma" w:hAnsi="Tahoma" w:cs="Tahoma"/>
                <w:sz w:val="16"/>
                <w:szCs w:val="16"/>
              </w:rPr>
            </w:pPr>
            <w:del w:id="644" w:author="DFIELD" w:date="2006-09-20T02:51:00Z">
              <w:r w:rsidRPr="00876880" w:rsidDel="004D702E">
                <w:rPr>
                  <w:rFonts w:ascii="Tahoma" w:hAnsi="Tahoma" w:cs="Tahoma"/>
                  <w:sz w:val="16"/>
                  <w:szCs w:val="16"/>
                </w:rPr>
                <w:delText>Reproductive strategy</w:delText>
              </w:r>
            </w:del>
            <w:ins w:id="645" w:author="DFIELD" w:date="2006-09-20T02:54:00Z">
              <w:r>
                <w:rPr>
                  <w:rFonts w:ascii="Tahoma" w:hAnsi="Tahoma" w:cs="Tahoma"/>
                  <w:sz w:val="16"/>
                  <w:szCs w:val="16"/>
                </w:rPr>
                <w:t>Propagation</w:t>
              </w:r>
            </w:ins>
            <w:r w:rsidRPr="00876880">
              <w:rPr>
                <w:rFonts w:ascii="Tahoma" w:hAnsi="Tahoma" w:cs="Tahoma"/>
                <w:sz w:val="16"/>
                <w:szCs w:val="16"/>
              </w:rPr>
              <w:t xml:space="preserve"> (</w:t>
            </w:r>
            <w:r>
              <w:rPr>
                <w:rFonts w:ascii="Tahoma" w:hAnsi="Tahoma" w:cs="Tahoma"/>
                <w:sz w:val="16"/>
                <w:szCs w:val="16"/>
              </w:rPr>
              <w:t>Phage</w:t>
            </w:r>
            <w:r w:rsidRPr="00876880">
              <w:rPr>
                <w:rFonts w:ascii="Tahoma" w:hAnsi="Tahoma" w:cs="Tahoma"/>
                <w:sz w:val="16"/>
                <w:szCs w:val="16"/>
              </w:rPr>
              <w:t>: lytic/lysogenic</w:t>
            </w:r>
            <w:ins w:id="646" w:author="DFIELD" w:date="2006-09-20T02:51:00Z">
              <w:r>
                <w:rPr>
                  <w:rFonts w:ascii="Tahoma" w:hAnsi="Tahoma" w:cs="Tahoma"/>
                  <w:sz w:val="16"/>
                  <w:szCs w:val="16"/>
                </w:rPr>
                <w:t>: Plasmids: incompatibility g</w:t>
              </w:r>
              <w:commentRangeStart w:id="647"/>
              <w:r w:rsidRPr="00876880">
                <w:rPr>
                  <w:rFonts w:ascii="Tahoma" w:hAnsi="Tahoma" w:cs="Tahoma"/>
                  <w:sz w:val="16"/>
                  <w:szCs w:val="16"/>
                </w:rPr>
                <w:t>roup</w:t>
              </w:r>
              <w:commentRangeEnd w:id="647"/>
              <w:r w:rsidRPr="00876880">
                <w:rPr>
                  <w:rStyle w:val="CommentReference"/>
                  <w:rFonts w:ascii="Tahoma" w:hAnsi="Tahoma" w:cs="Tahoma"/>
                  <w:vanish/>
                  <w:sz w:val="16"/>
                  <w:szCs w:val="16"/>
                </w:rPr>
                <w:commentReference w:id="647"/>
              </w:r>
            </w:ins>
            <w:r w:rsidRPr="00876880">
              <w:rPr>
                <w:rFonts w:ascii="Tahoma" w:hAnsi="Tahoma" w:cs="Tahoma"/>
                <w:sz w:val="16"/>
                <w:szCs w:val="16"/>
              </w:rPr>
              <w:t>)</w:t>
            </w:r>
            <w:ins w:id="648" w:author="z312" w:date="2006-09-12T16:52:00Z">
              <w:r>
                <w:rPr>
                  <w:rFonts w:ascii="Tahoma" w:hAnsi="Tahoma" w:cs="Tahoma"/>
                  <w:sz w:val="16"/>
                  <w:szCs w:val="16"/>
                </w:rPr>
                <w:t xml:space="preserve"> </w:t>
              </w:r>
              <w:del w:id="649" w:author="DFIELD" w:date="2006-09-25T13:37:00Z">
                <w:r w:rsidDel="00F50B8A">
                  <w:rPr>
                    <w:rFonts w:ascii="Tahoma" w:hAnsi="Tahoma" w:cs="Tahoma"/>
                    <w:sz w:val="16"/>
                    <w:szCs w:val="16"/>
                  </w:rPr>
                  <w:delText>-</w:delText>
                </w:r>
              </w:del>
            </w:ins>
            <w:ins w:id="650" w:author="DFIELD" w:date="2006-09-25T13:37:00Z">
              <w:r w:rsidR="00F50B8A">
                <w:rPr>
                  <w:rFonts w:ascii="Tahoma" w:hAnsi="Tahoma" w:cs="Tahoma"/>
                  <w:sz w:val="16"/>
                  <w:szCs w:val="16"/>
                </w:rPr>
                <w:t>–</w:t>
              </w:r>
            </w:ins>
            <w:ins w:id="651" w:author="z312" w:date="2006-09-12T16:52:00Z">
              <w:r>
                <w:rPr>
                  <w:rFonts w:ascii="Tahoma" w:hAnsi="Tahoma" w:cs="Tahoma"/>
                  <w:sz w:val="16"/>
                  <w:szCs w:val="16"/>
                </w:rPr>
                <w:t xml:space="preserve"> </w:t>
              </w:r>
            </w:ins>
            <w:ins w:id="652" w:author="DFIELD" w:date="2006-09-25T13:37:00Z">
              <w:r w:rsidR="00F50B8A">
                <w:rPr>
                  <w:rFonts w:ascii="Tahoma" w:hAnsi="Tahoma" w:cs="Tahoma"/>
                  <w:b/>
                  <w:color w:val="000000"/>
                  <w:sz w:val="20"/>
                  <w:szCs w:val="20"/>
                  <w:vertAlign w:val="superscript"/>
                </w:rPr>
                <w:t>1,2</w:t>
              </w:r>
            </w:ins>
            <w:ins w:id="653" w:author="DFIELD" w:date="2006-09-25T22:08:00Z">
              <w:r w:rsidR="00AB6183">
                <w:rPr>
                  <w:rFonts w:ascii="Tahoma" w:hAnsi="Tahoma" w:cs="Tahoma"/>
                  <w:b/>
                  <w:color w:val="000000"/>
                  <w:sz w:val="20"/>
                  <w:szCs w:val="20"/>
                  <w:vertAlign w:val="superscript"/>
                </w:rPr>
                <w:t>, CV</w:t>
              </w:r>
            </w:ins>
          </w:p>
        </w:tc>
        <w:tc>
          <w:tcPr>
            <w:tcW w:w="603" w:type="dxa"/>
            <w:gridSpan w:val="2"/>
            <w:tcBorders>
              <w:top w:val="nil"/>
              <w:left w:val="single" w:sz="8" w:space="0" w:color="auto"/>
              <w:bottom w:val="nil"/>
              <w:right w:val="nil"/>
            </w:tcBorders>
            <w:tcPrChange w:id="654" w:author="DFIELD" w:date="2006-09-25T13:47:00Z">
              <w:tcPr>
                <w:tcW w:w="411" w:type="dxa"/>
                <w:gridSpan w:val="2"/>
                <w:tcBorders>
                  <w:top w:val="nil"/>
                  <w:left w:val="single" w:sz="8" w:space="0" w:color="auto"/>
                  <w:bottom w:val="nil"/>
                  <w:right w:val="nil"/>
                </w:tcBorders>
              </w:tcPr>
            </w:tcPrChange>
          </w:tcPr>
          <w:p w14:paraId="6102DA44" w14:textId="77777777" w:rsidR="00FE5ADC" w:rsidRPr="00876880" w:rsidRDefault="00FE5ADC">
            <w:pPr>
              <w:jc w:val="center"/>
              <w:rPr>
                <w:rFonts w:ascii="Tahoma" w:hAnsi="Tahoma" w:cs="Tahoma"/>
                <w:sz w:val="16"/>
                <w:szCs w:val="16"/>
              </w:rPr>
            </w:pPr>
            <w:r w:rsidRPr="00876880">
              <w:rPr>
                <w:rFonts w:ascii="Tahoma" w:hAnsi="Tahoma" w:cs="Tahoma"/>
                <w:sz w:val="16"/>
                <w:szCs w:val="16"/>
              </w:rPr>
              <w:t>M</w:t>
            </w:r>
          </w:p>
        </w:tc>
        <w:tc>
          <w:tcPr>
            <w:tcW w:w="436" w:type="dxa"/>
            <w:gridSpan w:val="2"/>
            <w:tcBorders>
              <w:top w:val="nil"/>
              <w:left w:val="nil"/>
              <w:bottom w:val="nil"/>
              <w:right w:val="nil"/>
            </w:tcBorders>
            <w:shd w:val="clear" w:color="auto" w:fill="auto"/>
            <w:tcPrChange w:id="655" w:author="DFIELD" w:date="2006-09-25T13:47:00Z">
              <w:tcPr>
                <w:tcW w:w="420" w:type="dxa"/>
                <w:gridSpan w:val="3"/>
                <w:tcBorders>
                  <w:top w:val="nil"/>
                  <w:left w:val="nil"/>
                  <w:bottom w:val="nil"/>
                  <w:right w:val="nil"/>
                </w:tcBorders>
                <w:shd w:val="clear" w:color="auto" w:fill="auto"/>
              </w:tcPr>
            </w:tcPrChange>
          </w:tcPr>
          <w:p w14:paraId="457C5A37" w14:textId="77777777" w:rsidR="00FE5ADC" w:rsidRPr="00876880" w:rsidRDefault="00FE5ADC">
            <w:pPr>
              <w:jc w:val="center"/>
              <w:rPr>
                <w:rFonts w:ascii="Tahoma" w:hAnsi="Tahoma" w:cs="Tahoma"/>
                <w:sz w:val="16"/>
                <w:szCs w:val="16"/>
              </w:rPr>
            </w:pPr>
            <w:r w:rsidRPr="00876880">
              <w:rPr>
                <w:rFonts w:ascii="Tahoma" w:hAnsi="Tahoma" w:cs="Tahoma"/>
                <w:sz w:val="16"/>
                <w:szCs w:val="16"/>
              </w:rPr>
              <w:t>M</w:t>
            </w:r>
          </w:p>
        </w:tc>
        <w:tc>
          <w:tcPr>
            <w:tcW w:w="429" w:type="dxa"/>
            <w:gridSpan w:val="2"/>
            <w:tcBorders>
              <w:top w:val="nil"/>
              <w:left w:val="nil"/>
              <w:bottom w:val="nil"/>
              <w:right w:val="nil"/>
            </w:tcBorders>
            <w:shd w:val="clear" w:color="auto" w:fill="auto"/>
            <w:tcPrChange w:id="656" w:author="DFIELD" w:date="2006-09-25T13:47:00Z">
              <w:tcPr>
                <w:tcW w:w="430" w:type="dxa"/>
                <w:gridSpan w:val="3"/>
                <w:tcBorders>
                  <w:top w:val="nil"/>
                  <w:left w:val="nil"/>
                  <w:bottom w:val="nil"/>
                  <w:right w:val="nil"/>
                </w:tcBorders>
                <w:shd w:val="clear" w:color="auto" w:fill="auto"/>
              </w:tcPr>
            </w:tcPrChange>
          </w:tcPr>
          <w:p w14:paraId="4E9DBEF4" w14:textId="77777777" w:rsidR="00FE5ADC" w:rsidRPr="00876880" w:rsidRDefault="008F1E0B">
            <w:pPr>
              <w:jc w:val="center"/>
              <w:rPr>
                <w:rFonts w:ascii="Tahoma" w:hAnsi="Tahoma" w:cs="Tahoma"/>
                <w:sz w:val="16"/>
                <w:szCs w:val="16"/>
              </w:rPr>
            </w:pPr>
            <w:ins w:id="657" w:author="DFIELD" w:date="2006-09-27T11:32:00Z">
              <w:r w:rsidRPr="008F1E0B">
                <w:rPr>
                  <w:rFonts w:ascii="Tahoma" w:hAnsi="Tahoma" w:cs="Tahoma"/>
                  <w:sz w:val="16"/>
                  <w:szCs w:val="16"/>
                  <w:highlight w:val="yellow"/>
                  <w:rPrChange w:id="658" w:author="DFIELD" w:date="2006-09-27T11:32:00Z">
                    <w:rPr>
                      <w:rFonts w:ascii="Tahoma" w:hAnsi="Tahoma" w:cs="Tahoma"/>
                      <w:sz w:val="16"/>
                      <w:szCs w:val="16"/>
                    </w:rPr>
                  </w:rPrChange>
                </w:rPr>
                <w:t>M</w:t>
              </w:r>
            </w:ins>
          </w:p>
        </w:tc>
        <w:tc>
          <w:tcPr>
            <w:tcW w:w="402" w:type="dxa"/>
            <w:gridSpan w:val="2"/>
            <w:tcBorders>
              <w:top w:val="nil"/>
              <w:left w:val="nil"/>
              <w:bottom w:val="nil"/>
              <w:right w:val="nil"/>
            </w:tcBorders>
            <w:shd w:val="clear" w:color="auto" w:fill="auto"/>
            <w:tcPrChange w:id="659" w:author="DFIELD" w:date="2006-09-25T13:47:00Z">
              <w:tcPr>
                <w:tcW w:w="384" w:type="dxa"/>
                <w:gridSpan w:val="3"/>
                <w:tcBorders>
                  <w:top w:val="nil"/>
                  <w:left w:val="nil"/>
                  <w:bottom w:val="nil"/>
                  <w:right w:val="nil"/>
                </w:tcBorders>
                <w:shd w:val="clear" w:color="auto" w:fill="auto"/>
              </w:tcPr>
            </w:tcPrChange>
          </w:tcPr>
          <w:p w14:paraId="14B381B7" w14:textId="77777777" w:rsidR="00FE5ADC" w:rsidRPr="00876880" w:rsidRDefault="0055734D">
            <w:pPr>
              <w:jc w:val="center"/>
              <w:rPr>
                <w:rFonts w:ascii="Tahoma" w:hAnsi="Tahoma" w:cs="Tahoma"/>
                <w:sz w:val="16"/>
                <w:szCs w:val="16"/>
              </w:rPr>
            </w:pPr>
            <w:ins w:id="660" w:author="DFIELD" w:date="2006-09-27T11:37:00Z">
              <w:r w:rsidRPr="0055734D">
                <w:rPr>
                  <w:rFonts w:ascii="Tahoma" w:hAnsi="Tahoma" w:cs="Tahoma"/>
                  <w:sz w:val="16"/>
                  <w:szCs w:val="16"/>
                  <w:highlight w:val="yellow"/>
                  <w:rPrChange w:id="661" w:author="DFIELD" w:date="2006-09-27T11:38:00Z">
                    <w:rPr>
                      <w:rFonts w:ascii="Tahoma" w:hAnsi="Tahoma" w:cs="Tahoma"/>
                      <w:sz w:val="16"/>
                      <w:szCs w:val="16"/>
                    </w:rPr>
                  </w:rPrChange>
                </w:rPr>
                <w:t>M</w:t>
              </w:r>
            </w:ins>
          </w:p>
        </w:tc>
        <w:tc>
          <w:tcPr>
            <w:tcW w:w="456" w:type="dxa"/>
            <w:gridSpan w:val="2"/>
            <w:tcBorders>
              <w:top w:val="nil"/>
              <w:left w:val="nil"/>
              <w:bottom w:val="nil"/>
              <w:right w:val="nil"/>
            </w:tcBorders>
            <w:shd w:val="clear" w:color="auto" w:fill="auto"/>
            <w:tcPrChange w:id="662" w:author="DFIELD" w:date="2006-09-25T13:47:00Z">
              <w:tcPr>
                <w:tcW w:w="443" w:type="dxa"/>
                <w:gridSpan w:val="3"/>
                <w:tcBorders>
                  <w:top w:val="nil"/>
                  <w:left w:val="nil"/>
                  <w:bottom w:val="nil"/>
                  <w:right w:val="nil"/>
                </w:tcBorders>
                <w:shd w:val="clear" w:color="auto" w:fill="auto"/>
              </w:tcPr>
            </w:tcPrChange>
          </w:tcPr>
          <w:p w14:paraId="4584129C" w14:textId="77777777" w:rsidR="00FE5ADC" w:rsidRPr="00876880" w:rsidRDefault="0055734D">
            <w:pPr>
              <w:jc w:val="center"/>
              <w:rPr>
                <w:rFonts w:ascii="Tahoma" w:hAnsi="Tahoma" w:cs="Tahoma"/>
                <w:sz w:val="16"/>
                <w:szCs w:val="16"/>
              </w:rPr>
            </w:pPr>
            <w:ins w:id="663" w:author="DFIELD" w:date="2006-09-27T11:37:00Z">
              <w:r>
                <w:rPr>
                  <w:rFonts w:ascii="Tahoma" w:hAnsi="Tahoma" w:cs="Tahoma"/>
                  <w:sz w:val="16"/>
                  <w:szCs w:val="16"/>
                </w:rPr>
                <w:t>-</w:t>
              </w:r>
            </w:ins>
          </w:p>
        </w:tc>
        <w:tc>
          <w:tcPr>
            <w:tcW w:w="458" w:type="dxa"/>
            <w:gridSpan w:val="2"/>
            <w:tcBorders>
              <w:top w:val="nil"/>
              <w:left w:val="nil"/>
              <w:bottom w:val="nil"/>
              <w:right w:val="nil"/>
            </w:tcBorders>
            <w:shd w:val="clear" w:color="auto" w:fill="auto"/>
            <w:tcPrChange w:id="664" w:author="DFIELD" w:date="2006-09-25T13:47:00Z">
              <w:tcPr>
                <w:tcW w:w="444" w:type="dxa"/>
                <w:gridSpan w:val="2"/>
                <w:tcBorders>
                  <w:top w:val="nil"/>
                  <w:left w:val="nil"/>
                  <w:bottom w:val="nil"/>
                  <w:right w:val="nil"/>
                </w:tcBorders>
                <w:shd w:val="clear" w:color="auto" w:fill="auto"/>
              </w:tcPr>
            </w:tcPrChange>
          </w:tcPr>
          <w:p w14:paraId="76CACF4C" w14:textId="77777777" w:rsidR="00FE5ADC" w:rsidRPr="00876880" w:rsidRDefault="0055734D">
            <w:pPr>
              <w:jc w:val="center"/>
              <w:rPr>
                <w:rFonts w:ascii="Tahoma" w:hAnsi="Tahoma" w:cs="Tahoma"/>
                <w:sz w:val="16"/>
                <w:szCs w:val="16"/>
              </w:rPr>
            </w:pPr>
            <w:ins w:id="665" w:author="DFIELD" w:date="2006-09-27T11:38:00Z">
              <w:r>
                <w:rPr>
                  <w:rFonts w:ascii="Tahoma" w:hAnsi="Tahoma" w:cs="Tahoma"/>
                  <w:sz w:val="16"/>
                  <w:szCs w:val="16"/>
                </w:rPr>
                <w:t>-</w:t>
              </w:r>
            </w:ins>
          </w:p>
        </w:tc>
      </w:tr>
      <w:tr w:rsidR="00FE5ADC" w:rsidRPr="00876880" w14:paraId="7542FC3A" w14:textId="77777777">
        <w:trPr>
          <w:trHeight w:val="255"/>
          <w:trPrChange w:id="666"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667" w:author="DFIELD" w:date="2006-09-25T13:47:00Z">
              <w:tcPr>
                <w:tcW w:w="7136" w:type="dxa"/>
                <w:gridSpan w:val="4"/>
                <w:tcBorders>
                  <w:top w:val="nil"/>
                  <w:left w:val="nil"/>
                  <w:bottom w:val="nil"/>
                  <w:right w:val="single" w:sz="8" w:space="0" w:color="auto"/>
                </w:tcBorders>
                <w:shd w:val="clear" w:color="auto" w:fill="auto"/>
              </w:tcPr>
            </w:tcPrChange>
          </w:tcPr>
          <w:p w14:paraId="02761F24" w14:textId="77777777" w:rsidR="00FE5ADC" w:rsidRPr="00876880" w:rsidRDefault="00FE5ADC">
            <w:pPr>
              <w:rPr>
                <w:rFonts w:ascii="Tahoma" w:hAnsi="Tahoma" w:cs="Tahoma"/>
                <w:sz w:val="16"/>
                <w:szCs w:val="16"/>
              </w:rPr>
            </w:pPr>
            <w:r w:rsidRPr="00876880">
              <w:rPr>
                <w:rFonts w:ascii="Tahoma" w:hAnsi="Tahoma" w:cs="Tahoma"/>
                <w:sz w:val="16"/>
                <w:szCs w:val="16"/>
              </w:rPr>
              <w:t xml:space="preserve">Encoded traits </w:t>
            </w:r>
            <w:r>
              <w:rPr>
                <w:rFonts w:ascii="Tahoma" w:hAnsi="Tahoma" w:cs="Tahoma"/>
                <w:sz w:val="16"/>
                <w:szCs w:val="16"/>
              </w:rPr>
              <w:t>(</w:t>
            </w:r>
            <w:proofErr w:type="spellStart"/>
            <w:r>
              <w:rPr>
                <w:rFonts w:ascii="Tahoma" w:hAnsi="Tahoma" w:cs="Tahoma"/>
                <w:sz w:val="16"/>
                <w:szCs w:val="16"/>
              </w:rPr>
              <w:t>e.g</w:t>
            </w:r>
            <w:proofErr w:type="spellEnd"/>
            <w:r w:rsidRPr="00876880">
              <w:rPr>
                <w:rFonts w:ascii="Tahoma" w:hAnsi="Tahoma" w:cs="Tahoma"/>
                <w:sz w:val="16"/>
                <w:szCs w:val="16"/>
              </w:rPr>
              <w:t xml:space="preserve"> </w:t>
            </w:r>
            <w:ins w:id="668" w:author="DFIELD" w:date="2006-09-20T02:50:00Z">
              <w:r>
                <w:rPr>
                  <w:rFonts w:ascii="Tahoma" w:hAnsi="Tahoma" w:cs="Tahoma"/>
                  <w:sz w:val="16"/>
                  <w:szCs w:val="16"/>
                </w:rPr>
                <w:t>plasmid=</w:t>
              </w:r>
            </w:ins>
            <w:r w:rsidRPr="00876880">
              <w:rPr>
                <w:rFonts w:ascii="Tahoma" w:hAnsi="Tahoma" w:cs="Tahoma"/>
                <w:sz w:val="16"/>
                <w:szCs w:val="16"/>
              </w:rPr>
              <w:t>antibiotic resistance</w:t>
            </w:r>
            <w:ins w:id="669" w:author="DFIELD" w:date="2006-09-20T02:50:00Z">
              <w:r>
                <w:rPr>
                  <w:rFonts w:ascii="Tahoma" w:hAnsi="Tahoma" w:cs="Tahoma"/>
                  <w:sz w:val="16"/>
                  <w:szCs w:val="16"/>
                </w:rPr>
                <w:t>, phage= converting g</w:t>
              </w:r>
              <w:commentRangeStart w:id="670"/>
              <w:r>
                <w:rPr>
                  <w:rFonts w:ascii="Tahoma" w:hAnsi="Tahoma" w:cs="Tahoma"/>
                  <w:sz w:val="16"/>
                  <w:szCs w:val="16"/>
                </w:rPr>
                <w:t>enes</w:t>
              </w:r>
              <w:commentRangeEnd w:id="670"/>
              <w:r>
                <w:rPr>
                  <w:rStyle w:val="CommentReference"/>
                  <w:vanish/>
                </w:rPr>
                <w:commentReference w:id="670"/>
              </w:r>
            </w:ins>
            <w:r>
              <w:rPr>
                <w:rFonts w:ascii="Tahoma" w:hAnsi="Tahoma" w:cs="Tahoma"/>
                <w:sz w:val="16"/>
                <w:szCs w:val="16"/>
              </w:rPr>
              <w:t>)</w:t>
            </w:r>
            <w:ins w:id="671" w:author="DFIELD" w:date="2006-09-25T13:37:00Z">
              <w:r w:rsidR="00F50B8A">
                <w:rPr>
                  <w:rFonts w:ascii="Tahoma" w:hAnsi="Tahoma" w:cs="Tahoma"/>
                  <w:sz w:val="16"/>
                  <w:szCs w:val="16"/>
                </w:rPr>
                <w:t xml:space="preserve"> </w:t>
              </w:r>
              <w:r w:rsidR="00F50B8A">
                <w:rPr>
                  <w:rFonts w:ascii="Tahoma" w:hAnsi="Tahoma" w:cs="Tahoma"/>
                  <w:b/>
                  <w:color w:val="000000"/>
                  <w:sz w:val="20"/>
                  <w:szCs w:val="20"/>
                  <w:vertAlign w:val="superscript"/>
                </w:rPr>
                <w:t>1,2</w:t>
              </w:r>
            </w:ins>
            <w:ins w:id="672" w:author="DFIELD" w:date="2006-09-25T22:08:00Z">
              <w:r w:rsidR="00AB6183">
                <w:rPr>
                  <w:rFonts w:ascii="Tahoma" w:hAnsi="Tahoma" w:cs="Tahoma"/>
                  <w:b/>
                  <w:color w:val="000000"/>
                  <w:sz w:val="20"/>
                  <w:szCs w:val="20"/>
                  <w:vertAlign w:val="superscript"/>
                </w:rPr>
                <w:t>, CV</w:t>
              </w:r>
            </w:ins>
            <w:ins w:id="673" w:author="DFIELD" w:date="2006-09-25T23:00:00Z">
              <w:r w:rsidR="00706826">
                <w:rPr>
                  <w:rFonts w:ascii="Tahoma" w:hAnsi="Tahoma" w:cs="Tahoma"/>
                  <w:b/>
                  <w:color w:val="000000"/>
                  <w:sz w:val="20"/>
                  <w:szCs w:val="20"/>
                  <w:vertAlign w:val="superscript"/>
                </w:rPr>
                <w:t xml:space="preserve">, </w:t>
              </w:r>
              <w:r w:rsidR="00706826" w:rsidRPr="00706826">
                <w:rPr>
                  <w:rFonts w:ascii="Tahoma" w:hAnsi="Tahoma" w:cs="Tahoma"/>
                  <w:b/>
                  <w:color w:val="000000"/>
                  <w:sz w:val="20"/>
                  <w:szCs w:val="20"/>
                  <w:highlight w:val="yellow"/>
                  <w:vertAlign w:val="superscript"/>
                  <w:rPrChange w:id="674" w:author="DFIELD" w:date="2006-09-25T23:00:00Z">
                    <w:rPr>
                      <w:rFonts w:ascii="Tahoma" w:hAnsi="Tahoma" w:cs="Tahoma"/>
                      <w:b/>
                      <w:color w:val="000000"/>
                      <w:sz w:val="20"/>
                      <w:szCs w:val="20"/>
                      <w:vertAlign w:val="superscript"/>
                    </w:rPr>
                  </w:rPrChange>
                </w:rPr>
                <w:t>GO</w:t>
              </w:r>
            </w:ins>
          </w:p>
        </w:tc>
        <w:tc>
          <w:tcPr>
            <w:tcW w:w="603" w:type="dxa"/>
            <w:gridSpan w:val="2"/>
            <w:tcBorders>
              <w:top w:val="nil"/>
              <w:left w:val="single" w:sz="8" w:space="0" w:color="auto"/>
              <w:bottom w:val="nil"/>
              <w:right w:val="nil"/>
            </w:tcBorders>
            <w:tcPrChange w:id="675" w:author="DFIELD" w:date="2006-09-25T13:47:00Z">
              <w:tcPr>
                <w:tcW w:w="411" w:type="dxa"/>
                <w:gridSpan w:val="2"/>
                <w:tcBorders>
                  <w:top w:val="nil"/>
                  <w:left w:val="single" w:sz="8" w:space="0" w:color="auto"/>
                  <w:bottom w:val="nil"/>
                  <w:right w:val="nil"/>
                </w:tcBorders>
              </w:tcPr>
            </w:tcPrChange>
          </w:tcPr>
          <w:p w14:paraId="0895471A" w14:textId="77777777" w:rsidR="00FE5ADC" w:rsidRPr="00876880" w:rsidRDefault="00FE5ADC">
            <w:pPr>
              <w:jc w:val="center"/>
              <w:rPr>
                <w:rFonts w:ascii="Tahoma" w:hAnsi="Tahoma" w:cs="Tahoma"/>
                <w:sz w:val="16"/>
                <w:szCs w:val="16"/>
              </w:rPr>
            </w:pPr>
          </w:p>
        </w:tc>
        <w:tc>
          <w:tcPr>
            <w:tcW w:w="436" w:type="dxa"/>
            <w:gridSpan w:val="2"/>
            <w:tcBorders>
              <w:top w:val="nil"/>
              <w:left w:val="nil"/>
              <w:bottom w:val="nil"/>
              <w:right w:val="nil"/>
            </w:tcBorders>
            <w:shd w:val="clear" w:color="auto" w:fill="auto"/>
            <w:tcPrChange w:id="676" w:author="DFIELD" w:date="2006-09-25T13:47:00Z">
              <w:tcPr>
                <w:tcW w:w="420" w:type="dxa"/>
                <w:gridSpan w:val="3"/>
                <w:tcBorders>
                  <w:top w:val="nil"/>
                  <w:left w:val="nil"/>
                  <w:bottom w:val="nil"/>
                  <w:right w:val="nil"/>
                </w:tcBorders>
                <w:shd w:val="clear" w:color="auto" w:fill="auto"/>
              </w:tcPr>
            </w:tcPrChange>
          </w:tcPr>
          <w:p w14:paraId="61D56B90" w14:textId="77777777" w:rsidR="00FE5ADC" w:rsidRPr="00876880" w:rsidRDefault="009B6CC1">
            <w:pPr>
              <w:jc w:val="center"/>
              <w:rPr>
                <w:rFonts w:ascii="Tahoma" w:hAnsi="Tahoma" w:cs="Tahoma"/>
                <w:sz w:val="16"/>
                <w:szCs w:val="16"/>
              </w:rPr>
            </w:pPr>
            <w:ins w:id="677" w:author="DFIELD" w:date="2006-09-25T14:57:00Z">
              <w:r>
                <w:rPr>
                  <w:rFonts w:ascii="Tahoma" w:hAnsi="Tahoma" w:cs="Tahoma"/>
                  <w:sz w:val="16"/>
                  <w:szCs w:val="16"/>
                </w:rPr>
                <w:t>X</w:t>
              </w:r>
            </w:ins>
          </w:p>
        </w:tc>
        <w:tc>
          <w:tcPr>
            <w:tcW w:w="429" w:type="dxa"/>
            <w:gridSpan w:val="2"/>
            <w:tcBorders>
              <w:top w:val="nil"/>
              <w:left w:val="nil"/>
              <w:bottom w:val="nil"/>
              <w:right w:val="nil"/>
            </w:tcBorders>
            <w:shd w:val="clear" w:color="auto" w:fill="auto"/>
            <w:tcPrChange w:id="678" w:author="DFIELD" w:date="2006-09-25T13:47:00Z">
              <w:tcPr>
                <w:tcW w:w="430" w:type="dxa"/>
                <w:gridSpan w:val="3"/>
                <w:tcBorders>
                  <w:top w:val="nil"/>
                  <w:left w:val="nil"/>
                  <w:bottom w:val="nil"/>
                  <w:right w:val="nil"/>
                </w:tcBorders>
                <w:shd w:val="clear" w:color="auto" w:fill="auto"/>
              </w:tcPr>
            </w:tcPrChange>
          </w:tcPr>
          <w:p w14:paraId="538C7035" w14:textId="77777777" w:rsidR="00FE5ADC" w:rsidRPr="00876880" w:rsidRDefault="00FE5ADC">
            <w:pPr>
              <w:jc w:val="center"/>
              <w:rPr>
                <w:rFonts w:ascii="Tahoma" w:hAnsi="Tahoma" w:cs="Tahoma"/>
                <w:sz w:val="16"/>
                <w:szCs w:val="16"/>
              </w:rPr>
            </w:pPr>
            <w:r w:rsidRPr="00876880">
              <w:rPr>
                <w:rFonts w:ascii="Tahoma" w:hAnsi="Tahoma" w:cs="Tahoma"/>
                <w:sz w:val="16"/>
                <w:szCs w:val="16"/>
              </w:rPr>
              <w:t>M</w:t>
            </w:r>
          </w:p>
        </w:tc>
        <w:tc>
          <w:tcPr>
            <w:tcW w:w="402" w:type="dxa"/>
            <w:gridSpan w:val="2"/>
            <w:tcBorders>
              <w:top w:val="nil"/>
              <w:left w:val="nil"/>
              <w:bottom w:val="nil"/>
              <w:right w:val="nil"/>
            </w:tcBorders>
            <w:shd w:val="clear" w:color="auto" w:fill="auto"/>
            <w:tcPrChange w:id="679" w:author="DFIELD" w:date="2006-09-25T13:47:00Z">
              <w:tcPr>
                <w:tcW w:w="384" w:type="dxa"/>
                <w:gridSpan w:val="3"/>
                <w:tcBorders>
                  <w:top w:val="nil"/>
                  <w:left w:val="nil"/>
                  <w:bottom w:val="nil"/>
                  <w:right w:val="nil"/>
                </w:tcBorders>
                <w:shd w:val="clear" w:color="auto" w:fill="auto"/>
              </w:tcPr>
            </w:tcPrChange>
          </w:tcPr>
          <w:p w14:paraId="4DB98A4E" w14:textId="77777777" w:rsidR="00FE5ADC" w:rsidRPr="00876880" w:rsidRDefault="009B6CC1">
            <w:pPr>
              <w:jc w:val="center"/>
              <w:rPr>
                <w:rFonts w:ascii="Tahoma" w:hAnsi="Tahoma" w:cs="Tahoma"/>
                <w:sz w:val="16"/>
                <w:szCs w:val="16"/>
              </w:rPr>
            </w:pPr>
            <w:ins w:id="680" w:author="DFIELD" w:date="2006-09-25T14:57:00Z">
              <w:r>
                <w:rPr>
                  <w:rFonts w:ascii="Tahoma" w:hAnsi="Tahoma" w:cs="Tahoma"/>
                  <w:sz w:val="16"/>
                  <w:szCs w:val="16"/>
                </w:rPr>
                <w:t>M</w:t>
              </w:r>
            </w:ins>
          </w:p>
        </w:tc>
        <w:tc>
          <w:tcPr>
            <w:tcW w:w="456" w:type="dxa"/>
            <w:gridSpan w:val="2"/>
            <w:tcBorders>
              <w:top w:val="nil"/>
              <w:left w:val="nil"/>
              <w:bottom w:val="nil"/>
              <w:right w:val="nil"/>
            </w:tcBorders>
            <w:shd w:val="clear" w:color="auto" w:fill="auto"/>
            <w:tcPrChange w:id="681" w:author="DFIELD" w:date="2006-09-25T13:47:00Z">
              <w:tcPr>
                <w:tcW w:w="443" w:type="dxa"/>
                <w:gridSpan w:val="3"/>
                <w:tcBorders>
                  <w:top w:val="nil"/>
                  <w:left w:val="nil"/>
                  <w:bottom w:val="nil"/>
                  <w:right w:val="nil"/>
                </w:tcBorders>
                <w:shd w:val="clear" w:color="auto" w:fill="auto"/>
              </w:tcPr>
            </w:tcPrChange>
          </w:tcPr>
          <w:p w14:paraId="61FB9F23" w14:textId="77777777" w:rsidR="00FE5ADC" w:rsidRPr="00876880" w:rsidRDefault="00FE5ADC">
            <w:pPr>
              <w:jc w:val="center"/>
              <w:rPr>
                <w:rFonts w:ascii="Tahoma" w:hAnsi="Tahoma" w:cs="Tahoma"/>
                <w:sz w:val="16"/>
                <w:szCs w:val="16"/>
              </w:rPr>
            </w:pPr>
          </w:p>
        </w:tc>
        <w:tc>
          <w:tcPr>
            <w:tcW w:w="458" w:type="dxa"/>
            <w:gridSpan w:val="2"/>
            <w:tcBorders>
              <w:top w:val="nil"/>
              <w:left w:val="nil"/>
              <w:bottom w:val="nil"/>
              <w:right w:val="nil"/>
            </w:tcBorders>
            <w:shd w:val="clear" w:color="auto" w:fill="auto"/>
            <w:tcPrChange w:id="682" w:author="DFIELD" w:date="2006-09-25T13:47:00Z">
              <w:tcPr>
                <w:tcW w:w="444" w:type="dxa"/>
                <w:gridSpan w:val="2"/>
                <w:tcBorders>
                  <w:top w:val="nil"/>
                  <w:left w:val="nil"/>
                  <w:bottom w:val="nil"/>
                  <w:right w:val="nil"/>
                </w:tcBorders>
                <w:shd w:val="clear" w:color="auto" w:fill="auto"/>
              </w:tcPr>
            </w:tcPrChange>
          </w:tcPr>
          <w:p w14:paraId="0D14E287" w14:textId="77777777" w:rsidR="00FE5ADC" w:rsidRPr="00876880" w:rsidRDefault="00EC51C4">
            <w:pPr>
              <w:jc w:val="center"/>
              <w:rPr>
                <w:rFonts w:ascii="Tahoma" w:hAnsi="Tahoma" w:cs="Tahoma"/>
                <w:sz w:val="16"/>
                <w:szCs w:val="16"/>
              </w:rPr>
            </w:pPr>
            <w:ins w:id="683" w:author="DFIELD" w:date="2006-09-27T11:38:00Z">
              <w:r>
                <w:rPr>
                  <w:rFonts w:ascii="Tahoma" w:hAnsi="Tahoma" w:cs="Tahoma"/>
                  <w:sz w:val="16"/>
                  <w:szCs w:val="16"/>
                </w:rPr>
                <w:t>X</w:t>
              </w:r>
            </w:ins>
          </w:p>
        </w:tc>
      </w:tr>
      <w:tr w:rsidR="00FE5ADC" w:rsidRPr="00876880" w:rsidDel="004D702E" w14:paraId="2846A189" w14:textId="77777777">
        <w:trPr>
          <w:trHeight w:val="255"/>
          <w:del w:id="684" w:author="DFIELD" w:date="2006-09-20T02:51:00Z"/>
          <w:trPrChange w:id="685" w:author="DFIELD" w:date="2006-09-23T12:51:00Z">
            <w:trPr>
              <w:gridAfter w:val="0"/>
              <w:trHeight w:val="255"/>
            </w:trPr>
          </w:trPrChange>
        </w:trPr>
        <w:tc>
          <w:tcPr>
            <w:tcW w:w="7136" w:type="dxa"/>
            <w:gridSpan w:val="2"/>
            <w:tcBorders>
              <w:top w:val="nil"/>
              <w:left w:val="nil"/>
              <w:bottom w:val="nil"/>
              <w:right w:val="single" w:sz="8" w:space="0" w:color="auto"/>
            </w:tcBorders>
            <w:shd w:val="clear" w:color="auto" w:fill="auto"/>
            <w:tcPrChange w:id="686" w:author="DFIELD" w:date="2006-09-23T12:51:00Z">
              <w:tcPr>
                <w:tcW w:w="7136" w:type="dxa"/>
                <w:gridSpan w:val="4"/>
                <w:tcBorders>
                  <w:top w:val="nil"/>
                  <w:left w:val="nil"/>
                  <w:bottom w:val="nil"/>
                  <w:right w:val="single" w:sz="8" w:space="0" w:color="auto"/>
                </w:tcBorders>
                <w:shd w:val="clear" w:color="auto" w:fill="auto"/>
              </w:tcPr>
            </w:tcPrChange>
          </w:tcPr>
          <w:p w14:paraId="25D33D33" w14:textId="77777777" w:rsidR="00FE5ADC" w:rsidRPr="00876880" w:rsidDel="004D702E" w:rsidRDefault="00FE5ADC">
            <w:pPr>
              <w:rPr>
                <w:del w:id="687" w:author="DFIELD" w:date="2006-09-20T02:51:00Z"/>
                <w:rFonts w:ascii="Tahoma" w:hAnsi="Tahoma" w:cs="Tahoma"/>
                <w:sz w:val="16"/>
                <w:szCs w:val="16"/>
              </w:rPr>
            </w:pPr>
            <w:commentRangeStart w:id="688"/>
            <w:commentRangeStart w:id="689"/>
            <w:del w:id="690" w:author="DFIELD" w:date="2006-09-20T02:51:00Z">
              <w:r w:rsidRPr="00876880" w:rsidDel="004D702E">
                <w:rPr>
                  <w:rFonts w:ascii="Tahoma" w:hAnsi="Tahoma" w:cs="Tahoma"/>
                  <w:sz w:val="16"/>
                  <w:szCs w:val="16"/>
                </w:rPr>
                <w:delText>Incompatibility Group</w:delText>
              </w:r>
              <w:commentRangeEnd w:id="688"/>
              <w:r w:rsidRPr="00876880" w:rsidDel="004D702E">
                <w:rPr>
                  <w:rStyle w:val="CommentReference"/>
                  <w:rFonts w:ascii="Tahoma" w:hAnsi="Tahoma" w:cs="Tahoma"/>
                  <w:vanish/>
                  <w:sz w:val="16"/>
                  <w:szCs w:val="16"/>
                </w:rPr>
                <w:commentReference w:id="688"/>
              </w:r>
            </w:del>
            <w:commentRangeEnd w:id="689"/>
            <w:ins w:id="691" w:author="z312" w:date="2006-09-12T16:53:00Z">
              <w:del w:id="692" w:author="DFIELD" w:date="2006-09-20T02:51:00Z">
                <w:r w:rsidDel="004D702E">
                  <w:rPr>
                    <w:rFonts w:ascii="Tahoma" w:hAnsi="Tahoma" w:cs="Tahoma"/>
                    <w:sz w:val="16"/>
                    <w:szCs w:val="16"/>
                  </w:rPr>
                  <w:delText xml:space="preserve"> </w:delText>
                </w:r>
              </w:del>
            </w:ins>
            <w:ins w:id="693" w:author="z312" w:date="2006-09-12T16:54:00Z">
              <w:del w:id="694" w:author="DFIELD" w:date="2006-09-20T02:51:00Z">
                <w:r w:rsidDel="004D702E">
                  <w:rPr>
                    <w:rFonts w:ascii="Tahoma" w:hAnsi="Tahoma" w:cs="Tahoma"/>
                    <w:sz w:val="16"/>
                    <w:szCs w:val="16"/>
                  </w:rPr>
                  <w:delText>–</w:delText>
                </w:r>
              </w:del>
            </w:ins>
            <w:ins w:id="695" w:author="z312" w:date="2006-09-12T16:53:00Z">
              <w:del w:id="696" w:author="DFIELD" w:date="2006-09-20T02:51:00Z">
                <w:r w:rsidDel="004D702E">
                  <w:rPr>
                    <w:rFonts w:ascii="Tahoma" w:hAnsi="Tahoma" w:cs="Tahoma"/>
                    <w:sz w:val="16"/>
                    <w:szCs w:val="16"/>
                  </w:rPr>
                  <w:delText xml:space="preserve"> </w:delText>
                </w:r>
              </w:del>
            </w:ins>
            <w:ins w:id="697" w:author="z312" w:date="2006-09-12T16:54:00Z">
              <w:del w:id="698" w:author="DFIELD" w:date="2006-09-20T02:51:00Z">
                <w:r w:rsidDel="004D702E">
                  <w:rPr>
                    <w:rFonts w:ascii="Tahoma" w:hAnsi="Tahoma" w:cs="Tahoma"/>
                    <w:sz w:val="16"/>
                    <w:szCs w:val="16"/>
                  </w:rPr>
                  <w:delText>reproductive - propogation</w:delText>
                </w:r>
              </w:del>
            </w:ins>
            <w:del w:id="699" w:author="DFIELD" w:date="2006-09-20T02:51:00Z">
              <w:r w:rsidDel="004D702E">
                <w:rPr>
                  <w:rStyle w:val="CommentReference"/>
                  <w:vanish/>
                </w:rPr>
                <w:commentReference w:id="689"/>
              </w:r>
            </w:del>
          </w:p>
        </w:tc>
        <w:tc>
          <w:tcPr>
            <w:tcW w:w="411" w:type="dxa"/>
            <w:gridSpan w:val="2"/>
            <w:tcBorders>
              <w:top w:val="nil"/>
              <w:left w:val="single" w:sz="8" w:space="0" w:color="auto"/>
              <w:bottom w:val="nil"/>
              <w:right w:val="nil"/>
            </w:tcBorders>
            <w:tcPrChange w:id="700" w:author="DFIELD" w:date="2006-09-23T12:51:00Z">
              <w:tcPr>
                <w:tcW w:w="411" w:type="dxa"/>
                <w:gridSpan w:val="2"/>
                <w:tcBorders>
                  <w:top w:val="nil"/>
                  <w:left w:val="single" w:sz="8" w:space="0" w:color="auto"/>
                  <w:bottom w:val="nil"/>
                  <w:right w:val="nil"/>
                </w:tcBorders>
              </w:tcPr>
            </w:tcPrChange>
          </w:tcPr>
          <w:p w14:paraId="33DF9862" w14:textId="77777777" w:rsidR="00FE5ADC" w:rsidRPr="00876880" w:rsidDel="004D702E" w:rsidRDefault="00FE5ADC">
            <w:pPr>
              <w:jc w:val="center"/>
              <w:rPr>
                <w:del w:id="701" w:author="DFIELD" w:date="2006-09-20T02:51:00Z"/>
                <w:rFonts w:ascii="Tahoma" w:hAnsi="Tahoma" w:cs="Tahoma"/>
                <w:sz w:val="16"/>
                <w:szCs w:val="16"/>
              </w:rPr>
            </w:pPr>
            <w:del w:id="702" w:author="DFIELD" w:date="2006-09-20T02:51:00Z">
              <w:r w:rsidDel="004D702E">
                <w:rPr>
                  <w:rFonts w:ascii="Tahoma" w:hAnsi="Tahoma" w:cs="Tahoma"/>
                  <w:sz w:val="16"/>
                  <w:szCs w:val="16"/>
                </w:rPr>
                <w:delText>-</w:delText>
              </w:r>
            </w:del>
          </w:p>
        </w:tc>
        <w:tc>
          <w:tcPr>
            <w:tcW w:w="420" w:type="dxa"/>
            <w:gridSpan w:val="2"/>
            <w:tcBorders>
              <w:top w:val="nil"/>
              <w:left w:val="nil"/>
              <w:bottom w:val="nil"/>
              <w:right w:val="nil"/>
            </w:tcBorders>
            <w:shd w:val="clear" w:color="auto" w:fill="auto"/>
            <w:tcPrChange w:id="703" w:author="DFIELD" w:date="2006-09-23T12:51:00Z">
              <w:tcPr>
                <w:tcW w:w="420" w:type="dxa"/>
                <w:gridSpan w:val="3"/>
                <w:tcBorders>
                  <w:top w:val="nil"/>
                  <w:left w:val="nil"/>
                  <w:bottom w:val="nil"/>
                  <w:right w:val="nil"/>
                </w:tcBorders>
                <w:shd w:val="clear" w:color="auto" w:fill="auto"/>
              </w:tcPr>
            </w:tcPrChange>
          </w:tcPr>
          <w:p w14:paraId="23E5ACB0" w14:textId="77777777" w:rsidR="00FE5ADC" w:rsidRPr="00876880" w:rsidDel="004D702E" w:rsidRDefault="00FE5ADC">
            <w:pPr>
              <w:jc w:val="center"/>
              <w:rPr>
                <w:del w:id="704" w:author="DFIELD" w:date="2006-09-20T02:51:00Z"/>
                <w:rFonts w:ascii="Tahoma" w:hAnsi="Tahoma" w:cs="Tahoma"/>
                <w:sz w:val="16"/>
                <w:szCs w:val="16"/>
              </w:rPr>
            </w:pPr>
            <w:del w:id="705" w:author="DFIELD" w:date="2006-09-20T02:51:00Z">
              <w:r w:rsidDel="004D702E">
                <w:rPr>
                  <w:rFonts w:ascii="Tahoma" w:hAnsi="Tahoma" w:cs="Tahoma"/>
                  <w:sz w:val="16"/>
                  <w:szCs w:val="16"/>
                </w:rPr>
                <w:delText>-</w:delText>
              </w:r>
            </w:del>
          </w:p>
        </w:tc>
        <w:tc>
          <w:tcPr>
            <w:tcW w:w="430" w:type="dxa"/>
            <w:gridSpan w:val="2"/>
            <w:tcBorders>
              <w:top w:val="nil"/>
              <w:left w:val="nil"/>
              <w:bottom w:val="nil"/>
              <w:right w:val="nil"/>
            </w:tcBorders>
            <w:shd w:val="clear" w:color="auto" w:fill="auto"/>
            <w:tcPrChange w:id="706" w:author="DFIELD" w:date="2006-09-23T12:51:00Z">
              <w:tcPr>
                <w:tcW w:w="430" w:type="dxa"/>
                <w:gridSpan w:val="3"/>
                <w:tcBorders>
                  <w:top w:val="nil"/>
                  <w:left w:val="nil"/>
                  <w:bottom w:val="nil"/>
                  <w:right w:val="nil"/>
                </w:tcBorders>
                <w:shd w:val="clear" w:color="auto" w:fill="auto"/>
              </w:tcPr>
            </w:tcPrChange>
          </w:tcPr>
          <w:p w14:paraId="3D1EA18C" w14:textId="77777777" w:rsidR="00FE5ADC" w:rsidRPr="00876880" w:rsidDel="004D702E" w:rsidRDefault="00FE5ADC">
            <w:pPr>
              <w:jc w:val="center"/>
              <w:rPr>
                <w:del w:id="707" w:author="DFIELD" w:date="2006-09-20T02:51:00Z"/>
                <w:rFonts w:ascii="Tahoma" w:hAnsi="Tahoma" w:cs="Tahoma"/>
                <w:sz w:val="16"/>
                <w:szCs w:val="16"/>
              </w:rPr>
            </w:pPr>
            <w:del w:id="708" w:author="DFIELD" w:date="2006-09-20T02:51:00Z">
              <w:r w:rsidRPr="00876880" w:rsidDel="004D702E">
                <w:rPr>
                  <w:rFonts w:ascii="Tahoma" w:hAnsi="Tahoma" w:cs="Tahoma"/>
                  <w:sz w:val="16"/>
                  <w:szCs w:val="16"/>
                </w:rPr>
                <w:delText>M</w:delText>
              </w:r>
            </w:del>
          </w:p>
        </w:tc>
        <w:tc>
          <w:tcPr>
            <w:tcW w:w="384" w:type="dxa"/>
            <w:gridSpan w:val="2"/>
            <w:tcBorders>
              <w:top w:val="nil"/>
              <w:left w:val="nil"/>
              <w:bottom w:val="nil"/>
              <w:right w:val="nil"/>
            </w:tcBorders>
            <w:shd w:val="clear" w:color="auto" w:fill="auto"/>
            <w:tcPrChange w:id="709" w:author="DFIELD" w:date="2006-09-23T12:51:00Z">
              <w:tcPr>
                <w:tcW w:w="384" w:type="dxa"/>
                <w:gridSpan w:val="3"/>
                <w:tcBorders>
                  <w:top w:val="nil"/>
                  <w:left w:val="nil"/>
                  <w:bottom w:val="nil"/>
                  <w:right w:val="nil"/>
                </w:tcBorders>
                <w:shd w:val="clear" w:color="auto" w:fill="auto"/>
              </w:tcPr>
            </w:tcPrChange>
          </w:tcPr>
          <w:p w14:paraId="5B2847E2" w14:textId="77777777" w:rsidR="00FE5ADC" w:rsidRPr="00876880" w:rsidDel="004D702E" w:rsidRDefault="00FE5ADC">
            <w:pPr>
              <w:jc w:val="center"/>
              <w:rPr>
                <w:del w:id="710" w:author="DFIELD" w:date="2006-09-20T02:51:00Z"/>
                <w:rFonts w:ascii="Tahoma" w:hAnsi="Tahoma" w:cs="Tahoma"/>
                <w:sz w:val="16"/>
                <w:szCs w:val="16"/>
              </w:rPr>
            </w:pPr>
            <w:del w:id="711" w:author="DFIELD" w:date="2006-09-20T02:51:00Z">
              <w:r w:rsidDel="004D702E">
                <w:rPr>
                  <w:rFonts w:ascii="Tahoma" w:hAnsi="Tahoma" w:cs="Tahoma"/>
                  <w:sz w:val="16"/>
                  <w:szCs w:val="16"/>
                </w:rPr>
                <w:delText>-</w:delText>
              </w:r>
            </w:del>
          </w:p>
        </w:tc>
        <w:tc>
          <w:tcPr>
            <w:tcW w:w="443" w:type="dxa"/>
            <w:gridSpan w:val="2"/>
            <w:tcBorders>
              <w:top w:val="nil"/>
              <w:left w:val="nil"/>
              <w:bottom w:val="nil"/>
              <w:right w:val="nil"/>
            </w:tcBorders>
            <w:shd w:val="clear" w:color="auto" w:fill="auto"/>
            <w:tcPrChange w:id="712" w:author="DFIELD" w:date="2006-09-23T12:51:00Z">
              <w:tcPr>
                <w:tcW w:w="443" w:type="dxa"/>
                <w:gridSpan w:val="3"/>
                <w:tcBorders>
                  <w:top w:val="nil"/>
                  <w:left w:val="nil"/>
                  <w:bottom w:val="nil"/>
                  <w:right w:val="nil"/>
                </w:tcBorders>
                <w:shd w:val="clear" w:color="auto" w:fill="auto"/>
              </w:tcPr>
            </w:tcPrChange>
          </w:tcPr>
          <w:p w14:paraId="335A82A4" w14:textId="77777777" w:rsidR="00FE5ADC" w:rsidRPr="00876880" w:rsidDel="004D702E" w:rsidRDefault="00FE5ADC">
            <w:pPr>
              <w:jc w:val="center"/>
              <w:rPr>
                <w:del w:id="713" w:author="DFIELD" w:date="2006-09-20T02:51:00Z"/>
                <w:rFonts w:ascii="Tahoma" w:hAnsi="Tahoma" w:cs="Tahoma"/>
                <w:sz w:val="16"/>
                <w:szCs w:val="16"/>
              </w:rPr>
            </w:pPr>
            <w:del w:id="714" w:author="DFIELD" w:date="2006-09-20T02:51:00Z">
              <w:r w:rsidDel="004D702E">
                <w:rPr>
                  <w:rFonts w:ascii="Tahoma" w:hAnsi="Tahoma" w:cs="Tahoma"/>
                  <w:sz w:val="16"/>
                  <w:szCs w:val="16"/>
                </w:rPr>
                <w:delText>-</w:delText>
              </w:r>
            </w:del>
          </w:p>
        </w:tc>
        <w:tc>
          <w:tcPr>
            <w:tcW w:w="444" w:type="dxa"/>
            <w:tcBorders>
              <w:top w:val="nil"/>
              <w:left w:val="nil"/>
              <w:bottom w:val="nil"/>
              <w:right w:val="nil"/>
            </w:tcBorders>
            <w:shd w:val="clear" w:color="auto" w:fill="auto"/>
            <w:tcPrChange w:id="715" w:author="DFIELD" w:date="2006-09-23T12:51:00Z">
              <w:tcPr>
                <w:tcW w:w="444" w:type="dxa"/>
                <w:gridSpan w:val="2"/>
                <w:tcBorders>
                  <w:top w:val="nil"/>
                  <w:left w:val="nil"/>
                  <w:bottom w:val="nil"/>
                  <w:right w:val="nil"/>
                </w:tcBorders>
                <w:shd w:val="clear" w:color="auto" w:fill="auto"/>
              </w:tcPr>
            </w:tcPrChange>
          </w:tcPr>
          <w:p w14:paraId="3252A9BE" w14:textId="77777777" w:rsidR="00FE5ADC" w:rsidRPr="00876880" w:rsidDel="004D702E" w:rsidRDefault="00FE5ADC">
            <w:pPr>
              <w:jc w:val="center"/>
              <w:rPr>
                <w:del w:id="716" w:author="DFIELD" w:date="2006-09-20T02:51:00Z"/>
                <w:rFonts w:ascii="Tahoma" w:hAnsi="Tahoma" w:cs="Tahoma"/>
                <w:sz w:val="16"/>
                <w:szCs w:val="16"/>
              </w:rPr>
            </w:pPr>
            <w:del w:id="717" w:author="DFIELD" w:date="2006-09-20T02:51:00Z">
              <w:r w:rsidDel="004D702E">
                <w:rPr>
                  <w:rFonts w:ascii="Tahoma" w:hAnsi="Tahoma" w:cs="Tahoma"/>
                  <w:sz w:val="16"/>
                  <w:szCs w:val="16"/>
                </w:rPr>
                <w:delText>-</w:delText>
              </w:r>
            </w:del>
          </w:p>
        </w:tc>
      </w:tr>
      <w:tr w:rsidR="00FE5ADC" w:rsidRPr="00876880" w:rsidDel="004D702E" w14:paraId="43A4AEF0" w14:textId="77777777">
        <w:trPr>
          <w:trHeight w:val="255"/>
          <w:del w:id="718" w:author="DFIELD" w:date="2006-09-20T02:50:00Z"/>
          <w:trPrChange w:id="719" w:author="DFIELD" w:date="2006-09-23T12:51:00Z">
            <w:trPr>
              <w:gridAfter w:val="0"/>
              <w:trHeight w:val="255"/>
            </w:trPr>
          </w:trPrChange>
        </w:trPr>
        <w:tc>
          <w:tcPr>
            <w:tcW w:w="7136" w:type="dxa"/>
            <w:gridSpan w:val="2"/>
            <w:tcBorders>
              <w:top w:val="nil"/>
              <w:left w:val="nil"/>
              <w:bottom w:val="nil"/>
              <w:right w:val="single" w:sz="8" w:space="0" w:color="auto"/>
            </w:tcBorders>
            <w:shd w:val="clear" w:color="auto" w:fill="auto"/>
            <w:tcPrChange w:id="720" w:author="DFIELD" w:date="2006-09-23T12:51:00Z">
              <w:tcPr>
                <w:tcW w:w="7136" w:type="dxa"/>
                <w:gridSpan w:val="4"/>
                <w:tcBorders>
                  <w:top w:val="nil"/>
                  <w:left w:val="nil"/>
                  <w:bottom w:val="nil"/>
                  <w:right w:val="single" w:sz="8" w:space="0" w:color="auto"/>
                </w:tcBorders>
                <w:shd w:val="clear" w:color="auto" w:fill="auto"/>
              </w:tcPr>
            </w:tcPrChange>
          </w:tcPr>
          <w:p w14:paraId="38AFD17F" w14:textId="77777777" w:rsidR="00FE5ADC" w:rsidRPr="00876880" w:rsidDel="004D702E" w:rsidRDefault="00FE5ADC">
            <w:pPr>
              <w:rPr>
                <w:del w:id="721" w:author="DFIELD" w:date="2006-09-20T02:50:00Z"/>
                <w:rFonts w:ascii="Tahoma" w:hAnsi="Tahoma" w:cs="Tahoma"/>
                <w:sz w:val="16"/>
                <w:szCs w:val="16"/>
              </w:rPr>
            </w:pPr>
            <w:commentRangeStart w:id="722"/>
            <w:del w:id="723" w:author="DFIELD" w:date="2006-09-20T02:50:00Z">
              <w:r w:rsidDel="004D702E">
                <w:rPr>
                  <w:rFonts w:ascii="Tahoma" w:hAnsi="Tahoma" w:cs="Tahoma"/>
                  <w:sz w:val="16"/>
                  <w:szCs w:val="16"/>
                </w:rPr>
                <w:delText>Converting Genes</w:delText>
              </w:r>
              <w:commentRangeEnd w:id="722"/>
              <w:r w:rsidDel="004D702E">
                <w:rPr>
                  <w:rStyle w:val="CommentReference"/>
                  <w:vanish/>
                </w:rPr>
                <w:commentReference w:id="722"/>
              </w:r>
            </w:del>
            <w:ins w:id="724" w:author="z312" w:date="2006-09-12T16:53:00Z">
              <w:del w:id="725" w:author="DFIELD" w:date="2006-09-20T02:50:00Z">
                <w:r w:rsidDel="004D702E">
                  <w:rPr>
                    <w:rFonts w:ascii="Tahoma" w:hAnsi="Tahoma" w:cs="Tahoma"/>
                    <w:sz w:val="16"/>
                    <w:szCs w:val="16"/>
                  </w:rPr>
                  <w:delText xml:space="preserve"> – encoded trait</w:delText>
                </w:r>
              </w:del>
            </w:ins>
          </w:p>
        </w:tc>
        <w:tc>
          <w:tcPr>
            <w:tcW w:w="411" w:type="dxa"/>
            <w:gridSpan w:val="2"/>
            <w:tcBorders>
              <w:top w:val="nil"/>
              <w:left w:val="single" w:sz="8" w:space="0" w:color="auto"/>
              <w:bottom w:val="nil"/>
              <w:right w:val="nil"/>
            </w:tcBorders>
            <w:tcPrChange w:id="726" w:author="DFIELD" w:date="2006-09-23T12:51:00Z">
              <w:tcPr>
                <w:tcW w:w="411" w:type="dxa"/>
                <w:gridSpan w:val="2"/>
                <w:tcBorders>
                  <w:top w:val="nil"/>
                  <w:left w:val="single" w:sz="8" w:space="0" w:color="auto"/>
                  <w:bottom w:val="nil"/>
                  <w:right w:val="nil"/>
                </w:tcBorders>
              </w:tcPr>
            </w:tcPrChange>
          </w:tcPr>
          <w:p w14:paraId="4C04CEFA" w14:textId="77777777" w:rsidR="00FE5ADC" w:rsidRPr="00876880" w:rsidDel="004D702E" w:rsidRDefault="00FE5ADC">
            <w:pPr>
              <w:jc w:val="center"/>
              <w:rPr>
                <w:del w:id="727" w:author="DFIELD" w:date="2006-09-20T02:50:00Z"/>
                <w:rFonts w:ascii="Tahoma" w:hAnsi="Tahoma" w:cs="Tahoma"/>
                <w:sz w:val="16"/>
                <w:szCs w:val="16"/>
              </w:rPr>
            </w:pPr>
            <w:del w:id="728" w:author="DFIELD" w:date="2006-09-20T02:50:00Z">
              <w:r w:rsidDel="004D702E">
                <w:rPr>
                  <w:rFonts w:ascii="Tahoma" w:hAnsi="Tahoma" w:cs="Tahoma"/>
                  <w:sz w:val="16"/>
                  <w:szCs w:val="16"/>
                </w:rPr>
                <w:delText>-</w:delText>
              </w:r>
            </w:del>
          </w:p>
        </w:tc>
        <w:tc>
          <w:tcPr>
            <w:tcW w:w="420" w:type="dxa"/>
            <w:gridSpan w:val="2"/>
            <w:tcBorders>
              <w:top w:val="nil"/>
              <w:left w:val="nil"/>
              <w:bottom w:val="nil"/>
              <w:right w:val="nil"/>
            </w:tcBorders>
            <w:shd w:val="clear" w:color="auto" w:fill="auto"/>
            <w:tcPrChange w:id="729" w:author="DFIELD" w:date="2006-09-23T12:51:00Z">
              <w:tcPr>
                <w:tcW w:w="420" w:type="dxa"/>
                <w:gridSpan w:val="3"/>
                <w:tcBorders>
                  <w:top w:val="nil"/>
                  <w:left w:val="nil"/>
                  <w:bottom w:val="nil"/>
                  <w:right w:val="nil"/>
                </w:tcBorders>
                <w:shd w:val="clear" w:color="auto" w:fill="auto"/>
              </w:tcPr>
            </w:tcPrChange>
          </w:tcPr>
          <w:p w14:paraId="6F851E7D" w14:textId="77777777" w:rsidR="00FE5ADC" w:rsidRPr="00876880" w:rsidDel="004D702E" w:rsidRDefault="00FE5ADC">
            <w:pPr>
              <w:jc w:val="center"/>
              <w:rPr>
                <w:del w:id="730" w:author="DFIELD" w:date="2006-09-20T02:50:00Z"/>
                <w:rFonts w:ascii="Tahoma" w:hAnsi="Tahoma" w:cs="Tahoma"/>
                <w:sz w:val="16"/>
                <w:szCs w:val="16"/>
              </w:rPr>
            </w:pPr>
            <w:del w:id="731" w:author="DFIELD" w:date="2006-09-20T02:50:00Z">
              <w:r w:rsidDel="004D702E">
                <w:rPr>
                  <w:rFonts w:ascii="Tahoma" w:hAnsi="Tahoma" w:cs="Tahoma"/>
                  <w:sz w:val="16"/>
                  <w:szCs w:val="16"/>
                </w:rPr>
                <w:delText>-</w:delText>
              </w:r>
            </w:del>
          </w:p>
        </w:tc>
        <w:tc>
          <w:tcPr>
            <w:tcW w:w="430" w:type="dxa"/>
            <w:gridSpan w:val="2"/>
            <w:tcBorders>
              <w:top w:val="nil"/>
              <w:left w:val="nil"/>
              <w:bottom w:val="nil"/>
              <w:right w:val="nil"/>
            </w:tcBorders>
            <w:shd w:val="clear" w:color="auto" w:fill="auto"/>
            <w:tcPrChange w:id="732" w:author="DFIELD" w:date="2006-09-23T12:51:00Z">
              <w:tcPr>
                <w:tcW w:w="430" w:type="dxa"/>
                <w:gridSpan w:val="3"/>
                <w:tcBorders>
                  <w:top w:val="nil"/>
                  <w:left w:val="nil"/>
                  <w:bottom w:val="nil"/>
                  <w:right w:val="nil"/>
                </w:tcBorders>
                <w:shd w:val="clear" w:color="auto" w:fill="auto"/>
              </w:tcPr>
            </w:tcPrChange>
          </w:tcPr>
          <w:p w14:paraId="60EFA129" w14:textId="77777777" w:rsidR="00FE5ADC" w:rsidRPr="00876880" w:rsidDel="004D702E" w:rsidRDefault="00FE5ADC">
            <w:pPr>
              <w:jc w:val="center"/>
              <w:rPr>
                <w:del w:id="733" w:author="DFIELD" w:date="2006-09-20T02:50:00Z"/>
                <w:rFonts w:ascii="Tahoma" w:hAnsi="Tahoma" w:cs="Tahoma"/>
                <w:sz w:val="16"/>
                <w:szCs w:val="16"/>
              </w:rPr>
            </w:pPr>
            <w:del w:id="734" w:author="DFIELD" w:date="2006-09-20T02:50:00Z">
              <w:r w:rsidDel="004D702E">
                <w:rPr>
                  <w:rFonts w:ascii="Tahoma" w:hAnsi="Tahoma" w:cs="Tahoma"/>
                  <w:sz w:val="16"/>
                  <w:szCs w:val="16"/>
                </w:rPr>
                <w:delText>-</w:delText>
              </w:r>
            </w:del>
          </w:p>
        </w:tc>
        <w:tc>
          <w:tcPr>
            <w:tcW w:w="384" w:type="dxa"/>
            <w:gridSpan w:val="2"/>
            <w:tcBorders>
              <w:top w:val="nil"/>
              <w:left w:val="nil"/>
              <w:bottom w:val="nil"/>
              <w:right w:val="nil"/>
            </w:tcBorders>
            <w:shd w:val="clear" w:color="auto" w:fill="auto"/>
            <w:tcPrChange w:id="735" w:author="DFIELD" w:date="2006-09-23T12:51:00Z">
              <w:tcPr>
                <w:tcW w:w="384" w:type="dxa"/>
                <w:gridSpan w:val="3"/>
                <w:tcBorders>
                  <w:top w:val="nil"/>
                  <w:left w:val="nil"/>
                  <w:bottom w:val="nil"/>
                  <w:right w:val="nil"/>
                </w:tcBorders>
                <w:shd w:val="clear" w:color="auto" w:fill="auto"/>
              </w:tcPr>
            </w:tcPrChange>
          </w:tcPr>
          <w:p w14:paraId="6406968E" w14:textId="77777777" w:rsidR="00FE5ADC" w:rsidRPr="00876880" w:rsidDel="004D702E" w:rsidRDefault="00FE5ADC">
            <w:pPr>
              <w:jc w:val="center"/>
              <w:rPr>
                <w:del w:id="736" w:author="DFIELD" w:date="2006-09-20T02:50:00Z"/>
                <w:rFonts w:ascii="Tahoma" w:hAnsi="Tahoma" w:cs="Tahoma"/>
                <w:sz w:val="16"/>
                <w:szCs w:val="16"/>
              </w:rPr>
            </w:pPr>
            <w:del w:id="737" w:author="DFIELD" w:date="2006-09-20T02:50:00Z">
              <w:r w:rsidDel="004D702E">
                <w:rPr>
                  <w:rFonts w:ascii="Tahoma" w:hAnsi="Tahoma" w:cs="Tahoma"/>
                  <w:sz w:val="16"/>
                  <w:szCs w:val="16"/>
                </w:rPr>
                <w:delText>-</w:delText>
              </w:r>
            </w:del>
          </w:p>
        </w:tc>
        <w:tc>
          <w:tcPr>
            <w:tcW w:w="443" w:type="dxa"/>
            <w:gridSpan w:val="2"/>
            <w:tcBorders>
              <w:top w:val="nil"/>
              <w:left w:val="nil"/>
              <w:bottom w:val="nil"/>
              <w:right w:val="nil"/>
            </w:tcBorders>
            <w:shd w:val="clear" w:color="auto" w:fill="auto"/>
            <w:tcPrChange w:id="738" w:author="DFIELD" w:date="2006-09-23T12:51:00Z">
              <w:tcPr>
                <w:tcW w:w="443" w:type="dxa"/>
                <w:gridSpan w:val="3"/>
                <w:tcBorders>
                  <w:top w:val="nil"/>
                  <w:left w:val="nil"/>
                  <w:bottom w:val="nil"/>
                  <w:right w:val="nil"/>
                </w:tcBorders>
                <w:shd w:val="clear" w:color="auto" w:fill="auto"/>
              </w:tcPr>
            </w:tcPrChange>
          </w:tcPr>
          <w:p w14:paraId="6BCABEAB" w14:textId="77777777" w:rsidR="00FE5ADC" w:rsidRPr="00876880" w:rsidDel="004D702E" w:rsidRDefault="00FE5ADC">
            <w:pPr>
              <w:jc w:val="center"/>
              <w:rPr>
                <w:del w:id="739" w:author="DFIELD" w:date="2006-09-20T02:50:00Z"/>
                <w:rFonts w:ascii="Tahoma" w:hAnsi="Tahoma" w:cs="Tahoma"/>
                <w:sz w:val="16"/>
                <w:szCs w:val="16"/>
              </w:rPr>
            </w:pPr>
            <w:del w:id="740" w:author="DFIELD" w:date="2006-09-20T02:50:00Z">
              <w:r w:rsidDel="004D702E">
                <w:rPr>
                  <w:rFonts w:ascii="Tahoma" w:hAnsi="Tahoma" w:cs="Tahoma"/>
                  <w:sz w:val="16"/>
                  <w:szCs w:val="16"/>
                </w:rPr>
                <w:delText>-</w:delText>
              </w:r>
            </w:del>
          </w:p>
        </w:tc>
        <w:tc>
          <w:tcPr>
            <w:tcW w:w="444" w:type="dxa"/>
            <w:tcBorders>
              <w:top w:val="nil"/>
              <w:left w:val="nil"/>
              <w:bottom w:val="nil"/>
              <w:right w:val="nil"/>
            </w:tcBorders>
            <w:shd w:val="clear" w:color="auto" w:fill="auto"/>
            <w:tcPrChange w:id="741" w:author="DFIELD" w:date="2006-09-23T12:51:00Z">
              <w:tcPr>
                <w:tcW w:w="444" w:type="dxa"/>
                <w:gridSpan w:val="2"/>
                <w:tcBorders>
                  <w:top w:val="nil"/>
                  <w:left w:val="nil"/>
                  <w:bottom w:val="nil"/>
                  <w:right w:val="nil"/>
                </w:tcBorders>
                <w:shd w:val="clear" w:color="auto" w:fill="auto"/>
              </w:tcPr>
            </w:tcPrChange>
          </w:tcPr>
          <w:p w14:paraId="5C019457" w14:textId="77777777" w:rsidR="00FE5ADC" w:rsidRPr="00876880" w:rsidDel="004D702E" w:rsidRDefault="00FE5ADC">
            <w:pPr>
              <w:jc w:val="center"/>
              <w:rPr>
                <w:del w:id="742" w:author="DFIELD" w:date="2006-09-20T02:50:00Z"/>
                <w:rFonts w:ascii="Tahoma" w:hAnsi="Tahoma" w:cs="Tahoma"/>
                <w:sz w:val="16"/>
                <w:szCs w:val="16"/>
              </w:rPr>
            </w:pPr>
            <w:del w:id="743" w:author="DFIELD" w:date="2006-09-20T02:50:00Z">
              <w:r w:rsidDel="004D702E">
                <w:rPr>
                  <w:rFonts w:ascii="Tahoma" w:hAnsi="Tahoma" w:cs="Tahoma"/>
                  <w:sz w:val="16"/>
                  <w:szCs w:val="16"/>
                </w:rPr>
                <w:delText>-</w:delText>
              </w:r>
            </w:del>
          </w:p>
        </w:tc>
      </w:tr>
      <w:tr w:rsidR="00E23C9D" w:rsidRPr="00876880" w14:paraId="721E16EB" w14:textId="77777777">
        <w:trPr>
          <w:trHeight w:val="255"/>
          <w:trPrChange w:id="744"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745" w:author="DFIELD" w:date="2006-09-25T13:47:00Z">
              <w:tcPr>
                <w:tcW w:w="7136" w:type="dxa"/>
                <w:gridSpan w:val="4"/>
                <w:tcBorders>
                  <w:top w:val="nil"/>
                  <w:left w:val="nil"/>
                  <w:bottom w:val="nil"/>
                  <w:right w:val="single" w:sz="8" w:space="0" w:color="auto"/>
                </w:tcBorders>
                <w:shd w:val="clear" w:color="auto" w:fill="auto"/>
              </w:tcPr>
            </w:tcPrChange>
          </w:tcPr>
          <w:p w14:paraId="1FD80528" w14:textId="77777777" w:rsidR="00E23C9D" w:rsidRPr="00876880" w:rsidRDefault="00E23C9D">
            <w:pPr>
              <w:rPr>
                <w:rFonts w:ascii="Tahoma" w:hAnsi="Tahoma" w:cs="Tahoma"/>
                <w:sz w:val="16"/>
                <w:szCs w:val="16"/>
              </w:rPr>
            </w:pPr>
            <w:ins w:id="746" w:author="DFIELD" w:date="2006-09-27T11:46:00Z">
              <w:r w:rsidRPr="00876880">
                <w:rPr>
                  <w:rFonts w:ascii="Tahoma" w:hAnsi="Tahoma" w:cs="Tahoma"/>
                  <w:sz w:val="16"/>
                  <w:szCs w:val="16"/>
                </w:rPr>
                <w:t>Relationship to oxygen</w:t>
              </w:r>
              <w:r>
                <w:rPr>
                  <w:rFonts w:ascii="Tahoma" w:hAnsi="Tahoma" w:cs="Tahoma"/>
                  <w:sz w:val="16"/>
                  <w:szCs w:val="16"/>
                </w:rPr>
                <w:t xml:space="preserve"> (e.g. aerobic, anaerobic etc)</w:t>
              </w:r>
              <w:r>
                <w:rPr>
                  <w:rFonts w:ascii="Tahoma" w:hAnsi="Tahoma" w:cs="Tahoma"/>
                  <w:b/>
                  <w:color w:val="000000"/>
                  <w:sz w:val="20"/>
                  <w:szCs w:val="20"/>
                  <w:vertAlign w:val="superscript"/>
                </w:rPr>
                <w:t xml:space="preserve"> 1,2, CV</w:t>
              </w:r>
            </w:ins>
            <w:del w:id="747" w:author="DFIELD" w:date="2006-09-27T11:44:00Z">
              <w:r w:rsidRPr="00EC51C4" w:rsidDel="005674D9">
                <w:rPr>
                  <w:rFonts w:ascii="Tahoma" w:hAnsi="Tahoma" w:cs="Tahoma"/>
                  <w:sz w:val="16"/>
                  <w:szCs w:val="16"/>
                  <w:highlight w:val="yellow"/>
                  <w:rPrChange w:id="748" w:author="DFIELD" w:date="2006-09-27T11:38:00Z">
                    <w:rPr>
                      <w:rFonts w:ascii="Tahoma" w:hAnsi="Tahoma" w:cs="Tahoma"/>
                      <w:sz w:val="16"/>
                      <w:szCs w:val="16"/>
                    </w:rPr>
                  </w:rPrChange>
                </w:rPr>
                <w:delText>Whether normally pathogenic or not</w:delText>
              </w:r>
            </w:del>
            <w:ins w:id="749" w:author="z312" w:date="2006-09-12T16:54:00Z">
              <w:del w:id="750" w:author="DFIELD" w:date="2006-09-27T11:44:00Z">
                <w:r w:rsidRPr="00EC51C4" w:rsidDel="005674D9">
                  <w:rPr>
                    <w:rFonts w:ascii="Tahoma" w:hAnsi="Tahoma" w:cs="Tahoma"/>
                    <w:sz w:val="16"/>
                    <w:szCs w:val="16"/>
                    <w:highlight w:val="yellow"/>
                    <w:rPrChange w:id="751" w:author="DFIELD" w:date="2006-09-27T11:38:00Z">
                      <w:rPr>
                        <w:rFonts w:ascii="Tahoma" w:hAnsi="Tahoma" w:cs="Tahoma"/>
                        <w:sz w:val="16"/>
                        <w:szCs w:val="16"/>
                      </w:rPr>
                    </w:rPrChange>
                  </w:rPr>
                  <w:delText xml:space="preserve"> </w:delText>
                </w:r>
              </w:del>
              <w:del w:id="752" w:author="DFIELD" w:date="2006-09-25T13:36:00Z">
                <w:r w:rsidDel="00F50B8A">
                  <w:rPr>
                    <w:rFonts w:ascii="Tahoma" w:hAnsi="Tahoma" w:cs="Tahoma"/>
                    <w:sz w:val="16"/>
                    <w:szCs w:val="16"/>
                  </w:rPr>
                  <w:delText xml:space="preserve">- </w:delText>
                </w:r>
              </w:del>
            </w:ins>
            <w:ins w:id="753" w:author="z312" w:date="2006-09-12T16:55:00Z">
              <w:del w:id="754" w:author="DFIELD" w:date="2006-09-25T13:36:00Z">
                <w:r w:rsidDel="00F50B8A">
                  <w:rPr>
                    <w:rFonts w:ascii="Tahoma" w:hAnsi="Tahoma" w:cs="Tahoma"/>
                    <w:sz w:val="16"/>
                    <w:szCs w:val="16"/>
                  </w:rPr>
                  <w:delText>unclear</w:delText>
                </w:r>
              </w:del>
            </w:ins>
          </w:p>
        </w:tc>
        <w:tc>
          <w:tcPr>
            <w:tcW w:w="603" w:type="dxa"/>
            <w:gridSpan w:val="2"/>
            <w:tcBorders>
              <w:top w:val="nil"/>
              <w:left w:val="single" w:sz="8" w:space="0" w:color="auto"/>
              <w:bottom w:val="nil"/>
              <w:right w:val="nil"/>
            </w:tcBorders>
            <w:tcPrChange w:id="755" w:author="DFIELD" w:date="2006-09-25T13:47:00Z">
              <w:tcPr>
                <w:tcW w:w="411" w:type="dxa"/>
                <w:gridSpan w:val="2"/>
                <w:tcBorders>
                  <w:top w:val="nil"/>
                  <w:left w:val="single" w:sz="8" w:space="0" w:color="auto"/>
                  <w:bottom w:val="nil"/>
                  <w:right w:val="nil"/>
                </w:tcBorders>
              </w:tcPr>
            </w:tcPrChange>
          </w:tcPr>
          <w:p w14:paraId="3D4A8C73" w14:textId="77777777" w:rsidR="00E23C9D" w:rsidRPr="00876880" w:rsidRDefault="00E23C9D">
            <w:pPr>
              <w:jc w:val="center"/>
              <w:rPr>
                <w:rFonts w:ascii="Tahoma" w:hAnsi="Tahoma" w:cs="Tahoma"/>
                <w:sz w:val="16"/>
                <w:szCs w:val="16"/>
              </w:rPr>
            </w:pPr>
            <w:del w:id="756" w:author="DFIELD" w:date="2006-09-27T11:44:00Z">
              <w:r w:rsidRPr="00876880" w:rsidDel="005674D9">
                <w:rPr>
                  <w:rFonts w:ascii="Tahoma" w:hAnsi="Tahoma" w:cs="Tahoma"/>
                  <w:sz w:val="16"/>
                  <w:szCs w:val="16"/>
                </w:rPr>
                <w:delText>X</w:delText>
              </w:r>
            </w:del>
          </w:p>
        </w:tc>
        <w:tc>
          <w:tcPr>
            <w:tcW w:w="436" w:type="dxa"/>
            <w:gridSpan w:val="2"/>
            <w:tcBorders>
              <w:top w:val="nil"/>
              <w:left w:val="nil"/>
              <w:bottom w:val="nil"/>
              <w:right w:val="nil"/>
            </w:tcBorders>
            <w:shd w:val="clear" w:color="auto" w:fill="auto"/>
            <w:tcPrChange w:id="757" w:author="DFIELD" w:date="2006-09-25T13:47:00Z">
              <w:tcPr>
                <w:tcW w:w="420" w:type="dxa"/>
                <w:gridSpan w:val="3"/>
                <w:tcBorders>
                  <w:top w:val="nil"/>
                  <w:left w:val="nil"/>
                  <w:bottom w:val="nil"/>
                  <w:right w:val="nil"/>
                </w:tcBorders>
                <w:shd w:val="clear" w:color="auto" w:fill="auto"/>
              </w:tcPr>
            </w:tcPrChange>
          </w:tcPr>
          <w:p w14:paraId="6FFAE51A" w14:textId="77777777" w:rsidR="00E23C9D" w:rsidRPr="00876880" w:rsidRDefault="00E23C9D">
            <w:pPr>
              <w:jc w:val="center"/>
              <w:rPr>
                <w:rFonts w:ascii="Tahoma" w:hAnsi="Tahoma" w:cs="Tahoma"/>
                <w:sz w:val="16"/>
                <w:szCs w:val="16"/>
              </w:rPr>
            </w:pPr>
            <w:ins w:id="758" w:author="DFIELD" w:date="2006-09-27T11:46:00Z">
              <w:r w:rsidRPr="00876880">
                <w:rPr>
                  <w:rFonts w:ascii="Tahoma" w:hAnsi="Tahoma" w:cs="Tahoma"/>
                  <w:sz w:val="16"/>
                  <w:szCs w:val="16"/>
                </w:rPr>
                <w:t>M</w:t>
              </w:r>
            </w:ins>
            <w:del w:id="759" w:author="DFIELD" w:date="2006-09-27T11:44:00Z">
              <w:r w:rsidRPr="00876880" w:rsidDel="005674D9">
                <w:rPr>
                  <w:rFonts w:ascii="Tahoma" w:hAnsi="Tahoma" w:cs="Tahoma"/>
                  <w:sz w:val="16"/>
                  <w:szCs w:val="16"/>
                </w:rPr>
                <w:delText>X</w:delText>
              </w:r>
            </w:del>
          </w:p>
        </w:tc>
        <w:tc>
          <w:tcPr>
            <w:tcW w:w="429" w:type="dxa"/>
            <w:gridSpan w:val="2"/>
            <w:tcBorders>
              <w:top w:val="nil"/>
              <w:left w:val="nil"/>
              <w:bottom w:val="nil"/>
              <w:right w:val="nil"/>
            </w:tcBorders>
            <w:shd w:val="clear" w:color="auto" w:fill="auto"/>
            <w:tcPrChange w:id="760" w:author="DFIELD" w:date="2006-09-25T13:47:00Z">
              <w:tcPr>
                <w:tcW w:w="430" w:type="dxa"/>
                <w:gridSpan w:val="3"/>
                <w:tcBorders>
                  <w:top w:val="nil"/>
                  <w:left w:val="nil"/>
                  <w:bottom w:val="nil"/>
                  <w:right w:val="nil"/>
                </w:tcBorders>
                <w:shd w:val="clear" w:color="auto" w:fill="auto"/>
              </w:tcPr>
            </w:tcPrChange>
          </w:tcPr>
          <w:p w14:paraId="073401AC" w14:textId="77777777" w:rsidR="00E23C9D" w:rsidRPr="00876880" w:rsidRDefault="00E23C9D">
            <w:pPr>
              <w:jc w:val="center"/>
              <w:rPr>
                <w:rFonts w:ascii="Tahoma" w:hAnsi="Tahoma" w:cs="Tahoma"/>
                <w:sz w:val="16"/>
                <w:szCs w:val="16"/>
              </w:rPr>
            </w:pPr>
            <w:ins w:id="761" w:author="DFIELD" w:date="2006-09-27T11:46:00Z">
              <w:r>
                <w:rPr>
                  <w:rFonts w:ascii="Tahoma" w:hAnsi="Tahoma" w:cs="Tahoma"/>
                  <w:sz w:val="16"/>
                  <w:szCs w:val="16"/>
                </w:rPr>
                <w:t>-</w:t>
              </w:r>
            </w:ins>
          </w:p>
        </w:tc>
        <w:tc>
          <w:tcPr>
            <w:tcW w:w="402" w:type="dxa"/>
            <w:gridSpan w:val="2"/>
            <w:tcBorders>
              <w:top w:val="nil"/>
              <w:left w:val="nil"/>
              <w:bottom w:val="nil"/>
              <w:right w:val="nil"/>
            </w:tcBorders>
            <w:shd w:val="clear" w:color="auto" w:fill="auto"/>
            <w:tcPrChange w:id="762" w:author="DFIELD" w:date="2006-09-25T13:47:00Z">
              <w:tcPr>
                <w:tcW w:w="384" w:type="dxa"/>
                <w:gridSpan w:val="3"/>
                <w:tcBorders>
                  <w:top w:val="nil"/>
                  <w:left w:val="nil"/>
                  <w:bottom w:val="nil"/>
                  <w:right w:val="nil"/>
                </w:tcBorders>
                <w:shd w:val="clear" w:color="auto" w:fill="auto"/>
              </w:tcPr>
            </w:tcPrChange>
          </w:tcPr>
          <w:p w14:paraId="7130D443" w14:textId="77777777" w:rsidR="00E23C9D" w:rsidRPr="00876880" w:rsidRDefault="00E23C9D">
            <w:pPr>
              <w:jc w:val="center"/>
              <w:rPr>
                <w:rFonts w:ascii="Tahoma" w:hAnsi="Tahoma" w:cs="Tahoma"/>
                <w:sz w:val="16"/>
                <w:szCs w:val="16"/>
              </w:rPr>
            </w:pPr>
            <w:ins w:id="763" w:author="DFIELD" w:date="2006-09-27T11:46:00Z">
              <w:r>
                <w:rPr>
                  <w:rFonts w:ascii="Tahoma" w:hAnsi="Tahoma" w:cs="Tahoma"/>
                  <w:sz w:val="16"/>
                  <w:szCs w:val="16"/>
                </w:rPr>
                <w:t>-</w:t>
              </w:r>
            </w:ins>
            <w:del w:id="764" w:author="DFIELD" w:date="2006-09-27T11:44:00Z">
              <w:r w:rsidRPr="00876880" w:rsidDel="005674D9">
                <w:rPr>
                  <w:rFonts w:ascii="Tahoma" w:hAnsi="Tahoma" w:cs="Tahoma"/>
                  <w:sz w:val="16"/>
                  <w:szCs w:val="16"/>
                </w:rPr>
                <w:delText>M</w:delText>
              </w:r>
            </w:del>
          </w:p>
        </w:tc>
        <w:tc>
          <w:tcPr>
            <w:tcW w:w="456" w:type="dxa"/>
            <w:gridSpan w:val="2"/>
            <w:tcBorders>
              <w:top w:val="nil"/>
              <w:left w:val="nil"/>
              <w:bottom w:val="nil"/>
              <w:right w:val="nil"/>
            </w:tcBorders>
            <w:shd w:val="clear" w:color="auto" w:fill="auto"/>
            <w:tcPrChange w:id="765" w:author="DFIELD" w:date="2006-09-25T13:47:00Z">
              <w:tcPr>
                <w:tcW w:w="443" w:type="dxa"/>
                <w:gridSpan w:val="3"/>
                <w:tcBorders>
                  <w:top w:val="nil"/>
                  <w:left w:val="nil"/>
                  <w:bottom w:val="nil"/>
                  <w:right w:val="nil"/>
                </w:tcBorders>
                <w:shd w:val="clear" w:color="auto" w:fill="auto"/>
              </w:tcPr>
            </w:tcPrChange>
          </w:tcPr>
          <w:p w14:paraId="794BF1B1" w14:textId="77777777" w:rsidR="00E23C9D" w:rsidRPr="00876880" w:rsidRDefault="00E23C9D">
            <w:pPr>
              <w:jc w:val="center"/>
              <w:rPr>
                <w:rFonts w:ascii="Tahoma" w:hAnsi="Tahoma" w:cs="Tahoma"/>
                <w:sz w:val="16"/>
                <w:szCs w:val="16"/>
              </w:rPr>
            </w:pPr>
            <w:ins w:id="766" w:author="DFIELD" w:date="2006-09-27T11:46:00Z">
              <w:r>
                <w:rPr>
                  <w:rFonts w:ascii="Tahoma" w:hAnsi="Tahoma" w:cs="Tahoma"/>
                  <w:sz w:val="16"/>
                  <w:szCs w:val="16"/>
                </w:rPr>
                <w:t>-</w:t>
              </w:r>
            </w:ins>
          </w:p>
        </w:tc>
        <w:tc>
          <w:tcPr>
            <w:tcW w:w="458" w:type="dxa"/>
            <w:gridSpan w:val="2"/>
            <w:tcBorders>
              <w:top w:val="nil"/>
              <w:left w:val="nil"/>
              <w:bottom w:val="nil"/>
              <w:right w:val="nil"/>
            </w:tcBorders>
            <w:shd w:val="clear" w:color="auto" w:fill="auto"/>
            <w:tcPrChange w:id="767" w:author="DFIELD" w:date="2006-09-25T13:47:00Z">
              <w:tcPr>
                <w:tcW w:w="444" w:type="dxa"/>
                <w:gridSpan w:val="2"/>
                <w:tcBorders>
                  <w:top w:val="nil"/>
                  <w:left w:val="nil"/>
                  <w:bottom w:val="nil"/>
                  <w:right w:val="nil"/>
                </w:tcBorders>
                <w:shd w:val="clear" w:color="auto" w:fill="auto"/>
              </w:tcPr>
            </w:tcPrChange>
          </w:tcPr>
          <w:p w14:paraId="71840E1B" w14:textId="77777777" w:rsidR="00E23C9D" w:rsidRPr="00876880" w:rsidRDefault="00E23C9D">
            <w:pPr>
              <w:jc w:val="center"/>
              <w:rPr>
                <w:rFonts w:ascii="Tahoma" w:hAnsi="Tahoma" w:cs="Tahoma"/>
                <w:sz w:val="16"/>
                <w:szCs w:val="16"/>
              </w:rPr>
            </w:pPr>
            <w:ins w:id="768" w:author="DFIELD" w:date="2006-09-27T11:46:00Z">
              <w:r>
                <w:rPr>
                  <w:rFonts w:ascii="Tahoma" w:hAnsi="Tahoma" w:cs="Tahoma"/>
                  <w:sz w:val="16"/>
                  <w:szCs w:val="16"/>
                </w:rPr>
                <w:t>-</w:t>
              </w:r>
            </w:ins>
          </w:p>
        </w:tc>
      </w:tr>
      <w:tr w:rsidR="00E23C9D" w:rsidRPr="00876880" w14:paraId="5D24205B" w14:textId="77777777">
        <w:trPr>
          <w:gridAfter w:val="12"/>
          <w:wAfter w:w="2784" w:type="dxa"/>
          <w:trHeight w:val="255"/>
          <w:trPrChange w:id="769" w:author="DFIELD" w:date="2006-09-25T13:47:00Z">
            <w:trPr>
              <w:gridAfter w:val="12"/>
              <w:wAfter w:w="2959" w:type="dxa"/>
              <w:trHeight w:val="255"/>
            </w:trPr>
          </w:trPrChange>
        </w:trPr>
        <w:tc>
          <w:tcPr>
            <w:tcW w:w="6884" w:type="dxa"/>
            <w:tcBorders>
              <w:top w:val="single" w:sz="4" w:space="0" w:color="auto"/>
              <w:left w:val="nil"/>
              <w:bottom w:val="single" w:sz="4" w:space="0" w:color="auto"/>
              <w:right w:val="single" w:sz="8" w:space="0" w:color="auto"/>
            </w:tcBorders>
            <w:shd w:val="clear" w:color="auto" w:fill="auto"/>
            <w:tcPrChange w:id="770" w:author="DFIELD" w:date="2006-09-25T13:47:00Z">
              <w:tcPr>
                <w:tcW w:w="7136" w:type="dxa"/>
                <w:gridSpan w:val="4"/>
                <w:tcBorders>
                  <w:top w:val="single" w:sz="4" w:space="0" w:color="auto"/>
                  <w:left w:val="nil"/>
                  <w:bottom w:val="single" w:sz="4" w:space="0" w:color="auto"/>
                  <w:right w:val="single" w:sz="8" w:space="0" w:color="auto"/>
                </w:tcBorders>
                <w:shd w:val="clear" w:color="auto" w:fill="auto"/>
              </w:tcPr>
            </w:tcPrChange>
          </w:tcPr>
          <w:p w14:paraId="076231FB" w14:textId="77777777" w:rsidR="00E23C9D" w:rsidRPr="00876880" w:rsidRDefault="00E23C9D">
            <w:pPr>
              <w:rPr>
                <w:rFonts w:ascii="Tahoma" w:hAnsi="Tahoma" w:cs="Tahoma"/>
                <w:b/>
                <w:bCs/>
                <w:sz w:val="16"/>
                <w:szCs w:val="16"/>
              </w:rPr>
            </w:pPr>
            <w:r w:rsidRPr="00876880">
              <w:rPr>
                <w:rFonts w:ascii="Tahoma" w:hAnsi="Tahoma" w:cs="Tahoma"/>
                <w:b/>
                <w:bCs/>
                <w:sz w:val="16"/>
                <w:szCs w:val="16"/>
              </w:rPr>
              <w:t>ENVIRONMENT</w:t>
            </w:r>
          </w:p>
        </w:tc>
      </w:tr>
      <w:tr w:rsidR="00E23C9D" w:rsidRPr="00876880" w14:paraId="320BCCBB" w14:textId="77777777">
        <w:trPr>
          <w:trHeight w:val="255"/>
          <w:trPrChange w:id="771" w:author="DFIELD" w:date="2006-09-25T13:47:00Z">
            <w:trPr>
              <w:gridAfter w:val="0"/>
              <w:trHeight w:val="255"/>
            </w:trPr>
          </w:trPrChange>
        </w:trPr>
        <w:tc>
          <w:tcPr>
            <w:tcW w:w="6884" w:type="dxa"/>
            <w:tcBorders>
              <w:top w:val="single" w:sz="4" w:space="0" w:color="auto"/>
              <w:left w:val="nil"/>
              <w:bottom w:val="nil"/>
              <w:right w:val="single" w:sz="8" w:space="0" w:color="auto"/>
            </w:tcBorders>
            <w:shd w:val="clear" w:color="auto" w:fill="E0E0E0"/>
            <w:tcPrChange w:id="772" w:author="DFIELD" w:date="2006-09-25T13:47:00Z">
              <w:tcPr>
                <w:tcW w:w="7136" w:type="dxa"/>
                <w:gridSpan w:val="4"/>
                <w:tcBorders>
                  <w:top w:val="nil"/>
                  <w:left w:val="nil"/>
                  <w:bottom w:val="nil"/>
                  <w:right w:val="single" w:sz="8" w:space="0" w:color="auto"/>
                </w:tcBorders>
                <w:shd w:val="clear" w:color="auto" w:fill="E3E3E3"/>
              </w:tcPr>
            </w:tcPrChange>
          </w:tcPr>
          <w:p w14:paraId="4DFA2969" w14:textId="77777777" w:rsidR="00E23C9D" w:rsidRPr="00876880" w:rsidRDefault="00E23C9D">
            <w:pPr>
              <w:rPr>
                <w:rFonts w:ascii="Tahoma" w:hAnsi="Tahoma" w:cs="Tahoma"/>
                <w:color w:val="000000"/>
                <w:sz w:val="16"/>
                <w:szCs w:val="16"/>
              </w:rPr>
            </w:pPr>
            <w:r>
              <w:rPr>
                <w:rFonts w:ascii="Tahoma" w:hAnsi="Tahoma" w:cs="Tahoma"/>
                <w:color w:val="000000"/>
                <w:sz w:val="16"/>
                <w:szCs w:val="16"/>
              </w:rPr>
              <w:t>Geographic location (l</w:t>
            </w:r>
            <w:r w:rsidRPr="00876880">
              <w:rPr>
                <w:rFonts w:ascii="Tahoma" w:hAnsi="Tahoma" w:cs="Tahoma"/>
                <w:color w:val="000000"/>
                <w:sz w:val="16"/>
                <w:szCs w:val="16"/>
              </w:rPr>
              <w:t>atitude</w:t>
            </w:r>
            <w:ins w:id="773" w:author="DFIELD" w:date="2006-09-25T22:13:00Z">
              <w:r>
                <w:rPr>
                  <w:rFonts w:ascii="Tahoma" w:hAnsi="Tahoma" w:cs="Tahoma"/>
                  <w:color w:val="000000"/>
                  <w:sz w:val="16"/>
                  <w:szCs w:val="16"/>
                </w:rPr>
                <w:t xml:space="preserve"> and</w:t>
              </w:r>
            </w:ins>
            <w:del w:id="774" w:author="DFIELD" w:date="2006-09-25T22:13:00Z">
              <w:r w:rsidDel="00BE5783">
                <w:rPr>
                  <w:rFonts w:ascii="Tahoma" w:hAnsi="Tahoma" w:cs="Tahoma"/>
                  <w:color w:val="000000"/>
                  <w:sz w:val="16"/>
                  <w:szCs w:val="16"/>
                </w:rPr>
                <w:delText>,</w:delText>
              </w:r>
            </w:del>
            <w:r w:rsidRPr="00876880">
              <w:rPr>
                <w:rFonts w:ascii="Tahoma" w:hAnsi="Tahoma" w:cs="Tahoma"/>
                <w:color w:val="000000"/>
                <w:sz w:val="16"/>
                <w:szCs w:val="16"/>
              </w:rPr>
              <w:t xml:space="preserve"> longitude</w:t>
            </w:r>
            <w:ins w:id="775" w:author="DFIELD" w:date="2006-09-25T22:13:00Z">
              <w:r>
                <w:rPr>
                  <w:rFonts w:ascii="Tahoma" w:hAnsi="Tahoma" w:cs="Tahoma"/>
                  <w:color w:val="000000"/>
                  <w:sz w:val="16"/>
                  <w:szCs w:val="16"/>
                </w:rPr>
                <w:t xml:space="preserve"> </w:t>
              </w:r>
              <w:r>
                <w:rPr>
                  <w:rFonts w:ascii="Tahoma" w:hAnsi="Tahoma" w:cs="Tahoma"/>
                  <w:b/>
                  <w:color w:val="000000"/>
                  <w:sz w:val="20"/>
                  <w:szCs w:val="20"/>
                  <w:vertAlign w:val="superscript"/>
                </w:rPr>
                <w:t>float</w:t>
              </w:r>
            </w:ins>
            <w:r>
              <w:rPr>
                <w:rFonts w:ascii="Tahoma" w:hAnsi="Tahoma" w:cs="Tahoma"/>
                <w:color w:val="000000"/>
                <w:sz w:val="16"/>
                <w:szCs w:val="16"/>
              </w:rPr>
              <w:t>, d</w:t>
            </w:r>
            <w:r w:rsidRPr="00876880">
              <w:rPr>
                <w:rFonts w:ascii="Tahoma" w:hAnsi="Tahoma" w:cs="Tahoma"/>
                <w:color w:val="000000"/>
                <w:sz w:val="16"/>
                <w:szCs w:val="16"/>
              </w:rPr>
              <w:t>epth / altitude</w:t>
            </w:r>
            <w:r>
              <w:rPr>
                <w:rFonts w:ascii="Tahoma" w:hAnsi="Tahoma" w:cs="Tahoma"/>
                <w:color w:val="000000"/>
                <w:sz w:val="16"/>
                <w:szCs w:val="16"/>
              </w:rPr>
              <w:t xml:space="preserve"> </w:t>
            </w:r>
            <w:r w:rsidRPr="00876880">
              <w:rPr>
                <w:rFonts w:ascii="Tahoma" w:hAnsi="Tahoma" w:cs="Tahoma"/>
                <w:color w:val="000000"/>
                <w:sz w:val="16"/>
                <w:szCs w:val="16"/>
              </w:rPr>
              <w:t xml:space="preserve">of </w:t>
            </w:r>
            <w:proofErr w:type="gramStart"/>
            <w:r w:rsidRPr="00876880">
              <w:rPr>
                <w:rFonts w:ascii="Tahoma" w:hAnsi="Tahoma" w:cs="Tahoma"/>
                <w:color w:val="000000"/>
                <w:sz w:val="16"/>
                <w:szCs w:val="16"/>
              </w:rPr>
              <w:t>sample</w:t>
            </w:r>
            <w:ins w:id="776" w:author="DFIELD" w:date="2006-09-27T11:39:00Z">
              <w:r>
                <w:rPr>
                  <w:rFonts w:ascii="Tahoma" w:hAnsi="Tahoma" w:cs="Tahoma"/>
                  <w:b/>
                  <w:color w:val="000000"/>
                  <w:sz w:val="20"/>
                  <w:szCs w:val="20"/>
                  <w:vertAlign w:val="superscript"/>
                </w:rPr>
                <w:t xml:space="preserve"> </w:t>
              </w:r>
              <w:r w:rsidRPr="001960FA">
                <w:rPr>
                  <w:rFonts w:ascii="Tahoma" w:hAnsi="Tahoma" w:cs="Tahoma"/>
                  <w:b/>
                  <w:color w:val="000000"/>
                  <w:sz w:val="20"/>
                  <w:szCs w:val="20"/>
                  <w:highlight w:val="yellow"/>
                  <w:vertAlign w:val="superscript"/>
                  <w:rPrChange w:id="777" w:author="DFIELD" w:date="2006-09-27T11:39:00Z">
                    <w:rPr>
                      <w:rFonts w:ascii="Tahoma" w:hAnsi="Tahoma" w:cs="Tahoma"/>
                      <w:b/>
                      <w:color w:val="000000"/>
                      <w:sz w:val="20"/>
                      <w:szCs w:val="20"/>
                      <w:vertAlign w:val="superscript"/>
                    </w:rPr>
                  </w:rPrChange>
                </w:rPr>
                <w:t>?</w:t>
              </w:r>
            </w:ins>
            <w:proofErr w:type="gramEnd"/>
            <w:r>
              <w:rPr>
                <w:rFonts w:ascii="Tahoma" w:hAnsi="Tahoma" w:cs="Tahoma"/>
                <w:color w:val="000000"/>
                <w:sz w:val="16"/>
                <w:szCs w:val="16"/>
              </w:rPr>
              <w:t>)</w:t>
            </w:r>
            <w:ins w:id="778" w:author="DFIELD" w:date="2006-09-25T13:11:00Z">
              <w:r w:rsidRPr="00023C72">
                <w:rPr>
                  <w:rFonts w:ascii="Tahoma" w:hAnsi="Tahoma" w:cs="Tahoma"/>
                  <w:b/>
                  <w:color w:val="000000"/>
                  <w:sz w:val="20"/>
                  <w:szCs w:val="20"/>
                  <w:vertAlign w:val="superscript"/>
                </w:rPr>
                <w:t xml:space="preserve"> 1</w:t>
              </w:r>
            </w:ins>
            <w:ins w:id="779" w:author="DFIELD" w:date="2006-09-25T22:13:00Z">
              <w:r>
                <w:rPr>
                  <w:rFonts w:ascii="Tahoma" w:hAnsi="Tahoma" w:cs="Tahoma"/>
                  <w:b/>
                  <w:color w:val="000000"/>
                  <w:sz w:val="20"/>
                  <w:szCs w:val="20"/>
                  <w:vertAlign w:val="superscript"/>
                </w:rPr>
                <w:t>,</w:t>
              </w:r>
            </w:ins>
            <w:ins w:id="780" w:author="z312" w:date="2006-09-12T16:55:00Z">
              <w:del w:id="781" w:author="DFIELD" w:date="2006-09-25T13:11:00Z">
                <w:r w:rsidDel="006718F2">
                  <w:rPr>
                    <w:rFonts w:ascii="Tahoma" w:hAnsi="Tahoma" w:cs="Tahoma"/>
                    <w:color w:val="000000"/>
                    <w:sz w:val="16"/>
                    <w:szCs w:val="16"/>
                  </w:rPr>
                  <w:delText xml:space="preserve"> - 15</w:delText>
                </w:r>
              </w:del>
            </w:ins>
          </w:p>
        </w:tc>
        <w:tc>
          <w:tcPr>
            <w:tcW w:w="603" w:type="dxa"/>
            <w:gridSpan w:val="2"/>
            <w:tcBorders>
              <w:top w:val="single" w:sz="4" w:space="0" w:color="auto"/>
              <w:left w:val="single" w:sz="8" w:space="0" w:color="auto"/>
              <w:bottom w:val="nil"/>
              <w:right w:val="nil"/>
            </w:tcBorders>
            <w:shd w:val="clear" w:color="auto" w:fill="E0E0E0"/>
            <w:tcPrChange w:id="782" w:author="DFIELD" w:date="2006-09-25T13:47:00Z">
              <w:tcPr>
                <w:tcW w:w="411" w:type="dxa"/>
                <w:gridSpan w:val="2"/>
                <w:tcBorders>
                  <w:top w:val="nil"/>
                  <w:left w:val="single" w:sz="8" w:space="0" w:color="auto"/>
                  <w:bottom w:val="nil"/>
                  <w:right w:val="nil"/>
                </w:tcBorders>
                <w:shd w:val="clear" w:color="auto" w:fill="E3E3E3"/>
              </w:tcPr>
            </w:tcPrChange>
          </w:tcPr>
          <w:p w14:paraId="11137FA2" w14:textId="77777777" w:rsidR="00E23C9D" w:rsidRPr="00876880" w:rsidRDefault="00E23C9D">
            <w:pPr>
              <w:rPr>
                <w:rFonts w:ascii="Tahoma" w:hAnsi="Tahoma" w:cs="Tahoma"/>
                <w:sz w:val="16"/>
                <w:szCs w:val="16"/>
              </w:rPr>
            </w:pPr>
            <w:r w:rsidRPr="00876880">
              <w:rPr>
                <w:rFonts w:ascii="Tahoma" w:hAnsi="Tahoma" w:cs="Tahoma"/>
                <w:sz w:val="16"/>
                <w:szCs w:val="16"/>
              </w:rPr>
              <w:t>M</w:t>
            </w:r>
          </w:p>
        </w:tc>
        <w:tc>
          <w:tcPr>
            <w:tcW w:w="436" w:type="dxa"/>
            <w:gridSpan w:val="2"/>
            <w:tcBorders>
              <w:top w:val="single" w:sz="4" w:space="0" w:color="auto"/>
              <w:left w:val="nil"/>
              <w:bottom w:val="nil"/>
              <w:right w:val="nil"/>
            </w:tcBorders>
            <w:shd w:val="clear" w:color="auto" w:fill="E0E0E0"/>
            <w:tcPrChange w:id="783" w:author="DFIELD" w:date="2006-09-25T13:47:00Z">
              <w:tcPr>
                <w:tcW w:w="420" w:type="dxa"/>
                <w:gridSpan w:val="3"/>
                <w:tcBorders>
                  <w:top w:val="nil"/>
                  <w:left w:val="nil"/>
                  <w:bottom w:val="nil"/>
                  <w:right w:val="nil"/>
                </w:tcBorders>
                <w:shd w:val="clear" w:color="auto" w:fill="E3E3E3"/>
              </w:tcPr>
            </w:tcPrChange>
          </w:tcPr>
          <w:p w14:paraId="34141F34" w14:textId="77777777" w:rsidR="00E23C9D" w:rsidRPr="00876880" w:rsidRDefault="00E23C9D">
            <w:pPr>
              <w:rPr>
                <w:rFonts w:ascii="Tahoma" w:hAnsi="Tahoma" w:cs="Tahoma"/>
                <w:color w:val="000000"/>
                <w:sz w:val="16"/>
                <w:szCs w:val="16"/>
              </w:rPr>
            </w:pPr>
            <w:r w:rsidRPr="00876880">
              <w:rPr>
                <w:rFonts w:ascii="Tahoma" w:hAnsi="Tahoma" w:cs="Tahoma"/>
                <w:sz w:val="16"/>
                <w:szCs w:val="16"/>
              </w:rPr>
              <w:t>M</w:t>
            </w:r>
          </w:p>
        </w:tc>
        <w:tc>
          <w:tcPr>
            <w:tcW w:w="429" w:type="dxa"/>
            <w:gridSpan w:val="2"/>
            <w:tcBorders>
              <w:top w:val="single" w:sz="4" w:space="0" w:color="auto"/>
              <w:left w:val="nil"/>
              <w:bottom w:val="nil"/>
              <w:right w:val="nil"/>
            </w:tcBorders>
            <w:shd w:val="clear" w:color="auto" w:fill="E0E0E0"/>
            <w:tcPrChange w:id="784" w:author="DFIELD" w:date="2006-09-25T13:47:00Z">
              <w:tcPr>
                <w:tcW w:w="430" w:type="dxa"/>
                <w:gridSpan w:val="3"/>
                <w:tcBorders>
                  <w:top w:val="nil"/>
                  <w:left w:val="nil"/>
                  <w:bottom w:val="nil"/>
                  <w:right w:val="nil"/>
                </w:tcBorders>
                <w:shd w:val="clear" w:color="auto" w:fill="E3E3E3"/>
              </w:tcPr>
            </w:tcPrChange>
          </w:tcPr>
          <w:p w14:paraId="02FDCDF5" w14:textId="77777777" w:rsidR="00E23C9D" w:rsidRPr="00876880" w:rsidRDefault="00E23C9D">
            <w:pPr>
              <w:rPr>
                <w:rFonts w:ascii="Tahoma" w:hAnsi="Tahoma" w:cs="Tahoma"/>
                <w:color w:val="000000"/>
                <w:sz w:val="16"/>
                <w:szCs w:val="16"/>
              </w:rPr>
            </w:pPr>
            <w:r w:rsidRPr="00876880">
              <w:rPr>
                <w:rFonts w:ascii="Tahoma" w:hAnsi="Tahoma" w:cs="Tahoma"/>
                <w:sz w:val="16"/>
                <w:szCs w:val="16"/>
              </w:rPr>
              <w:t>M</w:t>
            </w:r>
          </w:p>
        </w:tc>
        <w:tc>
          <w:tcPr>
            <w:tcW w:w="402" w:type="dxa"/>
            <w:gridSpan w:val="2"/>
            <w:tcBorders>
              <w:top w:val="single" w:sz="4" w:space="0" w:color="auto"/>
              <w:left w:val="nil"/>
              <w:bottom w:val="nil"/>
              <w:right w:val="nil"/>
            </w:tcBorders>
            <w:shd w:val="clear" w:color="auto" w:fill="E0E0E0"/>
            <w:tcPrChange w:id="785" w:author="DFIELD" w:date="2006-09-25T13:47:00Z">
              <w:tcPr>
                <w:tcW w:w="384" w:type="dxa"/>
                <w:gridSpan w:val="3"/>
                <w:tcBorders>
                  <w:top w:val="nil"/>
                  <w:left w:val="nil"/>
                  <w:bottom w:val="nil"/>
                  <w:right w:val="nil"/>
                </w:tcBorders>
                <w:shd w:val="clear" w:color="auto" w:fill="E3E3E3"/>
              </w:tcPr>
            </w:tcPrChange>
          </w:tcPr>
          <w:p w14:paraId="5DD2EF18" w14:textId="77777777" w:rsidR="00E23C9D" w:rsidRPr="00876880" w:rsidRDefault="00E23C9D">
            <w:pPr>
              <w:rPr>
                <w:rFonts w:ascii="Tahoma" w:hAnsi="Tahoma" w:cs="Tahoma"/>
                <w:color w:val="000000"/>
                <w:sz w:val="16"/>
                <w:szCs w:val="16"/>
              </w:rPr>
            </w:pPr>
            <w:r w:rsidRPr="00876880">
              <w:rPr>
                <w:rFonts w:ascii="Tahoma" w:hAnsi="Tahoma" w:cs="Tahoma"/>
                <w:sz w:val="16"/>
                <w:szCs w:val="16"/>
              </w:rPr>
              <w:t>M</w:t>
            </w:r>
          </w:p>
        </w:tc>
        <w:tc>
          <w:tcPr>
            <w:tcW w:w="456" w:type="dxa"/>
            <w:gridSpan w:val="2"/>
            <w:tcBorders>
              <w:top w:val="single" w:sz="4" w:space="0" w:color="auto"/>
              <w:left w:val="nil"/>
              <w:bottom w:val="nil"/>
              <w:right w:val="nil"/>
            </w:tcBorders>
            <w:shd w:val="clear" w:color="auto" w:fill="E0E0E0"/>
            <w:tcPrChange w:id="786" w:author="DFIELD" w:date="2006-09-25T13:47:00Z">
              <w:tcPr>
                <w:tcW w:w="443" w:type="dxa"/>
                <w:gridSpan w:val="3"/>
                <w:tcBorders>
                  <w:top w:val="nil"/>
                  <w:left w:val="nil"/>
                  <w:bottom w:val="nil"/>
                  <w:right w:val="nil"/>
                </w:tcBorders>
                <w:shd w:val="clear" w:color="auto" w:fill="E3E3E3"/>
              </w:tcPr>
            </w:tcPrChange>
          </w:tcPr>
          <w:p w14:paraId="002B4351" w14:textId="77777777" w:rsidR="00E23C9D" w:rsidRPr="00876880" w:rsidRDefault="00E23C9D">
            <w:pPr>
              <w:rPr>
                <w:rFonts w:ascii="Tahoma" w:hAnsi="Tahoma" w:cs="Tahoma"/>
                <w:color w:val="000000"/>
                <w:sz w:val="16"/>
                <w:szCs w:val="16"/>
              </w:rPr>
            </w:pPr>
            <w:r w:rsidRPr="00876880">
              <w:rPr>
                <w:rFonts w:ascii="Tahoma" w:hAnsi="Tahoma" w:cs="Tahoma"/>
                <w:sz w:val="16"/>
                <w:szCs w:val="16"/>
              </w:rPr>
              <w:t>M</w:t>
            </w:r>
          </w:p>
        </w:tc>
        <w:tc>
          <w:tcPr>
            <w:tcW w:w="458" w:type="dxa"/>
            <w:gridSpan w:val="2"/>
            <w:tcBorders>
              <w:top w:val="single" w:sz="4" w:space="0" w:color="auto"/>
              <w:left w:val="nil"/>
              <w:bottom w:val="nil"/>
              <w:right w:val="nil"/>
            </w:tcBorders>
            <w:shd w:val="clear" w:color="auto" w:fill="E0E0E0"/>
            <w:tcPrChange w:id="787" w:author="DFIELD" w:date="2006-09-25T13:47:00Z">
              <w:tcPr>
                <w:tcW w:w="444" w:type="dxa"/>
                <w:gridSpan w:val="2"/>
                <w:tcBorders>
                  <w:top w:val="nil"/>
                  <w:left w:val="nil"/>
                  <w:bottom w:val="nil"/>
                  <w:right w:val="nil"/>
                </w:tcBorders>
                <w:shd w:val="clear" w:color="auto" w:fill="E3E3E3"/>
              </w:tcPr>
            </w:tcPrChange>
          </w:tcPr>
          <w:p w14:paraId="16C22B82" w14:textId="77777777" w:rsidR="00E23C9D" w:rsidRPr="00876880" w:rsidRDefault="00E23C9D">
            <w:pPr>
              <w:jc w:val="center"/>
              <w:rPr>
                <w:rFonts w:ascii="Tahoma" w:hAnsi="Tahoma" w:cs="Tahoma"/>
                <w:color w:val="000000"/>
                <w:sz w:val="16"/>
                <w:szCs w:val="16"/>
              </w:rPr>
            </w:pPr>
            <w:r w:rsidRPr="00876880">
              <w:rPr>
                <w:rFonts w:ascii="Tahoma" w:hAnsi="Tahoma" w:cs="Tahoma"/>
                <w:sz w:val="16"/>
                <w:szCs w:val="16"/>
              </w:rPr>
              <w:t>M</w:t>
            </w:r>
          </w:p>
        </w:tc>
      </w:tr>
      <w:tr w:rsidR="00E23C9D" w:rsidRPr="00876880" w14:paraId="6AF29D93" w14:textId="77777777">
        <w:trPr>
          <w:trHeight w:val="240"/>
          <w:trPrChange w:id="788" w:author="DFIELD" w:date="2006-09-25T13:47:00Z">
            <w:trPr>
              <w:gridAfter w:val="0"/>
              <w:trHeight w:val="240"/>
            </w:trPr>
          </w:trPrChange>
        </w:trPr>
        <w:tc>
          <w:tcPr>
            <w:tcW w:w="6884" w:type="dxa"/>
            <w:tcBorders>
              <w:top w:val="nil"/>
              <w:left w:val="nil"/>
              <w:bottom w:val="nil"/>
              <w:right w:val="single" w:sz="8" w:space="0" w:color="auto"/>
            </w:tcBorders>
            <w:shd w:val="clear" w:color="auto" w:fill="E0E0E0"/>
            <w:tcPrChange w:id="789" w:author="DFIELD" w:date="2006-09-25T13:47:00Z">
              <w:tcPr>
                <w:tcW w:w="7136" w:type="dxa"/>
                <w:gridSpan w:val="4"/>
                <w:tcBorders>
                  <w:top w:val="nil"/>
                  <w:left w:val="nil"/>
                  <w:bottom w:val="nil"/>
                  <w:right w:val="single" w:sz="8" w:space="0" w:color="auto"/>
                </w:tcBorders>
                <w:shd w:val="clear" w:color="auto" w:fill="E3E3E3"/>
              </w:tcPr>
            </w:tcPrChange>
          </w:tcPr>
          <w:p w14:paraId="09B9F41D" w14:textId="77777777" w:rsidR="00E23C9D" w:rsidRPr="00876880" w:rsidRDefault="00E23C9D">
            <w:pPr>
              <w:rPr>
                <w:rFonts w:ascii="Tahoma" w:hAnsi="Tahoma" w:cs="Tahoma"/>
                <w:color w:val="000000"/>
                <w:sz w:val="16"/>
                <w:szCs w:val="16"/>
              </w:rPr>
            </w:pPr>
            <w:r>
              <w:rPr>
                <w:rFonts w:ascii="Tahoma" w:hAnsi="Tahoma" w:cs="Tahoma"/>
                <w:color w:val="000000"/>
                <w:sz w:val="16"/>
                <w:szCs w:val="16"/>
              </w:rPr>
              <w:t>Date</w:t>
            </w:r>
            <w:r w:rsidRPr="00876880">
              <w:rPr>
                <w:rFonts w:ascii="Tahoma" w:hAnsi="Tahoma" w:cs="Tahoma"/>
                <w:color w:val="000000"/>
                <w:sz w:val="16"/>
                <w:szCs w:val="16"/>
              </w:rPr>
              <w:t xml:space="preserve"> and </w:t>
            </w:r>
            <w:r>
              <w:rPr>
                <w:rFonts w:ascii="Tahoma" w:hAnsi="Tahoma" w:cs="Tahoma"/>
                <w:color w:val="000000"/>
                <w:sz w:val="16"/>
                <w:szCs w:val="16"/>
              </w:rPr>
              <w:t>time</w:t>
            </w:r>
            <w:r w:rsidRPr="00876880">
              <w:rPr>
                <w:rFonts w:ascii="Tahoma" w:hAnsi="Tahoma" w:cs="Tahoma"/>
                <w:color w:val="000000"/>
                <w:sz w:val="16"/>
                <w:szCs w:val="16"/>
              </w:rPr>
              <w:t xml:space="preserve"> of </w:t>
            </w:r>
            <w:r>
              <w:rPr>
                <w:rFonts w:ascii="Tahoma" w:hAnsi="Tahoma" w:cs="Tahoma"/>
                <w:color w:val="000000"/>
                <w:sz w:val="16"/>
                <w:szCs w:val="16"/>
              </w:rPr>
              <w:t xml:space="preserve">sample </w:t>
            </w:r>
            <w:r w:rsidRPr="00876880">
              <w:rPr>
                <w:rFonts w:ascii="Tahoma" w:hAnsi="Tahoma" w:cs="Tahoma"/>
                <w:color w:val="000000"/>
                <w:sz w:val="16"/>
                <w:szCs w:val="16"/>
              </w:rPr>
              <w:t>collection</w:t>
            </w:r>
            <w:ins w:id="790" w:author="z312" w:date="2006-09-12T16:55:00Z">
              <w:r>
                <w:rPr>
                  <w:rFonts w:ascii="Tahoma" w:hAnsi="Tahoma" w:cs="Tahoma"/>
                  <w:color w:val="000000"/>
                  <w:sz w:val="16"/>
                  <w:szCs w:val="16"/>
                </w:rPr>
                <w:t xml:space="preserve"> </w:t>
              </w:r>
            </w:ins>
            <w:ins w:id="791" w:author="DFIELD" w:date="2006-09-25T13:12:00Z">
              <w:r w:rsidRPr="001960FA">
                <w:rPr>
                  <w:rFonts w:ascii="Tahoma" w:hAnsi="Tahoma" w:cs="Tahoma"/>
                  <w:b/>
                  <w:color w:val="000000"/>
                  <w:sz w:val="20"/>
                  <w:szCs w:val="20"/>
                  <w:highlight w:val="yellow"/>
                  <w:vertAlign w:val="superscript"/>
                  <w:rPrChange w:id="792" w:author="DFIELD" w:date="2006-09-27T11:39:00Z">
                    <w:rPr>
                      <w:rFonts w:ascii="Tahoma" w:hAnsi="Tahoma" w:cs="Tahoma"/>
                      <w:b/>
                      <w:color w:val="000000"/>
                      <w:sz w:val="20"/>
                      <w:szCs w:val="20"/>
                      <w:vertAlign w:val="superscript"/>
                    </w:rPr>
                  </w:rPrChange>
                </w:rPr>
                <w:t>1</w:t>
              </w:r>
            </w:ins>
            <w:ins w:id="793" w:author="z312" w:date="2006-09-12T16:55:00Z">
              <w:del w:id="794" w:author="DFIELD" w:date="2006-09-25T13:12:00Z">
                <w:r w:rsidDel="006718F2">
                  <w:rPr>
                    <w:rFonts w:ascii="Tahoma" w:hAnsi="Tahoma" w:cs="Tahoma"/>
                    <w:color w:val="000000"/>
                    <w:sz w:val="16"/>
                    <w:szCs w:val="16"/>
                  </w:rPr>
                  <w:delText xml:space="preserve">- </w:delText>
                </w:r>
              </w:del>
            </w:ins>
            <w:ins w:id="795" w:author="z312" w:date="2006-09-12T16:56:00Z">
              <w:del w:id="796" w:author="DFIELD" w:date="2006-09-25T13:12:00Z">
                <w:r w:rsidDel="006718F2">
                  <w:rPr>
                    <w:rFonts w:ascii="Tahoma" w:hAnsi="Tahoma" w:cs="Tahoma"/>
                    <w:color w:val="000000"/>
                    <w:sz w:val="16"/>
                    <w:szCs w:val="16"/>
                  </w:rPr>
                  <w:delText>15</w:delText>
                </w:r>
              </w:del>
            </w:ins>
          </w:p>
        </w:tc>
        <w:tc>
          <w:tcPr>
            <w:tcW w:w="603" w:type="dxa"/>
            <w:gridSpan w:val="2"/>
            <w:tcBorders>
              <w:top w:val="nil"/>
              <w:left w:val="single" w:sz="8" w:space="0" w:color="auto"/>
              <w:bottom w:val="nil"/>
              <w:right w:val="nil"/>
            </w:tcBorders>
            <w:shd w:val="clear" w:color="auto" w:fill="E0E0E0"/>
            <w:tcPrChange w:id="797" w:author="DFIELD" w:date="2006-09-25T13:47:00Z">
              <w:tcPr>
                <w:tcW w:w="411" w:type="dxa"/>
                <w:gridSpan w:val="2"/>
                <w:tcBorders>
                  <w:top w:val="nil"/>
                  <w:left w:val="single" w:sz="8" w:space="0" w:color="auto"/>
                  <w:bottom w:val="nil"/>
                  <w:right w:val="nil"/>
                </w:tcBorders>
                <w:shd w:val="clear" w:color="auto" w:fill="E3E3E3"/>
              </w:tcPr>
            </w:tcPrChange>
          </w:tcPr>
          <w:p w14:paraId="3DD6C1D8" w14:textId="77777777" w:rsidR="00E23C9D" w:rsidRPr="00876880" w:rsidRDefault="00E23C9D" w:rsidP="00046DDA">
            <w:pPr>
              <w:rPr>
                <w:rFonts w:ascii="Tahoma" w:hAnsi="Tahoma" w:cs="Tahoma"/>
                <w:sz w:val="16"/>
                <w:szCs w:val="16"/>
              </w:rPr>
            </w:pPr>
            <w:r w:rsidRPr="00876880">
              <w:rPr>
                <w:rFonts w:ascii="Tahoma" w:hAnsi="Tahoma" w:cs="Tahoma"/>
                <w:sz w:val="16"/>
                <w:szCs w:val="16"/>
              </w:rPr>
              <w:t>M</w:t>
            </w:r>
          </w:p>
        </w:tc>
        <w:tc>
          <w:tcPr>
            <w:tcW w:w="436" w:type="dxa"/>
            <w:gridSpan w:val="2"/>
            <w:tcBorders>
              <w:top w:val="nil"/>
              <w:left w:val="nil"/>
              <w:bottom w:val="nil"/>
              <w:right w:val="nil"/>
            </w:tcBorders>
            <w:shd w:val="clear" w:color="auto" w:fill="E0E0E0"/>
            <w:tcPrChange w:id="798" w:author="DFIELD" w:date="2006-09-25T13:47:00Z">
              <w:tcPr>
                <w:tcW w:w="420" w:type="dxa"/>
                <w:gridSpan w:val="3"/>
                <w:tcBorders>
                  <w:top w:val="nil"/>
                  <w:left w:val="nil"/>
                  <w:bottom w:val="nil"/>
                  <w:right w:val="nil"/>
                </w:tcBorders>
                <w:shd w:val="clear" w:color="auto" w:fill="E3E3E3"/>
              </w:tcPr>
            </w:tcPrChange>
          </w:tcPr>
          <w:p w14:paraId="72D755FB" w14:textId="77777777" w:rsidR="00E23C9D" w:rsidRPr="00876880" w:rsidRDefault="00E23C9D" w:rsidP="00046DDA">
            <w:pPr>
              <w:rPr>
                <w:rFonts w:ascii="Tahoma" w:hAnsi="Tahoma" w:cs="Tahoma"/>
                <w:color w:val="000000"/>
                <w:sz w:val="16"/>
                <w:szCs w:val="16"/>
              </w:rPr>
            </w:pPr>
            <w:r w:rsidRPr="00876880">
              <w:rPr>
                <w:rFonts w:ascii="Tahoma" w:hAnsi="Tahoma" w:cs="Tahoma"/>
                <w:sz w:val="16"/>
                <w:szCs w:val="16"/>
              </w:rPr>
              <w:t>M</w:t>
            </w:r>
          </w:p>
        </w:tc>
        <w:tc>
          <w:tcPr>
            <w:tcW w:w="429" w:type="dxa"/>
            <w:gridSpan w:val="2"/>
            <w:tcBorders>
              <w:top w:val="nil"/>
              <w:left w:val="nil"/>
              <w:bottom w:val="nil"/>
              <w:right w:val="nil"/>
            </w:tcBorders>
            <w:shd w:val="clear" w:color="auto" w:fill="E0E0E0"/>
            <w:tcPrChange w:id="799" w:author="DFIELD" w:date="2006-09-25T13:47:00Z">
              <w:tcPr>
                <w:tcW w:w="430" w:type="dxa"/>
                <w:gridSpan w:val="3"/>
                <w:tcBorders>
                  <w:top w:val="nil"/>
                  <w:left w:val="nil"/>
                  <w:bottom w:val="nil"/>
                  <w:right w:val="nil"/>
                </w:tcBorders>
                <w:shd w:val="clear" w:color="auto" w:fill="E3E3E3"/>
              </w:tcPr>
            </w:tcPrChange>
          </w:tcPr>
          <w:p w14:paraId="4A0A6835" w14:textId="77777777" w:rsidR="00E23C9D" w:rsidRPr="00876880" w:rsidRDefault="00E23C9D" w:rsidP="00046DDA">
            <w:pPr>
              <w:rPr>
                <w:rFonts w:ascii="Tahoma" w:hAnsi="Tahoma" w:cs="Tahoma"/>
                <w:color w:val="000000"/>
                <w:sz w:val="16"/>
                <w:szCs w:val="16"/>
              </w:rPr>
            </w:pPr>
            <w:r w:rsidRPr="00876880">
              <w:rPr>
                <w:rFonts w:ascii="Tahoma" w:hAnsi="Tahoma" w:cs="Tahoma"/>
                <w:sz w:val="16"/>
                <w:szCs w:val="16"/>
              </w:rPr>
              <w:t>M</w:t>
            </w:r>
          </w:p>
        </w:tc>
        <w:tc>
          <w:tcPr>
            <w:tcW w:w="402" w:type="dxa"/>
            <w:gridSpan w:val="2"/>
            <w:tcBorders>
              <w:top w:val="nil"/>
              <w:left w:val="nil"/>
              <w:bottom w:val="nil"/>
              <w:right w:val="nil"/>
            </w:tcBorders>
            <w:shd w:val="clear" w:color="auto" w:fill="E0E0E0"/>
            <w:tcPrChange w:id="800" w:author="DFIELD" w:date="2006-09-25T13:47:00Z">
              <w:tcPr>
                <w:tcW w:w="384" w:type="dxa"/>
                <w:gridSpan w:val="3"/>
                <w:tcBorders>
                  <w:top w:val="nil"/>
                  <w:left w:val="nil"/>
                  <w:bottom w:val="nil"/>
                  <w:right w:val="nil"/>
                </w:tcBorders>
                <w:shd w:val="clear" w:color="auto" w:fill="E3E3E3"/>
              </w:tcPr>
            </w:tcPrChange>
          </w:tcPr>
          <w:p w14:paraId="0C4C93FF" w14:textId="77777777" w:rsidR="00E23C9D" w:rsidRPr="00876880" w:rsidRDefault="00E23C9D" w:rsidP="00046DDA">
            <w:pPr>
              <w:rPr>
                <w:rFonts w:ascii="Tahoma" w:hAnsi="Tahoma" w:cs="Tahoma"/>
                <w:color w:val="000000"/>
                <w:sz w:val="16"/>
                <w:szCs w:val="16"/>
              </w:rPr>
            </w:pPr>
            <w:r w:rsidRPr="00876880">
              <w:rPr>
                <w:rFonts w:ascii="Tahoma" w:hAnsi="Tahoma" w:cs="Tahoma"/>
                <w:sz w:val="16"/>
                <w:szCs w:val="16"/>
              </w:rPr>
              <w:t>M</w:t>
            </w:r>
          </w:p>
        </w:tc>
        <w:tc>
          <w:tcPr>
            <w:tcW w:w="456" w:type="dxa"/>
            <w:gridSpan w:val="2"/>
            <w:tcBorders>
              <w:top w:val="nil"/>
              <w:left w:val="nil"/>
              <w:bottom w:val="nil"/>
              <w:right w:val="nil"/>
            </w:tcBorders>
            <w:shd w:val="clear" w:color="auto" w:fill="E0E0E0"/>
            <w:tcPrChange w:id="801" w:author="DFIELD" w:date="2006-09-25T13:47:00Z">
              <w:tcPr>
                <w:tcW w:w="443" w:type="dxa"/>
                <w:gridSpan w:val="3"/>
                <w:tcBorders>
                  <w:top w:val="nil"/>
                  <w:left w:val="nil"/>
                  <w:bottom w:val="nil"/>
                  <w:right w:val="nil"/>
                </w:tcBorders>
                <w:shd w:val="clear" w:color="auto" w:fill="E3E3E3"/>
              </w:tcPr>
            </w:tcPrChange>
          </w:tcPr>
          <w:p w14:paraId="70D64FD6" w14:textId="77777777" w:rsidR="00E23C9D" w:rsidRPr="00876880" w:rsidRDefault="00E23C9D" w:rsidP="00046DDA">
            <w:pPr>
              <w:rPr>
                <w:rFonts w:ascii="Tahoma" w:hAnsi="Tahoma" w:cs="Tahoma"/>
                <w:color w:val="000000"/>
                <w:sz w:val="16"/>
                <w:szCs w:val="16"/>
              </w:rPr>
            </w:pPr>
            <w:r w:rsidRPr="00876880">
              <w:rPr>
                <w:rFonts w:ascii="Tahoma" w:hAnsi="Tahoma" w:cs="Tahoma"/>
                <w:sz w:val="16"/>
                <w:szCs w:val="16"/>
              </w:rPr>
              <w:t>M</w:t>
            </w:r>
          </w:p>
        </w:tc>
        <w:tc>
          <w:tcPr>
            <w:tcW w:w="458" w:type="dxa"/>
            <w:gridSpan w:val="2"/>
            <w:tcBorders>
              <w:top w:val="nil"/>
              <w:left w:val="nil"/>
              <w:bottom w:val="nil"/>
              <w:right w:val="nil"/>
            </w:tcBorders>
            <w:shd w:val="clear" w:color="auto" w:fill="E0E0E0"/>
            <w:tcPrChange w:id="802" w:author="DFIELD" w:date="2006-09-25T13:47:00Z">
              <w:tcPr>
                <w:tcW w:w="444" w:type="dxa"/>
                <w:gridSpan w:val="2"/>
                <w:tcBorders>
                  <w:top w:val="nil"/>
                  <w:left w:val="nil"/>
                  <w:bottom w:val="nil"/>
                  <w:right w:val="nil"/>
                </w:tcBorders>
                <w:shd w:val="clear" w:color="auto" w:fill="E3E3E3"/>
              </w:tcPr>
            </w:tcPrChange>
          </w:tcPr>
          <w:p w14:paraId="68C1B967" w14:textId="77777777" w:rsidR="00E23C9D" w:rsidRPr="00876880" w:rsidRDefault="00E23C9D" w:rsidP="00046DDA">
            <w:pPr>
              <w:jc w:val="center"/>
              <w:rPr>
                <w:rFonts w:ascii="Tahoma" w:hAnsi="Tahoma" w:cs="Tahoma"/>
                <w:color w:val="000000"/>
                <w:sz w:val="16"/>
                <w:szCs w:val="16"/>
              </w:rPr>
            </w:pPr>
            <w:r w:rsidRPr="00876880">
              <w:rPr>
                <w:rFonts w:ascii="Tahoma" w:hAnsi="Tahoma" w:cs="Tahoma"/>
                <w:sz w:val="16"/>
                <w:szCs w:val="16"/>
              </w:rPr>
              <w:t>M</w:t>
            </w:r>
          </w:p>
        </w:tc>
      </w:tr>
      <w:tr w:rsidR="00E23C9D" w:rsidRPr="00876880" w14:paraId="2C61C039" w14:textId="77777777">
        <w:trPr>
          <w:trHeight w:val="240"/>
          <w:trPrChange w:id="803" w:author="DFIELD" w:date="2006-09-25T13:47:00Z">
            <w:trPr>
              <w:gridAfter w:val="0"/>
              <w:trHeight w:val="240"/>
            </w:trPr>
          </w:trPrChange>
        </w:trPr>
        <w:tc>
          <w:tcPr>
            <w:tcW w:w="6884" w:type="dxa"/>
            <w:tcBorders>
              <w:top w:val="nil"/>
              <w:left w:val="nil"/>
              <w:bottom w:val="nil"/>
              <w:right w:val="single" w:sz="8" w:space="0" w:color="auto"/>
            </w:tcBorders>
            <w:shd w:val="clear" w:color="auto" w:fill="E0E0E0"/>
            <w:tcPrChange w:id="804" w:author="DFIELD" w:date="2006-09-25T13:47:00Z">
              <w:tcPr>
                <w:tcW w:w="7136" w:type="dxa"/>
                <w:gridSpan w:val="4"/>
                <w:tcBorders>
                  <w:top w:val="nil"/>
                  <w:left w:val="nil"/>
                  <w:bottom w:val="nil"/>
                  <w:right w:val="single" w:sz="8" w:space="0" w:color="auto"/>
                </w:tcBorders>
                <w:shd w:val="clear" w:color="auto" w:fill="E3E3E3"/>
              </w:tcPr>
            </w:tcPrChange>
          </w:tcPr>
          <w:p w14:paraId="78940596" w14:textId="77777777" w:rsidR="00E23C9D" w:rsidRPr="00876880" w:rsidRDefault="00E23C9D">
            <w:pPr>
              <w:rPr>
                <w:rFonts w:ascii="Tahoma" w:hAnsi="Tahoma" w:cs="Tahoma"/>
                <w:sz w:val="16"/>
                <w:szCs w:val="16"/>
              </w:rPr>
            </w:pPr>
            <w:r w:rsidRPr="00876880">
              <w:rPr>
                <w:rFonts w:ascii="Tahoma" w:hAnsi="Tahoma" w:cs="Tahoma"/>
                <w:sz w:val="16"/>
                <w:szCs w:val="16"/>
              </w:rPr>
              <w:t xml:space="preserve">Habitat </w:t>
            </w:r>
            <w:proofErr w:type="gramStart"/>
            <w:r w:rsidRPr="00876880">
              <w:rPr>
                <w:rFonts w:ascii="Tahoma" w:hAnsi="Tahoma" w:cs="Tahoma"/>
                <w:sz w:val="16"/>
                <w:szCs w:val="16"/>
              </w:rPr>
              <w:t>type</w:t>
            </w:r>
            <w:ins w:id="805" w:author="DFIELD" w:date="2006-09-25T22:08:00Z">
              <w:r>
                <w:rPr>
                  <w:rFonts w:ascii="Tahoma" w:hAnsi="Tahoma" w:cs="Tahoma"/>
                  <w:sz w:val="16"/>
                  <w:szCs w:val="16"/>
                </w:rPr>
                <w:t xml:space="preserve"> </w:t>
              </w:r>
              <w:r>
                <w:rPr>
                  <w:rFonts w:ascii="Tahoma" w:hAnsi="Tahoma" w:cs="Tahoma"/>
                  <w:color w:val="000000"/>
                  <w:sz w:val="16"/>
                  <w:szCs w:val="16"/>
                </w:rPr>
                <w:t xml:space="preserve"> </w:t>
              </w:r>
              <w:r w:rsidRPr="00023C72">
                <w:rPr>
                  <w:rFonts w:ascii="Tahoma" w:hAnsi="Tahoma" w:cs="Tahoma"/>
                  <w:b/>
                  <w:color w:val="000000"/>
                  <w:sz w:val="20"/>
                  <w:szCs w:val="20"/>
                  <w:vertAlign w:val="superscript"/>
                </w:rPr>
                <w:t>1</w:t>
              </w:r>
              <w:proofErr w:type="gramEnd"/>
              <w:r>
                <w:rPr>
                  <w:rFonts w:ascii="Tahoma" w:hAnsi="Tahoma" w:cs="Tahoma"/>
                  <w:b/>
                  <w:color w:val="000000"/>
                  <w:sz w:val="20"/>
                  <w:szCs w:val="20"/>
                  <w:vertAlign w:val="superscript"/>
                </w:rPr>
                <w:t>, CV</w:t>
              </w:r>
            </w:ins>
            <w:ins w:id="806" w:author="z312" w:date="2006-09-12T16:56:00Z">
              <w:del w:id="807" w:author="DFIELD" w:date="2006-09-25T22:08:00Z">
                <w:r w:rsidDel="00AB6183">
                  <w:rPr>
                    <w:rFonts w:ascii="Tahoma" w:hAnsi="Tahoma" w:cs="Tahoma"/>
                    <w:sz w:val="16"/>
                    <w:szCs w:val="16"/>
                  </w:rPr>
                  <w:delText xml:space="preserve"> –</w:delText>
                </w:r>
              </w:del>
              <w:r>
                <w:rPr>
                  <w:rFonts w:ascii="Tahoma" w:hAnsi="Tahoma" w:cs="Tahoma"/>
                  <w:sz w:val="16"/>
                  <w:szCs w:val="16"/>
                </w:rPr>
                <w:t xml:space="preserve"> </w:t>
              </w:r>
              <w:del w:id="808" w:author="DFIELD" w:date="2006-09-25T22:08:00Z">
                <w:r w:rsidDel="00AB6183">
                  <w:rPr>
                    <w:rFonts w:ascii="Tahoma" w:hAnsi="Tahoma" w:cs="Tahoma"/>
                    <w:sz w:val="16"/>
                    <w:szCs w:val="16"/>
                  </w:rPr>
                  <w:delText>ontology – term capture 15</w:delText>
                </w:r>
              </w:del>
            </w:ins>
          </w:p>
        </w:tc>
        <w:tc>
          <w:tcPr>
            <w:tcW w:w="603" w:type="dxa"/>
            <w:gridSpan w:val="2"/>
            <w:tcBorders>
              <w:top w:val="nil"/>
              <w:left w:val="single" w:sz="8" w:space="0" w:color="auto"/>
              <w:bottom w:val="nil"/>
              <w:right w:val="nil"/>
            </w:tcBorders>
            <w:shd w:val="clear" w:color="auto" w:fill="E0E0E0"/>
            <w:tcPrChange w:id="809" w:author="DFIELD" w:date="2006-09-25T13:47:00Z">
              <w:tcPr>
                <w:tcW w:w="411" w:type="dxa"/>
                <w:gridSpan w:val="2"/>
                <w:tcBorders>
                  <w:top w:val="nil"/>
                  <w:left w:val="single" w:sz="8" w:space="0" w:color="auto"/>
                  <w:bottom w:val="nil"/>
                  <w:right w:val="nil"/>
                </w:tcBorders>
                <w:shd w:val="clear" w:color="auto" w:fill="E3E3E3"/>
              </w:tcPr>
            </w:tcPrChange>
          </w:tcPr>
          <w:p w14:paraId="61A74EFD" w14:textId="77777777" w:rsidR="00E23C9D" w:rsidRPr="00876880" w:rsidRDefault="00E23C9D" w:rsidP="00046DDA">
            <w:pPr>
              <w:rPr>
                <w:rFonts w:ascii="Tahoma" w:hAnsi="Tahoma" w:cs="Tahoma"/>
                <w:sz w:val="16"/>
                <w:szCs w:val="16"/>
              </w:rPr>
            </w:pPr>
            <w:r w:rsidRPr="00876880">
              <w:rPr>
                <w:rFonts w:ascii="Tahoma" w:hAnsi="Tahoma" w:cs="Tahoma"/>
                <w:sz w:val="16"/>
                <w:szCs w:val="16"/>
              </w:rPr>
              <w:t>M</w:t>
            </w:r>
          </w:p>
        </w:tc>
        <w:tc>
          <w:tcPr>
            <w:tcW w:w="436" w:type="dxa"/>
            <w:gridSpan w:val="2"/>
            <w:tcBorders>
              <w:top w:val="nil"/>
              <w:left w:val="nil"/>
              <w:bottom w:val="nil"/>
              <w:right w:val="nil"/>
            </w:tcBorders>
            <w:shd w:val="clear" w:color="auto" w:fill="E0E0E0"/>
            <w:tcPrChange w:id="810" w:author="DFIELD" w:date="2006-09-25T13:47:00Z">
              <w:tcPr>
                <w:tcW w:w="420" w:type="dxa"/>
                <w:gridSpan w:val="3"/>
                <w:tcBorders>
                  <w:top w:val="nil"/>
                  <w:left w:val="nil"/>
                  <w:bottom w:val="nil"/>
                  <w:right w:val="nil"/>
                </w:tcBorders>
                <w:shd w:val="clear" w:color="auto" w:fill="E3E3E3"/>
              </w:tcPr>
            </w:tcPrChange>
          </w:tcPr>
          <w:p w14:paraId="6A8E37B8" w14:textId="77777777" w:rsidR="00E23C9D" w:rsidRPr="00876880" w:rsidRDefault="00E23C9D" w:rsidP="00046DDA">
            <w:pPr>
              <w:rPr>
                <w:rFonts w:ascii="Tahoma" w:hAnsi="Tahoma" w:cs="Tahoma"/>
                <w:color w:val="000000"/>
                <w:sz w:val="16"/>
                <w:szCs w:val="16"/>
              </w:rPr>
            </w:pPr>
            <w:r w:rsidRPr="00876880">
              <w:rPr>
                <w:rFonts w:ascii="Tahoma" w:hAnsi="Tahoma" w:cs="Tahoma"/>
                <w:sz w:val="16"/>
                <w:szCs w:val="16"/>
              </w:rPr>
              <w:t>M</w:t>
            </w:r>
          </w:p>
        </w:tc>
        <w:tc>
          <w:tcPr>
            <w:tcW w:w="429" w:type="dxa"/>
            <w:gridSpan w:val="2"/>
            <w:tcBorders>
              <w:top w:val="nil"/>
              <w:left w:val="nil"/>
              <w:bottom w:val="nil"/>
              <w:right w:val="nil"/>
            </w:tcBorders>
            <w:shd w:val="clear" w:color="auto" w:fill="E0E0E0"/>
            <w:tcPrChange w:id="811" w:author="DFIELD" w:date="2006-09-25T13:47:00Z">
              <w:tcPr>
                <w:tcW w:w="430" w:type="dxa"/>
                <w:gridSpan w:val="3"/>
                <w:tcBorders>
                  <w:top w:val="nil"/>
                  <w:left w:val="nil"/>
                  <w:bottom w:val="nil"/>
                  <w:right w:val="nil"/>
                </w:tcBorders>
                <w:shd w:val="clear" w:color="auto" w:fill="E3E3E3"/>
              </w:tcPr>
            </w:tcPrChange>
          </w:tcPr>
          <w:p w14:paraId="6CFC78B0" w14:textId="77777777" w:rsidR="00E23C9D" w:rsidRPr="00876880" w:rsidRDefault="00E23C9D" w:rsidP="00046DDA">
            <w:pPr>
              <w:rPr>
                <w:rFonts w:ascii="Tahoma" w:hAnsi="Tahoma" w:cs="Tahoma"/>
                <w:color w:val="000000"/>
                <w:sz w:val="16"/>
                <w:szCs w:val="16"/>
              </w:rPr>
            </w:pPr>
            <w:r w:rsidRPr="00876880">
              <w:rPr>
                <w:rFonts w:ascii="Tahoma" w:hAnsi="Tahoma" w:cs="Tahoma"/>
                <w:sz w:val="16"/>
                <w:szCs w:val="16"/>
              </w:rPr>
              <w:t>M</w:t>
            </w:r>
          </w:p>
        </w:tc>
        <w:tc>
          <w:tcPr>
            <w:tcW w:w="402" w:type="dxa"/>
            <w:gridSpan w:val="2"/>
            <w:tcBorders>
              <w:top w:val="nil"/>
              <w:left w:val="nil"/>
              <w:bottom w:val="nil"/>
              <w:right w:val="nil"/>
            </w:tcBorders>
            <w:shd w:val="clear" w:color="auto" w:fill="E0E0E0"/>
            <w:tcPrChange w:id="812" w:author="DFIELD" w:date="2006-09-25T13:47:00Z">
              <w:tcPr>
                <w:tcW w:w="384" w:type="dxa"/>
                <w:gridSpan w:val="3"/>
                <w:tcBorders>
                  <w:top w:val="nil"/>
                  <w:left w:val="nil"/>
                  <w:bottom w:val="nil"/>
                  <w:right w:val="nil"/>
                </w:tcBorders>
                <w:shd w:val="clear" w:color="auto" w:fill="E3E3E3"/>
              </w:tcPr>
            </w:tcPrChange>
          </w:tcPr>
          <w:p w14:paraId="2CAEF8E4" w14:textId="77777777" w:rsidR="00E23C9D" w:rsidRPr="00876880" w:rsidRDefault="00E23C9D" w:rsidP="00046DDA">
            <w:pPr>
              <w:rPr>
                <w:rFonts w:ascii="Tahoma" w:hAnsi="Tahoma" w:cs="Tahoma"/>
                <w:color w:val="000000"/>
                <w:sz w:val="16"/>
                <w:szCs w:val="16"/>
              </w:rPr>
            </w:pPr>
            <w:r w:rsidRPr="00876880">
              <w:rPr>
                <w:rFonts w:ascii="Tahoma" w:hAnsi="Tahoma" w:cs="Tahoma"/>
                <w:sz w:val="16"/>
                <w:szCs w:val="16"/>
              </w:rPr>
              <w:t>M</w:t>
            </w:r>
          </w:p>
        </w:tc>
        <w:tc>
          <w:tcPr>
            <w:tcW w:w="456" w:type="dxa"/>
            <w:gridSpan w:val="2"/>
            <w:tcBorders>
              <w:top w:val="nil"/>
              <w:left w:val="nil"/>
              <w:bottom w:val="nil"/>
              <w:right w:val="nil"/>
            </w:tcBorders>
            <w:shd w:val="clear" w:color="auto" w:fill="E0E0E0"/>
            <w:tcPrChange w:id="813" w:author="DFIELD" w:date="2006-09-25T13:47:00Z">
              <w:tcPr>
                <w:tcW w:w="443" w:type="dxa"/>
                <w:gridSpan w:val="3"/>
                <w:tcBorders>
                  <w:top w:val="nil"/>
                  <w:left w:val="nil"/>
                  <w:bottom w:val="nil"/>
                  <w:right w:val="nil"/>
                </w:tcBorders>
                <w:shd w:val="clear" w:color="auto" w:fill="E3E3E3"/>
              </w:tcPr>
            </w:tcPrChange>
          </w:tcPr>
          <w:p w14:paraId="4F8F0D88" w14:textId="77777777" w:rsidR="00E23C9D" w:rsidRPr="00876880" w:rsidRDefault="00E23C9D" w:rsidP="00046DDA">
            <w:pPr>
              <w:rPr>
                <w:rFonts w:ascii="Tahoma" w:hAnsi="Tahoma" w:cs="Tahoma"/>
                <w:color w:val="000000"/>
                <w:sz w:val="16"/>
                <w:szCs w:val="16"/>
              </w:rPr>
            </w:pPr>
            <w:r w:rsidRPr="00876880">
              <w:rPr>
                <w:rFonts w:ascii="Tahoma" w:hAnsi="Tahoma" w:cs="Tahoma"/>
                <w:sz w:val="16"/>
                <w:szCs w:val="16"/>
              </w:rPr>
              <w:t>M</w:t>
            </w:r>
          </w:p>
        </w:tc>
        <w:tc>
          <w:tcPr>
            <w:tcW w:w="458" w:type="dxa"/>
            <w:gridSpan w:val="2"/>
            <w:tcBorders>
              <w:top w:val="nil"/>
              <w:left w:val="nil"/>
              <w:bottom w:val="nil"/>
              <w:right w:val="nil"/>
            </w:tcBorders>
            <w:shd w:val="clear" w:color="auto" w:fill="E0E0E0"/>
            <w:tcPrChange w:id="814" w:author="DFIELD" w:date="2006-09-25T13:47:00Z">
              <w:tcPr>
                <w:tcW w:w="444" w:type="dxa"/>
                <w:gridSpan w:val="2"/>
                <w:tcBorders>
                  <w:top w:val="nil"/>
                  <w:left w:val="nil"/>
                  <w:bottom w:val="nil"/>
                  <w:right w:val="nil"/>
                </w:tcBorders>
                <w:shd w:val="clear" w:color="auto" w:fill="E3E3E3"/>
              </w:tcPr>
            </w:tcPrChange>
          </w:tcPr>
          <w:p w14:paraId="3E06F7EB" w14:textId="77777777" w:rsidR="00E23C9D" w:rsidRPr="00876880" w:rsidRDefault="00E23C9D" w:rsidP="00046DDA">
            <w:pPr>
              <w:jc w:val="center"/>
              <w:rPr>
                <w:rFonts w:ascii="Tahoma" w:hAnsi="Tahoma" w:cs="Tahoma"/>
                <w:color w:val="000000"/>
                <w:sz w:val="16"/>
                <w:szCs w:val="16"/>
              </w:rPr>
            </w:pPr>
            <w:r w:rsidRPr="00876880">
              <w:rPr>
                <w:rFonts w:ascii="Tahoma" w:hAnsi="Tahoma" w:cs="Tahoma"/>
                <w:sz w:val="16"/>
                <w:szCs w:val="16"/>
              </w:rPr>
              <w:t>M</w:t>
            </w:r>
          </w:p>
        </w:tc>
      </w:tr>
      <w:tr w:rsidR="00E23C9D" w:rsidRPr="00876880" w:rsidDel="00DE7FEE" w14:paraId="2A9022BC" w14:textId="77777777">
        <w:trPr>
          <w:trHeight w:val="240"/>
          <w:del w:id="815" w:author="DFIELD" w:date="2006-09-24T19:33:00Z"/>
          <w:trPrChange w:id="816" w:author="DFIELD" w:date="2006-09-23T12:51:00Z">
            <w:trPr>
              <w:gridAfter w:val="0"/>
              <w:trHeight w:val="240"/>
            </w:trPr>
          </w:trPrChange>
        </w:trPr>
        <w:tc>
          <w:tcPr>
            <w:tcW w:w="7136" w:type="dxa"/>
            <w:gridSpan w:val="2"/>
            <w:tcBorders>
              <w:top w:val="nil"/>
              <w:left w:val="nil"/>
              <w:bottom w:val="nil"/>
              <w:right w:val="single" w:sz="8" w:space="0" w:color="auto"/>
            </w:tcBorders>
            <w:shd w:val="clear" w:color="auto" w:fill="auto"/>
            <w:tcPrChange w:id="817" w:author="DFIELD" w:date="2006-09-23T12:51:00Z">
              <w:tcPr>
                <w:tcW w:w="7136" w:type="dxa"/>
                <w:gridSpan w:val="4"/>
                <w:tcBorders>
                  <w:top w:val="nil"/>
                  <w:left w:val="nil"/>
                  <w:bottom w:val="nil"/>
                  <w:right w:val="single" w:sz="8" w:space="0" w:color="auto"/>
                </w:tcBorders>
                <w:shd w:val="clear" w:color="auto" w:fill="auto"/>
              </w:tcPr>
            </w:tcPrChange>
          </w:tcPr>
          <w:p w14:paraId="3D1819FB" w14:textId="77777777" w:rsidR="00E23C9D" w:rsidRPr="00876880" w:rsidDel="00DE7FEE" w:rsidRDefault="00E23C9D">
            <w:pPr>
              <w:rPr>
                <w:del w:id="818" w:author="DFIELD" w:date="2006-09-24T19:33:00Z"/>
                <w:rFonts w:ascii="Tahoma" w:hAnsi="Tahoma" w:cs="Tahoma"/>
                <w:sz w:val="16"/>
                <w:szCs w:val="16"/>
              </w:rPr>
            </w:pPr>
            <w:del w:id="819" w:author="DFIELD" w:date="2006-09-24T19:33:00Z">
              <w:r w:rsidRPr="00876880" w:rsidDel="00DE7FEE">
                <w:rPr>
                  <w:rFonts w:ascii="Tahoma" w:hAnsi="Tahoma" w:cs="Tahoma"/>
                  <w:sz w:val="16"/>
                  <w:szCs w:val="16"/>
                </w:rPr>
                <w:delText>Environment (Bac/Arch:biotic = host, or abiotic; plasmids:medical, environmental, plant etc; same for hosts)</w:delText>
              </w:r>
            </w:del>
            <w:ins w:id="820" w:author="z312" w:date="2006-09-12T16:56:00Z">
              <w:del w:id="821" w:author="DFIELD" w:date="2006-09-24T19:33:00Z">
                <w:r w:rsidDel="00DE7FEE">
                  <w:rPr>
                    <w:rFonts w:ascii="Tahoma" w:hAnsi="Tahoma" w:cs="Tahoma"/>
                    <w:sz w:val="16"/>
                    <w:szCs w:val="16"/>
                  </w:rPr>
                  <w:delText xml:space="preserve"> - </w:delText>
                </w:r>
              </w:del>
            </w:ins>
            <w:ins w:id="822" w:author="z312" w:date="2006-09-12T16:59:00Z">
              <w:del w:id="823" w:author="DFIELD" w:date="2006-09-24T19:33:00Z">
                <w:r w:rsidDel="00DE7FEE">
                  <w:rPr>
                    <w:rFonts w:ascii="Tahoma" w:hAnsi="Tahoma" w:cs="Tahoma"/>
                    <w:sz w:val="16"/>
                    <w:szCs w:val="16"/>
                  </w:rPr>
                  <w:delText>drop</w:delText>
                </w:r>
              </w:del>
            </w:ins>
          </w:p>
        </w:tc>
        <w:tc>
          <w:tcPr>
            <w:tcW w:w="411" w:type="dxa"/>
            <w:gridSpan w:val="2"/>
            <w:tcBorders>
              <w:top w:val="nil"/>
              <w:left w:val="single" w:sz="8" w:space="0" w:color="auto"/>
              <w:bottom w:val="nil"/>
              <w:right w:val="nil"/>
            </w:tcBorders>
            <w:tcPrChange w:id="824" w:author="DFIELD" w:date="2006-09-23T12:51:00Z">
              <w:tcPr>
                <w:tcW w:w="411" w:type="dxa"/>
                <w:gridSpan w:val="2"/>
                <w:tcBorders>
                  <w:top w:val="nil"/>
                  <w:left w:val="single" w:sz="8" w:space="0" w:color="auto"/>
                  <w:bottom w:val="nil"/>
                  <w:right w:val="nil"/>
                </w:tcBorders>
              </w:tcPr>
            </w:tcPrChange>
          </w:tcPr>
          <w:p w14:paraId="60A992C4" w14:textId="77777777" w:rsidR="00E23C9D" w:rsidRPr="00876880" w:rsidDel="00DE7FEE" w:rsidRDefault="00E23C9D">
            <w:pPr>
              <w:jc w:val="center"/>
              <w:rPr>
                <w:del w:id="825" w:author="DFIELD" w:date="2006-09-24T19:33:00Z"/>
                <w:rFonts w:ascii="Tahoma" w:hAnsi="Tahoma" w:cs="Tahoma"/>
                <w:sz w:val="16"/>
                <w:szCs w:val="16"/>
              </w:rPr>
            </w:pPr>
          </w:p>
        </w:tc>
        <w:tc>
          <w:tcPr>
            <w:tcW w:w="420" w:type="dxa"/>
            <w:gridSpan w:val="2"/>
            <w:tcBorders>
              <w:top w:val="nil"/>
              <w:left w:val="nil"/>
              <w:bottom w:val="nil"/>
              <w:right w:val="nil"/>
            </w:tcBorders>
            <w:shd w:val="clear" w:color="auto" w:fill="auto"/>
            <w:tcPrChange w:id="826" w:author="DFIELD" w:date="2006-09-23T12:51:00Z">
              <w:tcPr>
                <w:tcW w:w="420" w:type="dxa"/>
                <w:gridSpan w:val="3"/>
                <w:tcBorders>
                  <w:top w:val="nil"/>
                  <w:left w:val="nil"/>
                  <w:bottom w:val="nil"/>
                  <w:right w:val="nil"/>
                </w:tcBorders>
                <w:shd w:val="clear" w:color="auto" w:fill="auto"/>
              </w:tcPr>
            </w:tcPrChange>
          </w:tcPr>
          <w:p w14:paraId="64704836" w14:textId="77777777" w:rsidR="00E23C9D" w:rsidRPr="00876880" w:rsidDel="00DE7FEE" w:rsidRDefault="00E23C9D">
            <w:pPr>
              <w:jc w:val="center"/>
              <w:rPr>
                <w:del w:id="827" w:author="DFIELD" w:date="2006-09-24T19:33:00Z"/>
                <w:rFonts w:ascii="Tahoma" w:hAnsi="Tahoma" w:cs="Tahoma"/>
                <w:sz w:val="16"/>
                <w:szCs w:val="16"/>
              </w:rPr>
            </w:pPr>
            <w:del w:id="828" w:author="DFIELD" w:date="2006-09-24T19:33:00Z">
              <w:r w:rsidRPr="00876880" w:rsidDel="00DE7FEE">
                <w:rPr>
                  <w:rFonts w:ascii="Tahoma" w:hAnsi="Tahoma" w:cs="Tahoma"/>
                  <w:sz w:val="16"/>
                  <w:szCs w:val="16"/>
                </w:rPr>
                <w:delText>M</w:delText>
              </w:r>
            </w:del>
          </w:p>
        </w:tc>
        <w:tc>
          <w:tcPr>
            <w:tcW w:w="430" w:type="dxa"/>
            <w:gridSpan w:val="2"/>
            <w:tcBorders>
              <w:top w:val="nil"/>
              <w:left w:val="nil"/>
              <w:bottom w:val="nil"/>
              <w:right w:val="nil"/>
            </w:tcBorders>
            <w:shd w:val="clear" w:color="auto" w:fill="auto"/>
            <w:tcPrChange w:id="829" w:author="DFIELD" w:date="2006-09-23T12:51:00Z">
              <w:tcPr>
                <w:tcW w:w="430" w:type="dxa"/>
                <w:gridSpan w:val="3"/>
                <w:tcBorders>
                  <w:top w:val="nil"/>
                  <w:left w:val="nil"/>
                  <w:bottom w:val="nil"/>
                  <w:right w:val="nil"/>
                </w:tcBorders>
                <w:shd w:val="clear" w:color="auto" w:fill="auto"/>
              </w:tcPr>
            </w:tcPrChange>
          </w:tcPr>
          <w:p w14:paraId="428F25BF" w14:textId="77777777" w:rsidR="00E23C9D" w:rsidRPr="00876880" w:rsidDel="00DE7FEE" w:rsidRDefault="00E23C9D">
            <w:pPr>
              <w:jc w:val="center"/>
              <w:rPr>
                <w:del w:id="830" w:author="DFIELD" w:date="2006-09-24T19:33:00Z"/>
                <w:rFonts w:ascii="Tahoma" w:hAnsi="Tahoma" w:cs="Tahoma"/>
                <w:sz w:val="16"/>
                <w:szCs w:val="16"/>
              </w:rPr>
            </w:pPr>
            <w:del w:id="831" w:author="DFIELD" w:date="2006-09-24T19:33:00Z">
              <w:r w:rsidRPr="00876880" w:rsidDel="00DE7FEE">
                <w:rPr>
                  <w:rFonts w:ascii="Tahoma" w:hAnsi="Tahoma" w:cs="Tahoma"/>
                  <w:sz w:val="16"/>
                  <w:szCs w:val="16"/>
                </w:rPr>
                <w:delText>M</w:delText>
              </w:r>
            </w:del>
          </w:p>
        </w:tc>
        <w:tc>
          <w:tcPr>
            <w:tcW w:w="384" w:type="dxa"/>
            <w:gridSpan w:val="2"/>
            <w:tcBorders>
              <w:top w:val="nil"/>
              <w:left w:val="nil"/>
              <w:bottom w:val="nil"/>
              <w:right w:val="nil"/>
            </w:tcBorders>
            <w:shd w:val="clear" w:color="auto" w:fill="auto"/>
            <w:tcPrChange w:id="832" w:author="DFIELD" w:date="2006-09-23T12:51:00Z">
              <w:tcPr>
                <w:tcW w:w="384" w:type="dxa"/>
                <w:gridSpan w:val="3"/>
                <w:tcBorders>
                  <w:top w:val="nil"/>
                  <w:left w:val="nil"/>
                  <w:bottom w:val="nil"/>
                  <w:right w:val="nil"/>
                </w:tcBorders>
                <w:shd w:val="clear" w:color="auto" w:fill="auto"/>
              </w:tcPr>
            </w:tcPrChange>
          </w:tcPr>
          <w:p w14:paraId="08A7D9F8" w14:textId="77777777" w:rsidR="00E23C9D" w:rsidRPr="00876880" w:rsidDel="00DE7FEE" w:rsidRDefault="00E23C9D">
            <w:pPr>
              <w:jc w:val="center"/>
              <w:rPr>
                <w:del w:id="833" w:author="DFIELD" w:date="2006-09-24T19:33:00Z"/>
                <w:rFonts w:ascii="Tahoma" w:hAnsi="Tahoma" w:cs="Tahoma"/>
                <w:sz w:val="16"/>
                <w:szCs w:val="16"/>
              </w:rPr>
            </w:pPr>
            <w:del w:id="834" w:author="DFIELD" w:date="2006-09-24T19:33:00Z">
              <w:r w:rsidRPr="00876880" w:rsidDel="00DE7FEE">
                <w:rPr>
                  <w:rFonts w:ascii="Tahoma" w:hAnsi="Tahoma" w:cs="Tahoma"/>
                  <w:sz w:val="16"/>
                  <w:szCs w:val="16"/>
                </w:rPr>
                <w:delText>X</w:delText>
              </w:r>
            </w:del>
          </w:p>
        </w:tc>
        <w:tc>
          <w:tcPr>
            <w:tcW w:w="443" w:type="dxa"/>
            <w:gridSpan w:val="2"/>
            <w:tcBorders>
              <w:top w:val="nil"/>
              <w:left w:val="nil"/>
              <w:bottom w:val="nil"/>
              <w:right w:val="nil"/>
            </w:tcBorders>
            <w:shd w:val="clear" w:color="auto" w:fill="auto"/>
            <w:tcPrChange w:id="835" w:author="DFIELD" w:date="2006-09-23T12:51:00Z">
              <w:tcPr>
                <w:tcW w:w="443" w:type="dxa"/>
                <w:gridSpan w:val="3"/>
                <w:tcBorders>
                  <w:top w:val="nil"/>
                  <w:left w:val="nil"/>
                  <w:bottom w:val="nil"/>
                  <w:right w:val="nil"/>
                </w:tcBorders>
                <w:shd w:val="clear" w:color="auto" w:fill="auto"/>
              </w:tcPr>
            </w:tcPrChange>
          </w:tcPr>
          <w:p w14:paraId="2A61C0CF" w14:textId="77777777" w:rsidR="00E23C9D" w:rsidRPr="00876880" w:rsidDel="00DE7FEE" w:rsidRDefault="00E23C9D">
            <w:pPr>
              <w:jc w:val="center"/>
              <w:rPr>
                <w:del w:id="836" w:author="DFIELD" w:date="2006-09-24T19:33:00Z"/>
                <w:rFonts w:ascii="Tahoma" w:hAnsi="Tahoma" w:cs="Tahoma"/>
                <w:sz w:val="16"/>
                <w:szCs w:val="16"/>
              </w:rPr>
            </w:pPr>
          </w:p>
        </w:tc>
        <w:tc>
          <w:tcPr>
            <w:tcW w:w="444" w:type="dxa"/>
            <w:tcBorders>
              <w:top w:val="nil"/>
              <w:left w:val="nil"/>
              <w:bottom w:val="nil"/>
              <w:right w:val="nil"/>
            </w:tcBorders>
            <w:shd w:val="clear" w:color="auto" w:fill="auto"/>
            <w:tcPrChange w:id="837" w:author="DFIELD" w:date="2006-09-23T12:51:00Z">
              <w:tcPr>
                <w:tcW w:w="444" w:type="dxa"/>
                <w:gridSpan w:val="2"/>
                <w:tcBorders>
                  <w:top w:val="nil"/>
                  <w:left w:val="nil"/>
                  <w:bottom w:val="nil"/>
                  <w:right w:val="nil"/>
                </w:tcBorders>
                <w:shd w:val="clear" w:color="auto" w:fill="auto"/>
              </w:tcPr>
            </w:tcPrChange>
          </w:tcPr>
          <w:p w14:paraId="032E8425" w14:textId="77777777" w:rsidR="00E23C9D" w:rsidRPr="00876880" w:rsidDel="00DE7FEE" w:rsidRDefault="00E23C9D">
            <w:pPr>
              <w:jc w:val="center"/>
              <w:rPr>
                <w:del w:id="838" w:author="DFIELD" w:date="2006-09-24T19:33:00Z"/>
                <w:rFonts w:ascii="Tahoma" w:hAnsi="Tahoma" w:cs="Tahoma"/>
                <w:sz w:val="16"/>
                <w:szCs w:val="16"/>
              </w:rPr>
            </w:pPr>
          </w:p>
        </w:tc>
      </w:tr>
      <w:tr w:rsidR="00E23C9D" w:rsidRPr="00876880" w14:paraId="3F8FC501" w14:textId="77777777">
        <w:trPr>
          <w:gridAfter w:val="12"/>
          <w:wAfter w:w="2784" w:type="dxa"/>
          <w:trHeight w:val="255"/>
          <w:trPrChange w:id="839" w:author="DFIELD" w:date="2006-09-25T13:47:00Z">
            <w:trPr>
              <w:gridAfter w:val="12"/>
              <w:wAfter w:w="2959" w:type="dxa"/>
              <w:trHeight w:val="255"/>
            </w:trPr>
          </w:trPrChange>
        </w:trPr>
        <w:tc>
          <w:tcPr>
            <w:tcW w:w="6884" w:type="dxa"/>
            <w:tcBorders>
              <w:top w:val="single" w:sz="4" w:space="0" w:color="auto"/>
              <w:left w:val="nil"/>
              <w:bottom w:val="single" w:sz="4" w:space="0" w:color="auto"/>
              <w:right w:val="single" w:sz="8" w:space="0" w:color="auto"/>
            </w:tcBorders>
            <w:shd w:val="clear" w:color="auto" w:fill="auto"/>
            <w:tcPrChange w:id="840" w:author="DFIELD" w:date="2006-09-25T13:47:00Z">
              <w:tcPr>
                <w:tcW w:w="7136" w:type="dxa"/>
                <w:gridSpan w:val="4"/>
                <w:tcBorders>
                  <w:top w:val="single" w:sz="4" w:space="0" w:color="auto"/>
                  <w:left w:val="nil"/>
                  <w:bottom w:val="single" w:sz="4" w:space="0" w:color="auto"/>
                  <w:right w:val="single" w:sz="8" w:space="0" w:color="auto"/>
                </w:tcBorders>
                <w:shd w:val="clear" w:color="auto" w:fill="auto"/>
              </w:tcPr>
            </w:tcPrChange>
          </w:tcPr>
          <w:p w14:paraId="76914EFA" w14:textId="77777777" w:rsidR="00E23C9D" w:rsidRPr="00876880" w:rsidRDefault="00E23C9D">
            <w:pPr>
              <w:rPr>
                <w:rFonts w:ascii="Tahoma" w:hAnsi="Tahoma" w:cs="Tahoma"/>
                <w:b/>
                <w:bCs/>
                <w:sz w:val="16"/>
                <w:szCs w:val="16"/>
              </w:rPr>
            </w:pPr>
            <w:r w:rsidRPr="00876880">
              <w:rPr>
                <w:rFonts w:ascii="Tahoma" w:hAnsi="Tahoma" w:cs="Tahoma"/>
                <w:b/>
                <w:bCs/>
                <w:sz w:val="16"/>
                <w:szCs w:val="16"/>
              </w:rPr>
              <w:t>SAMPLE PROCESSING</w:t>
            </w:r>
          </w:p>
        </w:tc>
      </w:tr>
      <w:tr w:rsidR="00E23C9D" w:rsidRPr="00876880" w14:paraId="0EBF7893" w14:textId="77777777">
        <w:tblPrEx>
          <w:tblPrExChange w:id="841" w:author="DFIELD" w:date="2006-09-25T13:47:00Z">
            <w:tblPrEx>
              <w:tblW w:w="9668" w:type="dxa"/>
            </w:tblPrEx>
          </w:tblPrExChange>
        </w:tblPrEx>
        <w:trPr>
          <w:trHeight w:val="255"/>
          <w:ins w:id="842" w:author="DFIELD" w:date="2006-09-25T13:10:00Z"/>
          <w:trPrChange w:id="843"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844" w:author="DFIELD" w:date="2006-09-25T13:47:00Z">
              <w:tcPr>
                <w:tcW w:w="7136" w:type="dxa"/>
                <w:gridSpan w:val="2"/>
                <w:tcBorders>
                  <w:top w:val="nil"/>
                  <w:left w:val="nil"/>
                  <w:bottom w:val="nil"/>
                  <w:right w:val="single" w:sz="8" w:space="0" w:color="auto"/>
                </w:tcBorders>
                <w:shd w:val="clear" w:color="auto" w:fill="auto"/>
              </w:tcPr>
            </w:tcPrChange>
          </w:tcPr>
          <w:p w14:paraId="09859EB1" w14:textId="77777777" w:rsidR="00E23C9D" w:rsidRPr="00876880" w:rsidRDefault="00E23C9D">
            <w:pPr>
              <w:rPr>
                <w:ins w:id="845" w:author="DFIELD" w:date="2006-09-25T13:10:00Z"/>
                <w:rFonts w:ascii="Tahoma" w:hAnsi="Tahoma" w:cs="Tahoma"/>
                <w:sz w:val="16"/>
                <w:szCs w:val="16"/>
              </w:rPr>
            </w:pPr>
            <w:ins w:id="846" w:author="DFIELD" w:date="2006-09-25T13:10:00Z">
              <w:r>
                <w:rPr>
                  <w:rFonts w:ascii="Tahoma" w:hAnsi="Tahoma" w:cs="Tahoma"/>
                  <w:sz w:val="16"/>
                  <w:szCs w:val="16"/>
                </w:rPr>
                <w:t xml:space="preserve">Isolation and </w:t>
              </w:r>
              <w:r w:rsidRPr="00876880">
                <w:rPr>
                  <w:rFonts w:ascii="Tahoma" w:hAnsi="Tahoma" w:cs="Tahoma"/>
                  <w:sz w:val="16"/>
                  <w:szCs w:val="16"/>
                </w:rPr>
                <w:t>Growth conditions</w:t>
              </w:r>
              <w:r>
                <w:rPr>
                  <w:rFonts w:ascii="Tahoma" w:hAnsi="Tahoma" w:cs="Tahoma"/>
                  <w:sz w:val="16"/>
                  <w:szCs w:val="16"/>
                </w:rPr>
                <w:t xml:space="preserve"> </w:t>
              </w:r>
              <w:r>
                <w:rPr>
                  <w:rFonts w:ascii="Tahoma" w:hAnsi="Tahoma" w:cs="Tahoma"/>
                  <w:b/>
                  <w:color w:val="000000"/>
                  <w:sz w:val="20"/>
                  <w:szCs w:val="20"/>
                  <w:vertAlign w:val="superscript"/>
                </w:rPr>
                <w:t>1,2</w:t>
              </w:r>
            </w:ins>
            <w:ins w:id="847" w:author="DFIELD" w:date="2006-09-25T22:09:00Z">
              <w:r>
                <w:rPr>
                  <w:rFonts w:ascii="Tahoma" w:hAnsi="Tahoma" w:cs="Tahoma"/>
                  <w:b/>
                  <w:color w:val="000000"/>
                  <w:sz w:val="20"/>
                  <w:szCs w:val="20"/>
                  <w:vertAlign w:val="superscript"/>
                </w:rPr>
                <w:t xml:space="preserve">, </w:t>
              </w:r>
              <w:r w:rsidRPr="00D342BA">
                <w:rPr>
                  <w:rFonts w:ascii="Tahoma" w:hAnsi="Tahoma" w:cs="Tahoma"/>
                  <w:b/>
                  <w:color w:val="C0C0C0"/>
                  <w:sz w:val="20"/>
                  <w:szCs w:val="20"/>
                  <w:vertAlign w:val="superscript"/>
                </w:rPr>
                <w:t>PMID or DOI</w:t>
              </w:r>
            </w:ins>
          </w:p>
        </w:tc>
        <w:tc>
          <w:tcPr>
            <w:tcW w:w="603" w:type="dxa"/>
            <w:gridSpan w:val="2"/>
            <w:tcBorders>
              <w:top w:val="nil"/>
              <w:left w:val="single" w:sz="8" w:space="0" w:color="auto"/>
              <w:bottom w:val="nil"/>
              <w:right w:val="nil"/>
            </w:tcBorders>
            <w:tcPrChange w:id="848" w:author="DFIELD" w:date="2006-09-25T13:47:00Z">
              <w:tcPr>
                <w:tcW w:w="411" w:type="dxa"/>
                <w:gridSpan w:val="3"/>
                <w:tcBorders>
                  <w:top w:val="nil"/>
                  <w:left w:val="single" w:sz="8" w:space="0" w:color="auto"/>
                  <w:bottom w:val="nil"/>
                  <w:right w:val="nil"/>
                </w:tcBorders>
              </w:tcPr>
            </w:tcPrChange>
          </w:tcPr>
          <w:p w14:paraId="6625B248" w14:textId="77777777" w:rsidR="00E23C9D" w:rsidRPr="00876880" w:rsidRDefault="00E23C9D">
            <w:pPr>
              <w:jc w:val="center"/>
              <w:rPr>
                <w:ins w:id="849" w:author="DFIELD" w:date="2006-09-25T13:10:00Z"/>
                <w:rFonts w:ascii="Tahoma" w:hAnsi="Tahoma" w:cs="Tahoma"/>
                <w:sz w:val="16"/>
                <w:szCs w:val="16"/>
              </w:rPr>
            </w:pPr>
          </w:p>
        </w:tc>
        <w:tc>
          <w:tcPr>
            <w:tcW w:w="436" w:type="dxa"/>
            <w:gridSpan w:val="2"/>
            <w:tcBorders>
              <w:top w:val="nil"/>
              <w:left w:val="nil"/>
              <w:bottom w:val="nil"/>
              <w:right w:val="nil"/>
            </w:tcBorders>
            <w:shd w:val="clear" w:color="auto" w:fill="auto"/>
            <w:tcPrChange w:id="850" w:author="DFIELD" w:date="2006-09-25T13:47:00Z">
              <w:tcPr>
                <w:tcW w:w="420" w:type="dxa"/>
                <w:gridSpan w:val="3"/>
                <w:tcBorders>
                  <w:top w:val="nil"/>
                  <w:left w:val="nil"/>
                  <w:bottom w:val="nil"/>
                  <w:right w:val="nil"/>
                </w:tcBorders>
                <w:shd w:val="clear" w:color="auto" w:fill="auto"/>
              </w:tcPr>
            </w:tcPrChange>
          </w:tcPr>
          <w:p w14:paraId="4F356705" w14:textId="77777777" w:rsidR="00E23C9D" w:rsidRPr="00876880" w:rsidRDefault="00E23C9D">
            <w:pPr>
              <w:jc w:val="center"/>
              <w:rPr>
                <w:ins w:id="851" w:author="DFIELD" w:date="2006-09-25T13:10:00Z"/>
                <w:rFonts w:ascii="Tahoma" w:hAnsi="Tahoma" w:cs="Tahoma"/>
                <w:sz w:val="16"/>
                <w:szCs w:val="16"/>
              </w:rPr>
            </w:pPr>
            <w:ins w:id="852" w:author="DFIELD" w:date="2006-09-25T13:10:00Z">
              <w:r w:rsidRPr="00876880">
                <w:rPr>
                  <w:rFonts w:ascii="Tahoma" w:hAnsi="Tahoma" w:cs="Tahoma"/>
                  <w:sz w:val="16"/>
                  <w:szCs w:val="16"/>
                </w:rPr>
                <w:t>M</w:t>
              </w:r>
            </w:ins>
          </w:p>
        </w:tc>
        <w:tc>
          <w:tcPr>
            <w:tcW w:w="429" w:type="dxa"/>
            <w:gridSpan w:val="2"/>
            <w:tcBorders>
              <w:top w:val="nil"/>
              <w:left w:val="nil"/>
              <w:bottom w:val="nil"/>
              <w:right w:val="nil"/>
            </w:tcBorders>
            <w:shd w:val="clear" w:color="auto" w:fill="auto"/>
            <w:tcPrChange w:id="853" w:author="DFIELD" w:date="2006-09-25T13:47:00Z">
              <w:tcPr>
                <w:tcW w:w="430" w:type="dxa"/>
                <w:gridSpan w:val="3"/>
                <w:tcBorders>
                  <w:top w:val="nil"/>
                  <w:left w:val="nil"/>
                  <w:bottom w:val="nil"/>
                  <w:right w:val="nil"/>
                </w:tcBorders>
                <w:shd w:val="clear" w:color="auto" w:fill="auto"/>
              </w:tcPr>
            </w:tcPrChange>
          </w:tcPr>
          <w:p w14:paraId="4EBE161D" w14:textId="77777777" w:rsidR="00E23C9D" w:rsidRPr="00876880" w:rsidRDefault="00E23C9D">
            <w:pPr>
              <w:jc w:val="center"/>
              <w:rPr>
                <w:ins w:id="854" w:author="DFIELD" w:date="2006-09-25T13:10:00Z"/>
                <w:rFonts w:ascii="Tahoma" w:hAnsi="Tahoma" w:cs="Tahoma"/>
                <w:sz w:val="16"/>
                <w:szCs w:val="16"/>
              </w:rPr>
            </w:pPr>
          </w:p>
        </w:tc>
        <w:tc>
          <w:tcPr>
            <w:tcW w:w="402" w:type="dxa"/>
            <w:gridSpan w:val="2"/>
            <w:tcBorders>
              <w:top w:val="nil"/>
              <w:left w:val="nil"/>
              <w:bottom w:val="nil"/>
              <w:right w:val="nil"/>
            </w:tcBorders>
            <w:shd w:val="clear" w:color="auto" w:fill="auto"/>
            <w:tcPrChange w:id="855" w:author="DFIELD" w:date="2006-09-25T13:47:00Z">
              <w:tcPr>
                <w:tcW w:w="384" w:type="dxa"/>
                <w:gridSpan w:val="3"/>
                <w:tcBorders>
                  <w:top w:val="nil"/>
                  <w:left w:val="nil"/>
                  <w:bottom w:val="nil"/>
                  <w:right w:val="nil"/>
                </w:tcBorders>
                <w:shd w:val="clear" w:color="auto" w:fill="auto"/>
              </w:tcPr>
            </w:tcPrChange>
          </w:tcPr>
          <w:p w14:paraId="6D633491" w14:textId="77777777" w:rsidR="00E23C9D" w:rsidRPr="00876880" w:rsidRDefault="00E23C9D">
            <w:pPr>
              <w:jc w:val="center"/>
              <w:rPr>
                <w:ins w:id="856" w:author="DFIELD" w:date="2006-09-25T13:10:00Z"/>
                <w:rFonts w:ascii="Tahoma" w:hAnsi="Tahoma" w:cs="Tahoma"/>
                <w:sz w:val="16"/>
                <w:szCs w:val="16"/>
              </w:rPr>
            </w:pPr>
          </w:p>
        </w:tc>
        <w:tc>
          <w:tcPr>
            <w:tcW w:w="456" w:type="dxa"/>
            <w:gridSpan w:val="2"/>
            <w:tcBorders>
              <w:top w:val="nil"/>
              <w:left w:val="nil"/>
              <w:bottom w:val="nil"/>
              <w:right w:val="nil"/>
            </w:tcBorders>
            <w:shd w:val="clear" w:color="auto" w:fill="auto"/>
            <w:tcPrChange w:id="857" w:author="DFIELD" w:date="2006-09-25T13:47:00Z">
              <w:tcPr>
                <w:tcW w:w="443" w:type="dxa"/>
                <w:gridSpan w:val="3"/>
                <w:tcBorders>
                  <w:top w:val="nil"/>
                  <w:left w:val="nil"/>
                  <w:bottom w:val="nil"/>
                  <w:right w:val="nil"/>
                </w:tcBorders>
                <w:shd w:val="clear" w:color="auto" w:fill="auto"/>
              </w:tcPr>
            </w:tcPrChange>
          </w:tcPr>
          <w:p w14:paraId="11E49D4F" w14:textId="77777777" w:rsidR="00E23C9D" w:rsidRPr="00876880" w:rsidRDefault="00E23C9D">
            <w:pPr>
              <w:jc w:val="center"/>
              <w:rPr>
                <w:ins w:id="858" w:author="DFIELD" w:date="2006-09-25T13:10:00Z"/>
                <w:rFonts w:ascii="Tahoma" w:hAnsi="Tahoma" w:cs="Tahoma"/>
                <w:sz w:val="16"/>
                <w:szCs w:val="16"/>
              </w:rPr>
            </w:pPr>
          </w:p>
        </w:tc>
        <w:tc>
          <w:tcPr>
            <w:tcW w:w="458" w:type="dxa"/>
            <w:gridSpan w:val="2"/>
            <w:tcBorders>
              <w:top w:val="nil"/>
              <w:left w:val="nil"/>
              <w:bottom w:val="nil"/>
              <w:right w:val="nil"/>
            </w:tcBorders>
            <w:shd w:val="clear" w:color="auto" w:fill="auto"/>
            <w:tcPrChange w:id="859" w:author="DFIELD" w:date="2006-09-25T13:47:00Z">
              <w:tcPr>
                <w:tcW w:w="444" w:type="dxa"/>
                <w:gridSpan w:val="3"/>
                <w:tcBorders>
                  <w:top w:val="nil"/>
                  <w:left w:val="nil"/>
                  <w:bottom w:val="nil"/>
                  <w:right w:val="nil"/>
                </w:tcBorders>
                <w:shd w:val="clear" w:color="auto" w:fill="auto"/>
              </w:tcPr>
            </w:tcPrChange>
          </w:tcPr>
          <w:p w14:paraId="0A739248" w14:textId="77777777" w:rsidR="00E23C9D" w:rsidRPr="00876880" w:rsidRDefault="00E23C9D">
            <w:pPr>
              <w:jc w:val="center"/>
              <w:rPr>
                <w:ins w:id="860" w:author="DFIELD" w:date="2006-09-25T13:10:00Z"/>
                <w:rFonts w:ascii="Tahoma" w:hAnsi="Tahoma" w:cs="Tahoma"/>
                <w:sz w:val="16"/>
                <w:szCs w:val="16"/>
              </w:rPr>
            </w:pPr>
          </w:p>
        </w:tc>
      </w:tr>
      <w:tr w:rsidR="00E23C9D" w:rsidRPr="00876880" w14:paraId="6197BDD5" w14:textId="77777777">
        <w:trPr>
          <w:trHeight w:val="255"/>
          <w:trPrChange w:id="861" w:author="DFIELD" w:date="2006-09-25T13:47:00Z">
            <w:trPr>
              <w:gridAfter w:val="0"/>
              <w:trHeight w:val="255"/>
            </w:trPr>
          </w:trPrChange>
        </w:trPr>
        <w:tc>
          <w:tcPr>
            <w:tcW w:w="6884" w:type="dxa"/>
            <w:tcBorders>
              <w:top w:val="nil"/>
              <w:left w:val="nil"/>
              <w:bottom w:val="nil"/>
              <w:right w:val="single" w:sz="8" w:space="0" w:color="auto"/>
            </w:tcBorders>
            <w:shd w:val="clear" w:color="auto" w:fill="auto"/>
            <w:tcPrChange w:id="862" w:author="DFIELD" w:date="2006-09-25T13:47:00Z">
              <w:tcPr>
                <w:tcW w:w="7136" w:type="dxa"/>
                <w:gridSpan w:val="4"/>
                <w:tcBorders>
                  <w:top w:val="nil"/>
                  <w:left w:val="nil"/>
                  <w:bottom w:val="nil"/>
                  <w:right w:val="single" w:sz="8" w:space="0" w:color="auto"/>
                </w:tcBorders>
                <w:shd w:val="clear" w:color="auto" w:fill="auto"/>
              </w:tcPr>
            </w:tcPrChange>
          </w:tcPr>
          <w:p w14:paraId="62815D84" w14:textId="77777777" w:rsidR="00E23C9D" w:rsidDel="0059352D" w:rsidRDefault="00E23C9D">
            <w:pPr>
              <w:rPr>
                <w:rFonts w:ascii="Tahoma" w:hAnsi="Tahoma" w:cs="Tahoma"/>
                <w:sz w:val="16"/>
                <w:szCs w:val="16"/>
              </w:rPr>
            </w:pPr>
            <w:r w:rsidRPr="00876880">
              <w:rPr>
                <w:rFonts w:ascii="Tahoma" w:hAnsi="Tahoma" w:cs="Tahoma"/>
                <w:sz w:val="16"/>
                <w:szCs w:val="16"/>
              </w:rPr>
              <w:t>Volume of sample</w:t>
            </w:r>
            <w:ins w:id="863" w:author="z312" w:date="2006-09-12T16:59:00Z">
              <w:r>
                <w:rPr>
                  <w:rFonts w:ascii="Tahoma" w:hAnsi="Tahoma" w:cs="Tahoma"/>
                  <w:sz w:val="16"/>
                  <w:szCs w:val="16"/>
                </w:rPr>
                <w:t xml:space="preserve"> </w:t>
              </w:r>
            </w:ins>
            <w:ins w:id="864" w:author="DFIELD" w:date="2006-09-25T13:10:00Z">
              <w:r>
                <w:rPr>
                  <w:rFonts w:ascii="Tahoma" w:hAnsi="Tahoma" w:cs="Tahoma"/>
                  <w:b/>
                  <w:color w:val="000000"/>
                  <w:sz w:val="20"/>
                  <w:szCs w:val="20"/>
                  <w:vertAlign w:val="superscript"/>
                </w:rPr>
                <w:t>1,2</w:t>
              </w:r>
            </w:ins>
            <w:ins w:id="865" w:author="DFIELD" w:date="2006-09-25T22:13:00Z">
              <w:r>
                <w:rPr>
                  <w:rFonts w:ascii="Tahoma" w:hAnsi="Tahoma" w:cs="Tahoma"/>
                  <w:b/>
                  <w:color w:val="000000"/>
                  <w:sz w:val="20"/>
                  <w:szCs w:val="20"/>
                  <w:vertAlign w:val="superscript"/>
                </w:rPr>
                <w:t>, integer</w:t>
              </w:r>
              <w:r w:rsidDel="001D7FA3">
                <w:rPr>
                  <w:rFonts w:ascii="Tahoma" w:hAnsi="Tahoma" w:cs="Tahoma"/>
                  <w:sz w:val="16"/>
                  <w:szCs w:val="16"/>
                </w:rPr>
                <w:t xml:space="preserve"> </w:t>
              </w:r>
            </w:ins>
            <w:ins w:id="866" w:author="z312" w:date="2006-09-12T16:59:00Z">
              <w:del w:id="867" w:author="DFIELD" w:date="2006-09-25T13:10:00Z">
                <w:r w:rsidDel="001D7FA3">
                  <w:rPr>
                    <w:rFonts w:ascii="Tahoma" w:hAnsi="Tahoma" w:cs="Tahoma"/>
                    <w:sz w:val="16"/>
                    <w:szCs w:val="16"/>
                  </w:rPr>
                  <w:delText>– 8 - unclear</w:delText>
                </w:r>
              </w:del>
            </w:ins>
          </w:p>
        </w:tc>
        <w:tc>
          <w:tcPr>
            <w:tcW w:w="603" w:type="dxa"/>
            <w:gridSpan w:val="2"/>
            <w:tcBorders>
              <w:top w:val="nil"/>
              <w:left w:val="single" w:sz="8" w:space="0" w:color="auto"/>
              <w:bottom w:val="nil"/>
              <w:right w:val="nil"/>
            </w:tcBorders>
            <w:tcPrChange w:id="868" w:author="DFIELD" w:date="2006-09-25T13:47:00Z">
              <w:tcPr>
                <w:tcW w:w="411" w:type="dxa"/>
                <w:gridSpan w:val="2"/>
                <w:tcBorders>
                  <w:top w:val="nil"/>
                  <w:left w:val="single" w:sz="8" w:space="0" w:color="auto"/>
                  <w:bottom w:val="nil"/>
                  <w:right w:val="nil"/>
                </w:tcBorders>
              </w:tcPr>
            </w:tcPrChange>
          </w:tcPr>
          <w:p w14:paraId="17ED810C" w14:textId="77777777" w:rsidR="00E23C9D" w:rsidRPr="00876880" w:rsidRDefault="00E23C9D">
            <w:pPr>
              <w:jc w:val="center"/>
              <w:rPr>
                <w:rFonts w:ascii="Tahoma" w:hAnsi="Tahoma" w:cs="Tahoma"/>
                <w:sz w:val="16"/>
                <w:szCs w:val="16"/>
              </w:rPr>
            </w:pPr>
          </w:p>
        </w:tc>
        <w:tc>
          <w:tcPr>
            <w:tcW w:w="436" w:type="dxa"/>
            <w:gridSpan w:val="2"/>
            <w:tcBorders>
              <w:top w:val="nil"/>
              <w:left w:val="nil"/>
              <w:bottom w:val="nil"/>
              <w:right w:val="nil"/>
            </w:tcBorders>
            <w:shd w:val="clear" w:color="auto" w:fill="auto"/>
            <w:tcPrChange w:id="869" w:author="DFIELD" w:date="2006-09-25T13:47:00Z">
              <w:tcPr>
                <w:tcW w:w="420" w:type="dxa"/>
                <w:gridSpan w:val="3"/>
                <w:tcBorders>
                  <w:top w:val="nil"/>
                  <w:left w:val="nil"/>
                  <w:bottom w:val="nil"/>
                  <w:right w:val="nil"/>
                </w:tcBorders>
                <w:shd w:val="clear" w:color="auto" w:fill="auto"/>
              </w:tcPr>
            </w:tcPrChange>
          </w:tcPr>
          <w:p w14:paraId="0D7C7903" w14:textId="77777777" w:rsidR="00E23C9D" w:rsidRPr="00876880" w:rsidRDefault="00E23C9D">
            <w:pPr>
              <w:jc w:val="center"/>
              <w:rPr>
                <w:rFonts w:ascii="Tahoma" w:hAnsi="Tahoma" w:cs="Tahoma"/>
                <w:sz w:val="16"/>
                <w:szCs w:val="16"/>
              </w:rPr>
            </w:pPr>
          </w:p>
        </w:tc>
        <w:tc>
          <w:tcPr>
            <w:tcW w:w="429" w:type="dxa"/>
            <w:gridSpan w:val="2"/>
            <w:tcBorders>
              <w:top w:val="nil"/>
              <w:left w:val="nil"/>
              <w:bottom w:val="nil"/>
              <w:right w:val="nil"/>
            </w:tcBorders>
            <w:shd w:val="clear" w:color="auto" w:fill="auto"/>
            <w:tcPrChange w:id="870" w:author="DFIELD" w:date="2006-09-25T13:47:00Z">
              <w:tcPr>
                <w:tcW w:w="430" w:type="dxa"/>
                <w:gridSpan w:val="3"/>
                <w:tcBorders>
                  <w:top w:val="nil"/>
                  <w:left w:val="nil"/>
                  <w:bottom w:val="nil"/>
                  <w:right w:val="nil"/>
                </w:tcBorders>
                <w:shd w:val="clear" w:color="auto" w:fill="auto"/>
              </w:tcPr>
            </w:tcPrChange>
          </w:tcPr>
          <w:p w14:paraId="7B3B1EC9" w14:textId="77777777" w:rsidR="00E23C9D" w:rsidRPr="00876880" w:rsidRDefault="00E23C9D">
            <w:pPr>
              <w:jc w:val="center"/>
              <w:rPr>
                <w:rFonts w:ascii="Tahoma" w:hAnsi="Tahoma" w:cs="Tahoma"/>
                <w:sz w:val="16"/>
                <w:szCs w:val="16"/>
              </w:rPr>
            </w:pPr>
          </w:p>
        </w:tc>
        <w:tc>
          <w:tcPr>
            <w:tcW w:w="402" w:type="dxa"/>
            <w:gridSpan w:val="2"/>
            <w:tcBorders>
              <w:top w:val="nil"/>
              <w:left w:val="nil"/>
              <w:bottom w:val="nil"/>
              <w:right w:val="nil"/>
            </w:tcBorders>
            <w:shd w:val="clear" w:color="auto" w:fill="auto"/>
            <w:tcPrChange w:id="871" w:author="DFIELD" w:date="2006-09-25T13:47:00Z">
              <w:tcPr>
                <w:tcW w:w="384" w:type="dxa"/>
                <w:gridSpan w:val="3"/>
                <w:tcBorders>
                  <w:top w:val="nil"/>
                  <w:left w:val="nil"/>
                  <w:bottom w:val="nil"/>
                  <w:right w:val="nil"/>
                </w:tcBorders>
                <w:shd w:val="clear" w:color="auto" w:fill="auto"/>
              </w:tcPr>
            </w:tcPrChange>
          </w:tcPr>
          <w:p w14:paraId="2618F5CA" w14:textId="77777777" w:rsidR="00E23C9D" w:rsidRPr="00876880" w:rsidRDefault="00E23C9D">
            <w:pPr>
              <w:jc w:val="center"/>
              <w:rPr>
                <w:rFonts w:ascii="Tahoma" w:hAnsi="Tahoma" w:cs="Tahoma"/>
                <w:sz w:val="16"/>
                <w:szCs w:val="16"/>
              </w:rPr>
            </w:pPr>
          </w:p>
        </w:tc>
        <w:tc>
          <w:tcPr>
            <w:tcW w:w="456" w:type="dxa"/>
            <w:gridSpan w:val="2"/>
            <w:tcBorders>
              <w:top w:val="nil"/>
              <w:left w:val="nil"/>
              <w:bottom w:val="nil"/>
              <w:right w:val="nil"/>
            </w:tcBorders>
            <w:shd w:val="clear" w:color="auto" w:fill="auto"/>
            <w:tcPrChange w:id="872" w:author="DFIELD" w:date="2006-09-25T13:47:00Z">
              <w:tcPr>
                <w:tcW w:w="443" w:type="dxa"/>
                <w:gridSpan w:val="3"/>
                <w:tcBorders>
                  <w:top w:val="nil"/>
                  <w:left w:val="nil"/>
                  <w:bottom w:val="nil"/>
                  <w:right w:val="nil"/>
                </w:tcBorders>
                <w:shd w:val="clear" w:color="auto" w:fill="auto"/>
              </w:tcPr>
            </w:tcPrChange>
          </w:tcPr>
          <w:p w14:paraId="269A0819" w14:textId="77777777" w:rsidR="00E23C9D" w:rsidRPr="00876880" w:rsidRDefault="00E23C9D">
            <w:pPr>
              <w:jc w:val="center"/>
              <w:rPr>
                <w:rFonts w:ascii="Tahoma" w:hAnsi="Tahoma" w:cs="Tahoma"/>
                <w:sz w:val="16"/>
                <w:szCs w:val="16"/>
              </w:rPr>
            </w:pPr>
          </w:p>
        </w:tc>
        <w:tc>
          <w:tcPr>
            <w:tcW w:w="458" w:type="dxa"/>
            <w:gridSpan w:val="2"/>
            <w:tcBorders>
              <w:top w:val="nil"/>
              <w:left w:val="nil"/>
              <w:bottom w:val="nil"/>
              <w:right w:val="nil"/>
            </w:tcBorders>
            <w:shd w:val="clear" w:color="auto" w:fill="auto"/>
            <w:tcPrChange w:id="873" w:author="DFIELD" w:date="2006-09-25T13:47:00Z">
              <w:tcPr>
                <w:tcW w:w="444" w:type="dxa"/>
                <w:gridSpan w:val="2"/>
                <w:tcBorders>
                  <w:top w:val="nil"/>
                  <w:left w:val="nil"/>
                  <w:bottom w:val="nil"/>
                  <w:right w:val="nil"/>
                </w:tcBorders>
                <w:shd w:val="clear" w:color="auto" w:fill="auto"/>
              </w:tcPr>
            </w:tcPrChange>
          </w:tcPr>
          <w:p w14:paraId="7E356605"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r>
      <w:tr w:rsidR="00E23C9D" w:rsidRPr="00876880" w14:paraId="5BC815FA" w14:textId="77777777">
        <w:trPr>
          <w:trHeight w:val="255"/>
          <w:trPrChange w:id="874" w:author="DFIELD" w:date="2006-09-25T13:47:00Z">
            <w:trPr>
              <w:gridAfter w:val="0"/>
              <w:trHeight w:val="255"/>
            </w:trPr>
          </w:trPrChange>
        </w:trPr>
        <w:tc>
          <w:tcPr>
            <w:tcW w:w="6884" w:type="dxa"/>
            <w:tcBorders>
              <w:top w:val="nil"/>
              <w:left w:val="nil"/>
              <w:bottom w:val="single" w:sz="4" w:space="0" w:color="auto"/>
              <w:right w:val="single" w:sz="8" w:space="0" w:color="auto"/>
            </w:tcBorders>
            <w:shd w:val="clear" w:color="auto" w:fill="auto"/>
            <w:tcPrChange w:id="875" w:author="DFIELD" w:date="2006-09-25T13:47:00Z">
              <w:tcPr>
                <w:tcW w:w="7136" w:type="dxa"/>
                <w:gridSpan w:val="4"/>
                <w:tcBorders>
                  <w:top w:val="nil"/>
                  <w:left w:val="nil"/>
                  <w:right w:val="single" w:sz="8" w:space="0" w:color="auto"/>
                </w:tcBorders>
                <w:shd w:val="clear" w:color="auto" w:fill="auto"/>
              </w:tcPr>
            </w:tcPrChange>
          </w:tcPr>
          <w:p w14:paraId="155A8380" w14:textId="77777777" w:rsidR="00E23C9D" w:rsidDel="0059352D" w:rsidRDefault="00E23C9D">
            <w:pPr>
              <w:rPr>
                <w:rFonts w:ascii="Tahoma" w:hAnsi="Tahoma" w:cs="Tahoma"/>
                <w:sz w:val="16"/>
                <w:szCs w:val="16"/>
              </w:rPr>
            </w:pPr>
            <w:r w:rsidRPr="00876880">
              <w:rPr>
                <w:rFonts w:ascii="Tahoma" w:hAnsi="Tahoma" w:cs="Tahoma"/>
                <w:sz w:val="16"/>
                <w:szCs w:val="16"/>
              </w:rPr>
              <w:t>Sampling strategy (</w:t>
            </w:r>
            <w:del w:id="876" w:author="DFIELD" w:date="2006-09-20T02:55:00Z">
              <w:r w:rsidRPr="00876880" w:rsidDel="004D702E">
                <w:rPr>
                  <w:rFonts w:ascii="Tahoma" w:hAnsi="Tahoma" w:cs="Tahoma"/>
                  <w:sz w:val="16"/>
                  <w:szCs w:val="16"/>
                </w:rPr>
                <w:delText xml:space="preserve">was it </w:delText>
              </w:r>
            </w:del>
            <w:r w:rsidRPr="00876880">
              <w:rPr>
                <w:rFonts w:ascii="Tahoma" w:hAnsi="Tahoma" w:cs="Tahoma"/>
                <w:sz w:val="16"/>
                <w:szCs w:val="16"/>
              </w:rPr>
              <w:t>enriched, screened, normalized)</w:t>
            </w:r>
            <w:ins w:id="877" w:author="DFIELD" w:date="2006-09-25T13:10:00Z">
              <w:r>
                <w:rPr>
                  <w:rFonts w:ascii="Tahoma" w:hAnsi="Tahoma" w:cs="Tahoma"/>
                  <w:sz w:val="16"/>
                  <w:szCs w:val="16"/>
                </w:rPr>
                <w:t xml:space="preserve"> </w:t>
              </w:r>
              <w:r>
                <w:rPr>
                  <w:rFonts w:ascii="Tahoma" w:hAnsi="Tahoma" w:cs="Tahoma"/>
                  <w:b/>
                  <w:color w:val="000000"/>
                  <w:sz w:val="20"/>
                  <w:szCs w:val="20"/>
                  <w:vertAlign w:val="superscript"/>
                </w:rPr>
                <w:t>1</w:t>
              </w:r>
            </w:ins>
            <w:ins w:id="878" w:author="DFIELD" w:date="2006-09-25T22:09:00Z">
              <w:r>
                <w:rPr>
                  <w:rFonts w:ascii="Tahoma" w:hAnsi="Tahoma" w:cs="Tahoma"/>
                  <w:b/>
                  <w:color w:val="000000"/>
                  <w:sz w:val="20"/>
                  <w:szCs w:val="20"/>
                  <w:vertAlign w:val="superscript"/>
                </w:rPr>
                <w:t>, CV</w:t>
              </w:r>
            </w:ins>
            <w:ins w:id="879" w:author="z312" w:date="2006-09-12T16:59:00Z">
              <w:del w:id="880" w:author="DFIELD" w:date="2006-09-20T02:55:00Z">
                <w:r w:rsidDel="004D702E">
                  <w:rPr>
                    <w:rFonts w:ascii="Tahoma" w:hAnsi="Tahoma" w:cs="Tahoma"/>
                    <w:sz w:val="16"/>
                    <w:szCs w:val="16"/>
                  </w:rPr>
                  <w:delText xml:space="preserve"> -  </w:delText>
                </w:r>
              </w:del>
            </w:ins>
            <w:ins w:id="881" w:author="z312" w:date="2006-09-12T17:00:00Z">
              <w:del w:id="882" w:author="DFIELD" w:date="2006-09-20T02:55:00Z">
                <w:r w:rsidDel="004D702E">
                  <w:rPr>
                    <w:rFonts w:ascii="Tahoma" w:hAnsi="Tahoma" w:cs="Tahoma"/>
                    <w:sz w:val="16"/>
                    <w:szCs w:val="16"/>
                  </w:rPr>
                  <w:delText>10</w:delText>
                </w:r>
              </w:del>
            </w:ins>
          </w:p>
        </w:tc>
        <w:tc>
          <w:tcPr>
            <w:tcW w:w="603" w:type="dxa"/>
            <w:gridSpan w:val="2"/>
            <w:tcBorders>
              <w:top w:val="nil"/>
              <w:left w:val="single" w:sz="8" w:space="0" w:color="auto"/>
              <w:bottom w:val="single" w:sz="4" w:space="0" w:color="auto"/>
              <w:right w:val="nil"/>
            </w:tcBorders>
            <w:tcPrChange w:id="883" w:author="DFIELD" w:date="2006-09-25T13:47:00Z">
              <w:tcPr>
                <w:tcW w:w="411" w:type="dxa"/>
                <w:gridSpan w:val="2"/>
                <w:tcBorders>
                  <w:top w:val="nil"/>
                  <w:left w:val="single" w:sz="8" w:space="0" w:color="auto"/>
                  <w:right w:val="nil"/>
                </w:tcBorders>
              </w:tcPr>
            </w:tcPrChange>
          </w:tcPr>
          <w:p w14:paraId="4C738749" w14:textId="77777777" w:rsidR="00E23C9D" w:rsidRPr="00876880" w:rsidRDefault="00E23C9D">
            <w:pPr>
              <w:jc w:val="center"/>
              <w:rPr>
                <w:rFonts w:ascii="Tahoma" w:hAnsi="Tahoma" w:cs="Tahoma"/>
                <w:sz w:val="16"/>
                <w:szCs w:val="16"/>
              </w:rPr>
            </w:pPr>
          </w:p>
        </w:tc>
        <w:tc>
          <w:tcPr>
            <w:tcW w:w="436" w:type="dxa"/>
            <w:gridSpan w:val="2"/>
            <w:tcBorders>
              <w:top w:val="nil"/>
              <w:left w:val="nil"/>
              <w:bottom w:val="single" w:sz="4" w:space="0" w:color="auto"/>
              <w:right w:val="nil"/>
            </w:tcBorders>
            <w:shd w:val="clear" w:color="auto" w:fill="auto"/>
            <w:tcPrChange w:id="884" w:author="DFIELD" w:date="2006-09-25T13:47:00Z">
              <w:tcPr>
                <w:tcW w:w="420" w:type="dxa"/>
                <w:gridSpan w:val="3"/>
                <w:tcBorders>
                  <w:top w:val="nil"/>
                  <w:left w:val="nil"/>
                  <w:right w:val="nil"/>
                </w:tcBorders>
                <w:shd w:val="clear" w:color="auto" w:fill="auto"/>
              </w:tcPr>
            </w:tcPrChange>
          </w:tcPr>
          <w:p w14:paraId="0719E7CB" w14:textId="77777777" w:rsidR="00E23C9D" w:rsidRPr="00876880" w:rsidRDefault="00E23C9D">
            <w:pPr>
              <w:jc w:val="center"/>
              <w:rPr>
                <w:rFonts w:ascii="Tahoma" w:hAnsi="Tahoma" w:cs="Tahoma"/>
                <w:sz w:val="16"/>
                <w:szCs w:val="16"/>
              </w:rPr>
            </w:pPr>
          </w:p>
        </w:tc>
        <w:tc>
          <w:tcPr>
            <w:tcW w:w="429" w:type="dxa"/>
            <w:gridSpan w:val="2"/>
            <w:tcBorders>
              <w:top w:val="nil"/>
              <w:left w:val="nil"/>
              <w:bottom w:val="single" w:sz="4" w:space="0" w:color="auto"/>
              <w:right w:val="nil"/>
            </w:tcBorders>
            <w:shd w:val="clear" w:color="auto" w:fill="auto"/>
            <w:tcPrChange w:id="885" w:author="DFIELD" w:date="2006-09-25T13:47:00Z">
              <w:tcPr>
                <w:tcW w:w="430" w:type="dxa"/>
                <w:gridSpan w:val="3"/>
                <w:tcBorders>
                  <w:top w:val="nil"/>
                  <w:left w:val="nil"/>
                  <w:right w:val="nil"/>
                </w:tcBorders>
                <w:shd w:val="clear" w:color="auto" w:fill="auto"/>
              </w:tcPr>
            </w:tcPrChange>
          </w:tcPr>
          <w:p w14:paraId="07DE1C49" w14:textId="77777777" w:rsidR="00E23C9D" w:rsidRPr="00876880" w:rsidRDefault="00E23C9D">
            <w:pPr>
              <w:jc w:val="center"/>
              <w:rPr>
                <w:rFonts w:ascii="Tahoma" w:hAnsi="Tahoma" w:cs="Tahoma"/>
                <w:sz w:val="16"/>
                <w:szCs w:val="16"/>
              </w:rPr>
            </w:pPr>
          </w:p>
        </w:tc>
        <w:tc>
          <w:tcPr>
            <w:tcW w:w="402" w:type="dxa"/>
            <w:gridSpan w:val="2"/>
            <w:tcBorders>
              <w:top w:val="nil"/>
              <w:left w:val="nil"/>
              <w:bottom w:val="single" w:sz="4" w:space="0" w:color="auto"/>
              <w:right w:val="nil"/>
            </w:tcBorders>
            <w:shd w:val="clear" w:color="auto" w:fill="auto"/>
            <w:tcPrChange w:id="886" w:author="DFIELD" w:date="2006-09-25T13:47:00Z">
              <w:tcPr>
                <w:tcW w:w="384" w:type="dxa"/>
                <w:gridSpan w:val="3"/>
                <w:tcBorders>
                  <w:top w:val="nil"/>
                  <w:left w:val="nil"/>
                  <w:right w:val="nil"/>
                </w:tcBorders>
                <w:shd w:val="clear" w:color="auto" w:fill="auto"/>
              </w:tcPr>
            </w:tcPrChange>
          </w:tcPr>
          <w:p w14:paraId="6EEFBF35" w14:textId="77777777" w:rsidR="00E23C9D" w:rsidRPr="00876880" w:rsidRDefault="00E23C9D">
            <w:pPr>
              <w:jc w:val="center"/>
              <w:rPr>
                <w:rFonts w:ascii="Tahoma" w:hAnsi="Tahoma" w:cs="Tahoma"/>
                <w:sz w:val="16"/>
                <w:szCs w:val="16"/>
              </w:rPr>
            </w:pPr>
          </w:p>
        </w:tc>
        <w:tc>
          <w:tcPr>
            <w:tcW w:w="456" w:type="dxa"/>
            <w:gridSpan w:val="2"/>
            <w:tcBorders>
              <w:top w:val="nil"/>
              <w:left w:val="nil"/>
              <w:bottom w:val="single" w:sz="4" w:space="0" w:color="auto"/>
              <w:right w:val="nil"/>
            </w:tcBorders>
            <w:shd w:val="clear" w:color="auto" w:fill="auto"/>
            <w:tcPrChange w:id="887" w:author="DFIELD" w:date="2006-09-25T13:47:00Z">
              <w:tcPr>
                <w:tcW w:w="443" w:type="dxa"/>
                <w:gridSpan w:val="3"/>
                <w:tcBorders>
                  <w:top w:val="nil"/>
                  <w:left w:val="nil"/>
                  <w:right w:val="nil"/>
                </w:tcBorders>
                <w:shd w:val="clear" w:color="auto" w:fill="auto"/>
              </w:tcPr>
            </w:tcPrChange>
          </w:tcPr>
          <w:p w14:paraId="7E875846" w14:textId="77777777" w:rsidR="00E23C9D" w:rsidRPr="00876880" w:rsidRDefault="00E23C9D">
            <w:pPr>
              <w:jc w:val="center"/>
              <w:rPr>
                <w:rFonts w:ascii="Tahoma" w:hAnsi="Tahoma" w:cs="Tahoma"/>
                <w:sz w:val="16"/>
                <w:szCs w:val="16"/>
              </w:rPr>
            </w:pPr>
          </w:p>
        </w:tc>
        <w:tc>
          <w:tcPr>
            <w:tcW w:w="458" w:type="dxa"/>
            <w:gridSpan w:val="2"/>
            <w:tcBorders>
              <w:top w:val="nil"/>
              <w:left w:val="nil"/>
              <w:bottom w:val="single" w:sz="4" w:space="0" w:color="auto"/>
              <w:right w:val="nil"/>
            </w:tcBorders>
            <w:shd w:val="clear" w:color="auto" w:fill="auto"/>
            <w:tcPrChange w:id="888" w:author="DFIELD" w:date="2006-09-25T13:47:00Z">
              <w:tcPr>
                <w:tcW w:w="444" w:type="dxa"/>
                <w:gridSpan w:val="2"/>
                <w:tcBorders>
                  <w:top w:val="nil"/>
                  <w:left w:val="nil"/>
                  <w:right w:val="nil"/>
                </w:tcBorders>
                <w:shd w:val="clear" w:color="auto" w:fill="auto"/>
              </w:tcPr>
            </w:tcPrChange>
          </w:tcPr>
          <w:p w14:paraId="295277BB"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r>
      <w:tr w:rsidR="00E23C9D" w:rsidRPr="00876880" w14:paraId="32638817" w14:textId="77777777">
        <w:trPr>
          <w:trHeight w:val="255"/>
          <w:trPrChange w:id="889" w:author="DFIELD" w:date="2006-09-25T13:47:00Z">
            <w:trPr>
              <w:gridAfter w:val="0"/>
              <w:trHeight w:val="255"/>
            </w:trPr>
          </w:trPrChange>
        </w:trPr>
        <w:tc>
          <w:tcPr>
            <w:tcW w:w="6884" w:type="dxa"/>
            <w:tcBorders>
              <w:top w:val="single" w:sz="4" w:space="0" w:color="auto"/>
              <w:left w:val="nil"/>
              <w:bottom w:val="nil"/>
              <w:right w:val="single" w:sz="8" w:space="0" w:color="auto"/>
            </w:tcBorders>
            <w:shd w:val="clear" w:color="auto" w:fill="E0E0E0"/>
            <w:tcPrChange w:id="890" w:author="DFIELD" w:date="2006-09-25T13:47:00Z">
              <w:tcPr>
                <w:tcW w:w="7136" w:type="dxa"/>
                <w:gridSpan w:val="4"/>
                <w:tcBorders>
                  <w:top w:val="nil"/>
                  <w:left w:val="nil"/>
                  <w:bottom w:val="nil"/>
                  <w:right w:val="single" w:sz="8" w:space="0" w:color="auto"/>
                </w:tcBorders>
                <w:shd w:val="clear" w:color="auto" w:fill="C0C0C0"/>
              </w:tcPr>
            </w:tcPrChange>
          </w:tcPr>
          <w:p w14:paraId="25FFF7E1" w14:textId="77777777" w:rsidR="00E23C9D" w:rsidDel="0059352D" w:rsidRDefault="00E23C9D">
            <w:pPr>
              <w:rPr>
                <w:rFonts w:ascii="Tahoma" w:hAnsi="Tahoma" w:cs="Tahoma"/>
                <w:sz w:val="16"/>
                <w:szCs w:val="16"/>
              </w:rPr>
            </w:pPr>
            <w:del w:id="891" w:author="DFIELD" w:date="2006-09-26T00:48:00Z">
              <w:r w:rsidDel="00570597">
                <w:rPr>
                  <w:rFonts w:ascii="Tahoma" w:hAnsi="Tahoma" w:cs="Tahoma"/>
                  <w:sz w:val="16"/>
                  <w:szCs w:val="16"/>
                </w:rPr>
                <w:delText xml:space="preserve">DNA </w:delText>
              </w:r>
            </w:del>
            <w:ins w:id="892" w:author="DFIELD" w:date="2006-09-26T00:48:00Z">
              <w:r>
                <w:rPr>
                  <w:rFonts w:ascii="Tahoma" w:hAnsi="Tahoma" w:cs="Tahoma"/>
                  <w:sz w:val="16"/>
                  <w:szCs w:val="16"/>
                </w:rPr>
                <w:t xml:space="preserve">Nucleic </w:t>
              </w:r>
              <w:proofErr w:type="gramStart"/>
              <w:r>
                <w:rPr>
                  <w:rFonts w:ascii="Tahoma" w:hAnsi="Tahoma" w:cs="Tahoma"/>
                  <w:sz w:val="16"/>
                  <w:szCs w:val="16"/>
                </w:rPr>
                <w:t xml:space="preserve">acid  </w:t>
              </w:r>
            </w:ins>
            <w:r>
              <w:rPr>
                <w:rFonts w:ascii="Tahoma" w:hAnsi="Tahoma" w:cs="Tahoma"/>
                <w:sz w:val="16"/>
                <w:szCs w:val="16"/>
              </w:rPr>
              <w:t>preparation</w:t>
            </w:r>
            <w:proofErr w:type="gramEnd"/>
            <w:r>
              <w:rPr>
                <w:rFonts w:ascii="Tahoma" w:hAnsi="Tahoma" w:cs="Tahoma"/>
                <w:sz w:val="16"/>
                <w:szCs w:val="16"/>
              </w:rPr>
              <w:t xml:space="preserve"> (</w:t>
            </w:r>
            <w:del w:id="893" w:author="DFIELD" w:date="2006-09-26T00:48:00Z">
              <w:r w:rsidDel="00570597">
                <w:rPr>
                  <w:rFonts w:ascii="Tahoma" w:hAnsi="Tahoma" w:cs="Tahoma"/>
                  <w:sz w:val="16"/>
                  <w:szCs w:val="16"/>
                </w:rPr>
                <w:delText xml:space="preserve">DNA </w:delText>
              </w:r>
            </w:del>
            <w:r>
              <w:rPr>
                <w:rFonts w:ascii="Tahoma" w:hAnsi="Tahoma" w:cs="Tahoma"/>
                <w:sz w:val="16"/>
                <w:szCs w:val="16"/>
              </w:rPr>
              <w:t>extraction method</w:t>
            </w:r>
            <w:ins w:id="894" w:author="DFIELD" w:date="2006-09-26T00:46:00Z">
              <w:r>
                <w:rPr>
                  <w:rFonts w:ascii="Tahoma" w:hAnsi="Tahoma" w:cs="Tahoma"/>
                  <w:sz w:val="16"/>
                  <w:szCs w:val="16"/>
                </w:rPr>
                <w:t xml:space="preserve"> </w:t>
              </w:r>
              <w:r>
                <w:rPr>
                  <w:rFonts w:ascii="Tahoma" w:hAnsi="Tahoma" w:cs="Tahoma"/>
                  <w:b/>
                  <w:color w:val="000000"/>
                  <w:sz w:val="20"/>
                  <w:szCs w:val="20"/>
                  <w:vertAlign w:val="superscript"/>
                </w:rPr>
                <w:t>CV</w:t>
              </w:r>
            </w:ins>
            <w:r>
              <w:rPr>
                <w:rFonts w:ascii="Tahoma" w:hAnsi="Tahoma" w:cs="Tahoma"/>
                <w:sz w:val="16"/>
                <w:szCs w:val="16"/>
              </w:rPr>
              <w:t xml:space="preserve"> </w:t>
            </w:r>
            <w:del w:id="895" w:author="DFIELD" w:date="2006-09-26T00:47:00Z">
              <w:r w:rsidDel="006E0B3C">
                <w:rPr>
                  <w:rFonts w:ascii="Tahoma" w:hAnsi="Tahoma" w:cs="Tahoma"/>
                  <w:sz w:val="16"/>
                  <w:szCs w:val="16"/>
                </w:rPr>
                <w:delText xml:space="preserve">and </w:delText>
              </w:r>
            </w:del>
            <w:ins w:id="896" w:author="DFIELD" w:date="2006-09-26T00:47:00Z">
              <w:r>
                <w:rPr>
                  <w:rFonts w:ascii="Tahoma" w:hAnsi="Tahoma" w:cs="Tahoma"/>
                  <w:sz w:val="16"/>
                  <w:szCs w:val="16"/>
                </w:rPr>
                <w:t xml:space="preserve">; </w:t>
              </w:r>
            </w:ins>
            <w:r>
              <w:rPr>
                <w:rFonts w:ascii="Tahoma" w:hAnsi="Tahoma" w:cs="Tahoma"/>
                <w:sz w:val="16"/>
                <w:szCs w:val="16"/>
              </w:rPr>
              <w:t xml:space="preserve">amplification </w:t>
            </w:r>
            <w:r w:rsidRPr="006C3759">
              <w:rPr>
                <w:rFonts w:ascii="Tahoma" w:hAnsi="Tahoma" w:cs="Tahoma"/>
                <w:i/>
                <w:sz w:val="16"/>
                <w:szCs w:val="16"/>
              </w:rPr>
              <w:t>e.g.</w:t>
            </w:r>
            <w:r w:rsidRPr="00876880">
              <w:rPr>
                <w:rFonts w:ascii="Tahoma" w:hAnsi="Tahoma" w:cs="Tahoma"/>
                <w:sz w:val="16"/>
                <w:szCs w:val="16"/>
              </w:rPr>
              <w:t xml:space="preserve"> MDA, </w:t>
            </w:r>
            <w:proofErr w:type="spellStart"/>
            <w:r w:rsidRPr="00876880">
              <w:rPr>
                <w:rFonts w:ascii="Tahoma" w:hAnsi="Tahoma" w:cs="Tahoma"/>
                <w:sz w:val="16"/>
                <w:szCs w:val="16"/>
              </w:rPr>
              <w:t>emPCR</w:t>
            </w:r>
            <w:proofErr w:type="spellEnd"/>
            <w:r w:rsidRPr="00876880">
              <w:rPr>
                <w:rFonts w:ascii="Tahoma" w:hAnsi="Tahoma" w:cs="Tahoma"/>
                <w:sz w:val="16"/>
                <w:szCs w:val="16"/>
              </w:rPr>
              <w:t xml:space="preserve">, </w:t>
            </w:r>
            <w:ins w:id="897" w:author="DFIELD" w:date="2006-09-26T00:48:00Z">
              <w:r>
                <w:rPr>
                  <w:rFonts w:ascii="Tahoma" w:hAnsi="Tahoma" w:cs="Tahoma"/>
                  <w:sz w:val="16"/>
                  <w:szCs w:val="16"/>
                </w:rPr>
                <w:t xml:space="preserve">etc </w:t>
              </w:r>
            </w:ins>
            <w:del w:id="898" w:author="DFIELD" w:date="2006-09-26T00:48:00Z">
              <w:r w:rsidRPr="00876880" w:rsidDel="00570597">
                <w:rPr>
                  <w:rFonts w:ascii="Tahoma" w:hAnsi="Tahoma" w:cs="Tahoma"/>
                  <w:sz w:val="16"/>
                  <w:szCs w:val="16"/>
                </w:rPr>
                <w:delText>plones</w:delText>
              </w:r>
            </w:del>
            <w:ins w:id="899" w:author="DFIELD" w:date="2006-09-26T00:46:00Z">
              <w:r>
                <w:rPr>
                  <w:rFonts w:ascii="Tahoma" w:hAnsi="Tahoma" w:cs="Tahoma"/>
                  <w:b/>
                  <w:color w:val="000000"/>
                  <w:sz w:val="20"/>
                  <w:szCs w:val="20"/>
                  <w:vertAlign w:val="superscript"/>
                </w:rPr>
                <w:t>CV</w:t>
              </w:r>
            </w:ins>
            <w:r w:rsidRPr="00876880">
              <w:rPr>
                <w:rFonts w:ascii="Tahoma" w:hAnsi="Tahoma" w:cs="Tahoma"/>
                <w:sz w:val="16"/>
                <w:szCs w:val="16"/>
              </w:rPr>
              <w:t>)</w:t>
            </w:r>
            <w:ins w:id="900" w:author="DFIELD" w:date="2006-09-25T13:37:00Z">
              <w:r>
                <w:rPr>
                  <w:rFonts w:ascii="Tahoma" w:hAnsi="Tahoma" w:cs="Tahoma"/>
                  <w:sz w:val="16"/>
                  <w:szCs w:val="16"/>
                </w:rPr>
                <w:t xml:space="preserve"> </w:t>
              </w:r>
              <w:r>
                <w:rPr>
                  <w:rFonts w:ascii="Tahoma" w:hAnsi="Tahoma" w:cs="Tahoma"/>
                  <w:b/>
                  <w:color w:val="000000"/>
                  <w:sz w:val="20"/>
                  <w:szCs w:val="20"/>
                  <w:vertAlign w:val="superscript"/>
                </w:rPr>
                <w:t>1</w:t>
              </w:r>
            </w:ins>
            <w:ins w:id="901" w:author="z312" w:date="2006-09-12T17:00:00Z">
              <w:del w:id="902" w:author="DFIELD" w:date="2006-09-20T02:55:00Z">
                <w:r w:rsidDel="004D702E">
                  <w:rPr>
                    <w:rFonts w:ascii="Tahoma" w:hAnsi="Tahoma" w:cs="Tahoma"/>
                    <w:sz w:val="16"/>
                    <w:szCs w:val="16"/>
                  </w:rPr>
                  <w:delText xml:space="preserve"> - 15</w:delText>
                </w:r>
              </w:del>
            </w:ins>
          </w:p>
        </w:tc>
        <w:tc>
          <w:tcPr>
            <w:tcW w:w="603" w:type="dxa"/>
            <w:gridSpan w:val="2"/>
            <w:tcBorders>
              <w:top w:val="single" w:sz="4" w:space="0" w:color="auto"/>
              <w:left w:val="single" w:sz="8" w:space="0" w:color="auto"/>
              <w:bottom w:val="nil"/>
              <w:right w:val="nil"/>
            </w:tcBorders>
            <w:shd w:val="clear" w:color="auto" w:fill="E0E0E0"/>
            <w:tcPrChange w:id="903" w:author="DFIELD" w:date="2006-09-25T13:47:00Z">
              <w:tcPr>
                <w:tcW w:w="411" w:type="dxa"/>
                <w:gridSpan w:val="2"/>
                <w:tcBorders>
                  <w:top w:val="nil"/>
                  <w:left w:val="single" w:sz="8" w:space="0" w:color="auto"/>
                  <w:bottom w:val="nil"/>
                  <w:right w:val="nil"/>
                </w:tcBorders>
                <w:shd w:val="clear" w:color="auto" w:fill="C0C0C0"/>
              </w:tcPr>
            </w:tcPrChange>
          </w:tcPr>
          <w:p w14:paraId="67D54755"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c>
          <w:tcPr>
            <w:tcW w:w="436" w:type="dxa"/>
            <w:gridSpan w:val="2"/>
            <w:tcBorders>
              <w:top w:val="single" w:sz="4" w:space="0" w:color="auto"/>
              <w:left w:val="nil"/>
              <w:bottom w:val="nil"/>
              <w:right w:val="nil"/>
            </w:tcBorders>
            <w:shd w:val="clear" w:color="auto" w:fill="E0E0E0"/>
            <w:tcPrChange w:id="904" w:author="DFIELD" w:date="2006-09-25T13:47:00Z">
              <w:tcPr>
                <w:tcW w:w="420" w:type="dxa"/>
                <w:gridSpan w:val="3"/>
                <w:tcBorders>
                  <w:top w:val="nil"/>
                  <w:left w:val="nil"/>
                  <w:bottom w:val="nil"/>
                  <w:right w:val="nil"/>
                </w:tcBorders>
                <w:shd w:val="clear" w:color="auto" w:fill="C0C0C0"/>
              </w:tcPr>
            </w:tcPrChange>
          </w:tcPr>
          <w:p w14:paraId="7C1E647D"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c>
          <w:tcPr>
            <w:tcW w:w="429" w:type="dxa"/>
            <w:gridSpan w:val="2"/>
            <w:tcBorders>
              <w:top w:val="single" w:sz="4" w:space="0" w:color="auto"/>
              <w:left w:val="nil"/>
              <w:bottom w:val="nil"/>
              <w:right w:val="nil"/>
            </w:tcBorders>
            <w:shd w:val="clear" w:color="auto" w:fill="E0E0E0"/>
            <w:tcPrChange w:id="905" w:author="DFIELD" w:date="2006-09-25T13:47:00Z">
              <w:tcPr>
                <w:tcW w:w="430" w:type="dxa"/>
                <w:gridSpan w:val="3"/>
                <w:tcBorders>
                  <w:top w:val="nil"/>
                  <w:left w:val="nil"/>
                  <w:bottom w:val="nil"/>
                  <w:right w:val="nil"/>
                </w:tcBorders>
                <w:shd w:val="clear" w:color="auto" w:fill="C0C0C0"/>
              </w:tcPr>
            </w:tcPrChange>
          </w:tcPr>
          <w:p w14:paraId="3501FCBB"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c>
          <w:tcPr>
            <w:tcW w:w="402" w:type="dxa"/>
            <w:gridSpan w:val="2"/>
            <w:tcBorders>
              <w:top w:val="single" w:sz="4" w:space="0" w:color="auto"/>
              <w:left w:val="nil"/>
              <w:bottom w:val="nil"/>
              <w:right w:val="nil"/>
            </w:tcBorders>
            <w:shd w:val="clear" w:color="auto" w:fill="E0E0E0"/>
            <w:tcPrChange w:id="906" w:author="DFIELD" w:date="2006-09-25T13:47:00Z">
              <w:tcPr>
                <w:tcW w:w="384" w:type="dxa"/>
                <w:gridSpan w:val="3"/>
                <w:tcBorders>
                  <w:top w:val="nil"/>
                  <w:left w:val="nil"/>
                  <w:bottom w:val="nil"/>
                  <w:right w:val="nil"/>
                </w:tcBorders>
                <w:shd w:val="clear" w:color="auto" w:fill="C0C0C0"/>
              </w:tcPr>
            </w:tcPrChange>
          </w:tcPr>
          <w:p w14:paraId="28496C60"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c>
          <w:tcPr>
            <w:tcW w:w="456" w:type="dxa"/>
            <w:gridSpan w:val="2"/>
            <w:tcBorders>
              <w:top w:val="single" w:sz="4" w:space="0" w:color="auto"/>
              <w:left w:val="nil"/>
              <w:bottom w:val="nil"/>
              <w:right w:val="nil"/>
            </w:tcBorders>
            <w:shd w:val="clear" w:color="auto" w:fill="E0E0E0"/>
            <w:tcPrChange w:id="907" w:author="DFIELD" w:date="2006-09-25T13:47:00Z">
              <w:tcPr>
                <w:tcW w:w="443" w:type="dxa"/>
                <w:gridSpan w:val="3"/>
                <w:tcBorders>
                  <w:top w:val="nil"/>
                  <w:left w:val="nil"/>
                  <w:bottom w:val="nil"/>
                  <w:right w:val="nil"/>
                </w:tcBorders>
                <w:shd w:val="clear" w:color="auto" w:fill="C0C0C0"/>
              </w:tcPr>
            </w:tcPrChange>
          </w:tcPr>
          <w:p w14:paraId="23CF5B92"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c>
          <w:tcPr>
            <w:tcW w:w="458" w:type="dxa"/>
            <w:gridSpan w:val="2"/>
            <w:tcBorders>
              <w:top w:val="single" w:sz="4" w:space="0" w:color="auto"/>
              <w:left w:val="nil"/>
              <w:bottom w:val="nil"/>
              <w:right w:val="nil"/>
            </w:tcBorders>
            <w:shd w:val="clear" w:color="auto" w:fill="E0E0E0"/>
            <w:tcPrChange w:id="908" w:author="DFIELD" w:date="2006-09-25T13:47:00Z">
              <w:tcPr>
                <w:tcW w:w="444" w:type="dxa"/>
                <w:gridSpan w:val="2"/>
                <w:tcBorders>
                  <w:top w:val="nil"/>
                  <w:left w:val="nil"/>
                  <w:bottom w:val="nil"/>
                  <w:right w:val="nil"/>
                </w:tcBorders>
                <w:shd w:val="clear" w:color="auto" w:fill="C0C0C0"/>
              </w:tcPr>
            </w:tcPrChange>
          </w:tcPr>
          <w:p w14:paraId="64F8A875"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r>
      <w:tr w:rsidR="00E23C9D" w:rsidRPr="00876880" w14:paraId="68F9033F" w14:textId="77777777">
        <w:trPr>
          <w:trHeight w:val="255"/>
          <w:trPrChange w:id="909" w:author="DFIELD" w:date="2006-09-25T13:47:00Z">
            <w:trPr>
              <w:gridAfter w:val="0"/>
              <w:trHeight w:val="255"/>
            </w:trPr>
          </w:trPrChange>
        </w:trPr>
        <w:tc>
          <w:tcPr>
            <w:tcW w:w="6884" w:type="dxa"/>
            <w:tcBorders>
              <w:top w:val="nil"/>
              <w:left w:val="nil"/>
              <w:bottom w:val="single" w:sz="4" w:space="0" w:color="auto"/>
              <w:right w:val="single" w:sz="8" w:space="0" w:color="auto"/>
            </w:tcBorders>
            <w:shd w:val="clear" w:color="auto" w:fill="auto"/>
            <w:tcPrChange w:id="910" w:author="DFIELD" w:date="2006-09-25T13:47:00Z">
              <w:tcPr>
                <w:tcW w:w="7136" w:type="dxa"/>
                <w:gridSpan w:val="4"/>
                <w:tcBorders>
                  <w:top w:val="nil"/>
                  <w:left w:val="nil"/>
                  <w:right w:val="single" w:sz="8" w:space="0" w:color="auto"/>
                </w:tcBorders>
                <w:shd w:val="clear" w:color="auto" w:fill="auto"/>
              </w:tcPr>
            </w:tcPrChange>
          </w:tcPr>
          <w:p w14:paraId="2F68B04D" w14:textId="77777777" w:rsidR="00E23C9D" w:rsidDel="0059352D" w:rsidRDefault="00E23C9D">
            <w:pPr>
              <w:rPr>
                <w:rFonts w:ascii="Tahoma" w:hAnsi="Tahoma" w:cs="Tahoma"/>
                <w:sz w:val="16"/>
                <w:szCs w:val="16"/>
              </w:rPr>
            </w:pPr>
            <w:r>
              <w:rPr>
                <w:rFonts w:ascii="Tahoma" w:hAnsi="Tahoma" w:cs="Tahoma"/>
                <w:sz w:val="16"/>
                <w:szCs w:val="16"/>
              </w:rPr>
              <w:t>Library Construction (library size</w:t>
            </w:r>
            <w:ins w:id="911" w:author="DFIELD" w:date="2006-09-25T22:13:00Z">
              <w:r>
                <w:rPr>
                  <w:rFonts w:ascii="Tahoma" w:hAnsi="Tahoma" w:cs="Tahoma"/>
                  <w:sz w:val="16"/>
                  <w:szCs w:val="16"/>
                </w:rPr>
                <w:t xml:space="preserve"> </w:t>
              </w:r>
              <w:r>
                <w:rPr>
                  <w:rFonts w:ascii="Tahoma" w:hAnsi="Tahoma" w:cs="Tahoma"/>
                  <w:b/>
                  <w:color w:val="000000"/>
                  <w:sz w:val="20"/>
                  <w:szCs w:val="20"/>
                  <w:vertAlign w:val="superscript"/>
                </w:rPr>
                <w:t>integer</w:t>
              </w:r>
            </w:ins>
            <w:r w:rsidRPr="00876880">
              <w:rPr>
                <w:rFonts w:ascii="Tahoma" w:hAnsi="Tahoma" w:cs="Tahoma"/>
                <w:sz w:val="16"/>
                <w:szCs w:val="16"/>
              </w:rPr>
              <w:t xml:space="preserve">, </w:t>
            </w:r>
            <w:r>
              <w:rPr>
                <w:rFonts w:ascii="Tahoma" w:hAnsi="Tahoma" w:cs="Tahoma"/>
                <w:sz w:val="16"/>
                <w:szCs w:val="16"/>
              </w:rPr>
              <w:t xml:space="preserve">number of clones </w:t>
            </w:r>
            <w:r w:rsidRPr="00876880">
              <w:rPr>
                <w:rFonts w:ascii="Tahoma" w:hAnsi="Tahoma" w:cs="Tahoma"/>
                <w:sz w:val="16"/>
                <w:szCs w:val="16"/>
              </w:rPr>
              <w:t>sequenced</w:t>
            </w:r>
            <w:ins w:id="912" w:author="DFIELD" w:date="2006-09-25T22:13:00Z">
              <w:r>
                <w:rPr>
                  <w:rFonts w:ascii="Tahoma" w:hAnsi="Tahoma" w:cs="Tahoma"/>
                  <w:sz w:val="16"/>
                  <w:szCs w:val="16"/>
                </w:rPr>
                <w:t xml:space="preserve"> </w:t>
              </w:r>
              <w:r>
                <w:rPr>
                  <w:rFonts w:ascii="Tahoma" w:hAnsi="Tahoma" w:cs="Tahoma"/>
                  <w:b/>
                  <w:color w:val="000000"/>
                  <w:sz w:val="20"/>
                  <w:szCs w:val="20"/>
                  <w:vertAlign w:val="superscript"/>
                </w:rPr>
                <w:t>integer</w:t>
              </w:r>
            </w:ins>
            <w:ins w:id="913" w:author="DFIELD" w:date="2006-09-20T02:55:00Z">
              <w:r>
                <w:rPr>
                  <w:rFonts w:ascii="Tahoma" w:hAnsi="Tahoma" w:cs="Tahoma"/>
                  <w:sz w:val="16"/>
                  <w:szCs w:val="16"/>
                </w:rPr>
                <w:t>, vector</w:t>
              </w:r>
            </w:ins>
            <w:ins w:id="914" w:author="DFIELD" w:date="2006-09-25T22:13:00Z">
              <w:r>
                <w:rPr>
                  <w:rFonts w:ascii="Tahoma" w:hAnsi="Tahoma" w:cs="Tahoma"/>
                  <w:b/>
                  <w:color w:val="000000"/>
                  <w:sz w:val="20"/>
                  <w:szCs w:val="20"/>
                  <w:vertAlign w:val="superscript"/>
                </w:rPr>
                <w:t xml:space="preserve"> CV</w:t>
              </w:r>
            </w:ins>
            <w:r>
              <w:rPr>
                <w:rFonts w:ascii="Tahoma" w:hAnsi="Tahoma" w:cs="Tahoma"/>
                <w:sz w:val="16"/>
                <w:szCs w:val="16"/>
              </w:rPr>
              <w:t>)</w:t>
            </w:r>
            <w:ins w:id="915" w:author="DFIELD" w:date="2006-09-25T13:10:00Z">
              <w:r>
                <w:rPr>
                  <w:rFonts w:ascii="Tahoma" w:hAnsi="Tahoma" w:cs="Tahoma"/>
                  <w:sz w:val="16"/>
                  <w:szCs w:val="16"/>
                </w:rPr>
                <w:t xml:space="preserve"> </w:t>
              </w:r>
            </w:ins>
            <w:ins w:id="916" w:author="z312" w:date="2006-09-12T17:00:00Z">
              <w:del w:id="917" w:author="DFIELD" w:date="2006-09-20T02:55:00Z">
                <w:r w:rsidDel="004D702E">
                  <w:rPr>
                    <w:rFonts w:ascii="Tahoma" w:hAnsi="Tahoma" w:cs="Tahoma"/>
                    <w:sz w:val="16"/>
                    <w:szCs w:val="16"/>
                  </w:rPr>
                  <w:delText xml:space="preserve"> – add vector 15</w:delText>
                </w:r>
              </w:del>
            </w:ins>
            <w:ins w:id="918" w:author="z312" w:date="2006-09-12T17:01:00Z">
              <w:del w:id="919" w:author="DFIELD" w:date="2006-09-20T02:55:00Z">
                <w:r w:rsidDel="004D702E">
                  <w:rPr>
                    <w:rFonts w:ascii="Tahoma" w:hAnsi="Tahoma" w:cs="Tahoma"/>
                    <w:sz w:val="16"/>
                    <w:szCs w:val="16"/>
                  </w:rPr>
                  <w:delText xml:space="preserve"> – repeating fiel</w:delText>
                </w:r>
              </w:del>
              <w:del w:id="920" w:author="DFIELD" w:date="2006-09-20T02:56:00Z">
                <w:r w:rsidDel="004D702E">
                  <w:rPr>
                    <w:rFonts w:ascii="Tahoma" w:hAnsi="Tahoma" w:cs="Tahoma"/>
                    <w:sz w:val="16"/>
                    <w:szCs w:val="16"/>
                  </w:rPr>
                  <w:delText>d</w:delText>
                </w:r>
              </w:del>
            </w:ins>
            <w:ins w:id="921" w:author="DFIELD" w:date="2006-09-25T13:10:00Z">
              <w:r>
                <w:rPr>
                  <w:rFonts w:ascii="Tahoma" w:hAnsi="Tahoma" w:cs="Tahoma"/>
                  <w:b/>
                  <w:color w:val="000000"/>
                  <w:sz w:val="20"/>
                  <w:szCs w:val="20"/>
                  <w:vertAlign w:val="superscript"/>
                </w:rPr>
                <w:t>1</w:t>
              </w:r>
            </w:ins>
          </w:p>
        </w:tc>
        <w:tc>
          <w:tcPr>
            <w:tcW w:w="603" w:type="dxa"/>
            <w:gridSpan w:val="2"/>
            <w:tcBorders>
              <w:top w:val="nil"/>
              <w:left w:val="single" w:sz="8" w:space="0" w:color="auto"/>
              <w:bottom w:val="single" w:sz="4" w:space="0" w:color="auto"/>
              <w:right w:val="nil"/>
            </w:tcBorders>
            <w:tcPrChange w:id="922" w:author="DFIELD" w:date="2006-09-25T13:47:00Z">
              <w:tcPr>
                <w:tcW w:w="411" w:type="dxa"/>
                <w:gridSpan w:val="2"/>
                <w:tcBorders>
                  <w:top w:val="nil"/>
                  <w:left w:val="single" w:sz="8" w:space="0" w:color="auto"/>
                  <w:right w:val="nil"/>
                </w:tcBorders>
              </w:tcPr>
            </w:tcPrChange>
          </w:tcPr>
          <w:p w14:paraId="5E403A8F" w14:textId="77777777" w:rsidR="00E23C9D" w:rsidRPr="00876880" w:rsidRDefault="00E23C9D">
            <w:pPr>
              <w:jc w:val="center"/>
              <w:rPr>
                <w:rFonts w:ascii="Tahoma" w:hAnsi="Tahoma" w:cs="Tahoma"/>
                <w:sz w:val="16"/>
                <w:szCs w:val="16"/>
              </w:rPr>
            </w:pPr>
          </w:p>
        </w:tc>
        <w:tc>
          <w:tcPr>
            <w:tcW w:w="436" w:type="dxa"/>
            <w:gridSpan w:val="2"/>
            <w:tcBorders>
              <w:top w:val="nil"/>
              <w:left w:val="nil"/>
              <w:bottom w:val="single" w:sz="4" w:space="0" w:color="auto"/>
              <w:right w:val="nil"/>
            </w:tcBorders>
            <w:shd w:val="clear" w:color="auto" w:fill="auto"/>
            <w:tcPrChange w:id="923" w:author="DFIELD" w:date="2006-09-25T13:47:00Z">
              <w:tcPr>
                <w:tcW w:w="420" w:type="dxa"/>
                <w:gridSpan w:val="3"/>
                <w:tcBorders>
                  <w:top w:val="nil"/>
                  <w:left w:val="nil"/>
                  <w:right w:val="nil"/>
                </w:tcBorders>
                <w:shd w:val="clear" w:color="auto" w:fill="auto"/>
              </w:tcPr>
            </w:tcPrChange>
          </w:tcPr>
          <w:p w14:paraId="61136FD1" w14:textId="77777777" w:rsidR="00E23C9D" w:rsidRPr="00876880" w:rsidRDefault="00E23C9D">
            <w:pPr>
              <w:jc w:val="center"/>
              <w:rPr>
                <w:rFonts w:ascii="Tahoma" w:hAnsi="Tahoma" w:cs="Tahoma"/>
                <w:sz w:val="16"/>
                <w:szCs w:val="16"/>
              </w:rPr>
            </w:pPr>
          </w:p>
        </w:tc>
        <w:tc>
          <w:tcPr>
            <w:tcW w:w="429" w:type="dxa"/>
            <w:gridSpan w:val="2"/>
            <w:tcBorders>
              <w:top w:val="nil"/>
              <w:left w:val="nil"/>
              <w:bottom w:val="single" w:sz="4" w:space="0" w:color="auto"/>
              <w:right w:val="nil"/>
            </w:tcBorders>
            <w:shd w:val="clear" w:color="auto" w:fill="auto"/>
            <w:tcPrChange w:id="924" w:author="DFIELD" w:date="2006-09-25T13:47:00Z">
              <w:tcPr>
                <w:tcW w:w="430" w:type="dxa"/>
                <w:gridSpan w:val="3"/>
                <w:tcBorders>
                  <w:top w:val="nil"/>
                  <w:left w:val="nil"/>
                  <w:right w:val="nil"/>
                </w:tcBorders>
                <w:shd w:val="clear" w:color="auto" w:fill="auto"/>
              </w:tcPr>
            </w:tcPrChange>
          </w:tcPr>
          <w:p w14:paraId="41B58608" w14:textId="77777777" w:rsidR="00E23C9D" w:rsidRPr="00876880" w:rsidRDefault="00E23C9D">
            <w:pPr>
              <w:jc w:val="center"/>
              <w:rPr>
                <w:rFonts w:ascii="Tahoma" w:hAnsi="Tahoma" w:cs="Tahoma"/>
                <w:sz w:val="16"/>
                <w:szCs w:val="16"/>
              </w:rPr>
            </w:pPr>
          </w:p>
        </w:tc>
        <w:tc>
          <w:tcPr>
            <w:tcW w:w="402" w:type="dxa"/>
            <w:gridSpan w:val="2"/>
            <w:tcBorders>
              <w:top w:val="nil"/>
              <w:left w:val="nil"/>
              <w:bottom w:val="single" w:sz="4" w:space="0" w:color="auto"/>
              <w:right w:val="nil"/>
            </w:tcBorders>
            <w:shd w:val="clear" w:color="auto" w:fill="auto"/>
            <w:tcPrChange w:id="925" w:author="DFIELD" w:date="2006-09-25T13:47:00Z">
              <w:tcPr>
                <w:tcW w:w="384" w:type="dxa"/>
                <w:gridSpan w:val="3"/>
                <w:tcBorders>
                  <w:top w:val="nil"/>
                  <w:left w:val="nil"/>
                  <w:right w:val="nil"/>
                </w:tcBorders>
                <w:shd w:val="clear" w:color="auto" w:fill="auto"/>
              </w:tcPr>
            </w:tcPrChange>
          </w:tcPr>
          <w:p w14:paraId="6BE3CA54" w14:textId="77777777" w:rsidR="00E23C9D" w:rsidRPr="00876880" w:rsidRDefault="00E23C9D">
            <w:pPr>
              <w:jc w:val="center"/>
              <w:rPr>
                <w:rFonts w:ascii="Tahoma" w:hAnsi="Tahoma" w:cs="Tahoma"/>
                <w:sz w:val="16"/>
                <w:szCs w:val="16"/>
              </w:rPr>
            </w:pPr>
          </w:p>
        </w:tc>
        <w:tc>
          <w:tcPr>
            <w:tcW w:w="456" w:type="dxa"/>
            <w:gridSpan w:val="2"/>
            <w:tcBorders>
              <w:top w:val="nil"/>
              <w:left w:val="nil"/>
              <w:bottom w:val="single" w:sz="4" w:space="0" w:color="auto"/>
              <w:right w:val="nil"/>
            </w:tcBorders>
            <w:shd w:val="clear" w:color="auto" w:fill="auto"/>
            <w:tcPrChange w:id="926" w:author="DFIELD" w:date="2006-09-25T13:47:00Z">
              <w:tcPr>
                <w:tcW w:w="443" w:type="dxa"/>
                <w:gridSpan w:val="3"/>
                <w:tcBorders>
                  <w:top w:val="nil"/>
                  <w:left w:val="nil"/>
                  <w:right w:val="nil"/>
                </w:tcBorders>
                <w:shd w:val="clear" w:color="auto" w:fill="auto"/>
              </w:tcPr>
            </w:tcPrChange>
          </w:tcPr>
          <w:p w14:paraId="1CD5E829" w14:textId="77777777" w:rsidR="00E23C9D" w:rsidRPr="00876880" w:rsidRDefault="00E23C9D">
            <w:pPr>
              <w:jc w:val="center"/>
              <w:rPr>
                <w:rFonts w:ascii="Tahoma" w:hAnsi="Tahoma" w:cs="Tahoma"/>
                <w:sz w:val="16"/>
                <w:szCs w:val="16"/>
              </w:rPr>
            </w:pPr>
          </w:p>
        </w:tc>
        <w:tc>
          <w:tcPr>
            <w:tcW w:w="458" w:type="dxa"/>
            <w:gridSpan w:val="2"/>
            <w:tcBorders>
              <w:top w:val="nil"/>
              <w:left w:val="nil"/>
              <w:bottom w:val="single" w:sz="4" w:space="0" w:color="auto"/>
              <w:right w:val="nil"/>
            </w:tcBorders>
            <w:shd w:val="clear" w:color="auto" w:fill="auto"/>
            <w:tcPrChange w:id="927" w:author="DFIELD" w:date="2006-09-25T13:47:00Z">
              <w:tcPr>
                <w:tcW w:w="444" w:type="dxa"/>
                <w:gridSpan w:val="2"/>
                <w:tcBorders>
                  <w:top w:val="nil"/>
                  <w:left w:val="nil"/>
                  <w:right w:val="nil"/>
                </w:tcBorders>
                <w:shd w:val="clear" w:color="auto" w:fill="auto"/>
              </w:tcPr>
            </w:tcPrChange>
          </w:tcPr>
          <w:p w14:paraId="5538393F"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r>
      <w:tr w:rsidR="00E23C9D" w:rsidRPr="00876880" w14:paraId="5F6722CA" w14:textId="77777777">
        <w:trPr>
          <w:trHeight w:val="255"/>
          <w:trPrChange w:id="928" w:author="DFIELD" w:date="2006-09-25T13:47:00Z">
            <w:trPr>
              <w:gridAfter w:val="0"/>
              <w:trHeight w:val="255"/>
            </w:trPr>
          </w:trPrChange>
        </w:trPr>
        <w:tc>
          <w:tcPr>
            <w:tcW w:w="6884" w:type="dxa"/>
            <w:tcBorders>
              <w:top w:val="single" w:sz="4" w:space="0" w:color="auto"/>
              <w:left w:val="nil"/>
              <w:bottom w:val="nil"/>
              <w:right w:val="single" w:sz="8" w:space="0" w:color="auto"/>
            </w:tcBorders>
            <w:shd w:val="clear" w:color="auto" w:fill="E0E0E0"/>
            <w:tcPrChange w:id="929" w:author="DFIELD" w:date="2006-09-25T13:47:00Z">
              <w:tcPr>
                <w:tcW w:w="7136" w:type="dxa"/>
                <w:gridSpan w:val="4"/>
                <w:tcBorders>
                  <w:top w:val="nil"/>
                  <w:left w:val="nil"/>
                  <w:bottom w:val="nil"/>
                  <w:right w:val="single" w:sz="8" w:space="0" w:color="auto"/>
                </w:tcBorders>
                <w:shd w:val="clear" w:color="auto" w:fill="C0C0C0"/>
              </w:tcPr>
            </w:tcPrChange>
          </w:tcPr>
          <w:p w14:paraId="33FE6E2A" w14:textId="77777777" w:rsidR="00E23C9D" w:rsidDel="0059352D" w:rsidRDefault="00E23C9D">
            <w:pPr>
              <w:rPr>
                <w:rFonts w:ascii="Tahoma" w:hAnsi="Tahoma" w:cs="Tahoma"/>
                <w:sz w:val="16"/>
                <w:szCs w:val="16"/>
              </w:rPr>
            </w:pPr>
            <w:r w:rsidRPr="00876880">
              <w:rPr>
                <w:rFonts w:ascii="Tahoma" w:hAnsi="Tahoma" w:cs="Tahoma"/>
                <w:sz w:val="16"/>
                <w:szCs w:val="16"/>
              </w:rPr>
              <w:t xml:space="preserve">Sequencing </w:t>
            </w:r>
            <w:r>
              <w:rPr>
                <w:rFonts w:ascii="Tahoma" w:hAnsi="Tahoma" w:cs="Tahoma"/>
                <w:sz w:val="16"/>
                <w:szCs w:val="16"/>
              </w:rPr>
              <w:t>Method</w:t>
            </w:r>
            <w:r w:rsidRPr="00876880">
              <w:rPr>
                <w:rFonts w:ascii="Tahoma" w:hAnsi="Tahoma" w:cs="Tahoma"/>
                <w:sz w:val="16"/>
                <w:szCs w:val="16"/>
              </w:rPr>
              <w:t xml:space="preserve"> </w:t>
            </w:r>
            <w:del w:id="930" w:author="DFIELD" w:date="2006-09-20T02:56:00Z">
              <w:r w:rsidRPr="00876880" w:rsidDel="004D702E">
                <w:rPr>
                  <w:rFonts w:ascii="Tahoma" w:hAnsi="Tahoma" w:cs="Tahoma"/>
                  <w:sz w:val="16"/>
                  <w:szCs w:val="16"/>
                </w:rPr>
                <w:delText xml:space="preserve">Used </w:delText>
              </w:r>
            </w:del>
            <w:r w:rsidRPr="00876880">
              <w:rPr>
                <w:rFonts w:ascii="Tahoma" w:hAnsi="Tahoma" w:cs="Tahoma"/>
                <w:color w:val="000000"/>
                <w:sz w:val="16"/>
                <w:szCs w:val="16"/>
              </w:rPr>
              <w:t xml:space="preserve">(e.g. </w:t>
            </w:r>
            <w:bookmarkStart w:id="931" w:name="OLE_LINK1"/>
            <w:proofErr w:type="spellStart"/>
            <w:r>
              <w:rPr>
                <w:rFonts w:ascii="Tahoma" w:hAnsi="Tahoma" w:cs="Tahoma"/>
                <w:sz w:val="16"/>
                <w:szCs w:val="16"/>
              </w:rPr>
              <w:t>dideoxysequencing</w:t>
            </w:r>
            <w:proofErr w:type="spellEnd"/>
            <w:r>
              <w:rPr>
                <w:rFonts w:ascii="Tahoma" w:hAnsi="Tahoma" w:cs="Tahoma"/>
                <w:sz w:val="16"/>
                <w:szCs w:val="16"/>
              </w:rPr>
              <w:t>, p</w:t>
            </w:r>
            <w:r w:rsidRPr="00876880">
              <w:rPr>
                <w:rFonts w:ascii="Tahoma" w:hAnsi="Tahoma" w:cs="Tahoma"/>
                <w:sz w:val="16"/>
                <w:szCs w:val="16"/>
              </w:rPr>
              <w:t>yrosequencing</w:t>
            </w:r>
            <w:r>
              <w:rPr>
                <w:rFonts w:ascii="Tahoma" w:hAnsi="Tahoma" w:cs="Tahoma"/>
                <w:color w:val="000000"/>
                <w:sz w:val="16"/>
                <w:szCs w:val="16"/>
              </w:rPr>
              <w:t xml:space="preserve">, </w:t>
            </w:r>
            <w:proofErr w:type="spellStart"/>
            <w:r>
              <w:rPr>
                <w:rFonts w:ascii="Tahoma" w:hAnsi="Tahoma" w:cs="Tahoma"/>
                <w:color w:val="000000"/>
                <w:sz w:val="16"/>
                <w:szCs w:val="16"/>
              </w:rPr>
              <w:t>p</w:t>
            </w:r>
            <w:r w:rsidRPr="00876880">
              <w:rPr>
                <w:rFonts w:ascii="Tahoma" w:hAnsi="Tahoma" w:cs="Tahoma"/>
                <w:color w:val="000000"/>
                <w:sz w:val="16"/>
                <w:szCs w:val="16"/>
              </w:rPr>
              <w:t>olony</w:t>
            </w:r>
            <w:bookmarkEnd w:id="931"/>
            <w:proofErr w:type="spellEnd"/>
            <w:r>
              <w:rPr>
                <w:rFonts w:ascii="Tahoma" w:hAnsi="Tahoma" w:cs="Tahoma"/>
                <w:color w:val="000000"/>
                <w:sz w:val="16"/>
                <w:szCs w:val="16"/>
              </w:rPr>
              <w:t>)</w:t>
            </w:r>
            <w:ins w:id="932" w:author="z312" w:date="2006-09-12T17:00:00Z">
              <w:r>
                <w:rPr>
                  <w:rFonts w:ascii="Tahoma" w:hAnsi="Tahoma" w:cs="Tahoma"/>
                  <w:color w:val="000000"/>
                  <w:sz w:val="16"/>
                  <w:szCs w:val="16"/>
                </w:rPr>
                <w:t xml:space="preserve"> </w:t>
              </w:r>
            </w:ins>
            <w:ins w:id="933" w:author="DFIELD" w:date="2006-09-25T13:10:00Z">
              <w:r>
                <w:rPr>
                  <w:rFonts w:ascii="Tahoma" w:hAnsi="Tahoma" w:cs="Tahoma"/>
                  <w:b/>
                  <w:color w:val="000000"/>
                  <w:sz w:val="20"/>
                  <w:szCs w:val="20"/>
                  <w:vertAlign w:val="superscript"/>
                </w:rPr>
                <w:t>1</w:t>
              </w:r>
            </w:ins>
            <w:ins w:id="934" w:author="DFIELD" w:date="2006-09-26T01:21:00Z">
              <w:r>
                <w:rPr>
                  <w:rFonts w:ascii="Tahoma" w:hAnsi="Tahoma" w:cs="Tahoma"/>
                  <w:b/>
                  <w:color w:val="000000"/>
                  <w:sz w:val="20"/>
                  <w:szCs w:val="20"/>
                  <w:vertAlign w:val="superscript"/>
                </w:rPr>
                <w:t>, CV</w:t>
              </w:r>
              <w:r w:rsidDel="004D702E">
                <w:rPr>
                  <w:rFonts w:ascii="Tahoma" w:hAnsi="Tahoma" w:cs="Tahoma"/>
                  <w:color w:val="000000"/>
                  <w:sz w:val="16"/>
                  <w:szCs w:val="16"/>
                </w:rPr>
                <w:t xml:space="preserve"> </w:t>
              </w:r>
            </w:ins>
            <w:ins w:id="935" w:author="z312" w:date="2006-09-12T17:01:00Z">
              <w:del w:id="936" w:author="DFIELD" w:date="2006-09-20T02:56:00Z">
                <w:r w:rsidDel="004D702E">
                  <w:rPr>
                    <w:rFonts w:ascii="Tahoma" w:hAnsi="Tahoma" w:cs="Tahoma"/>
                    <w:color w:val="000000"/>
                    <w:sz w:val="16"/>
                    <w:szCs w:val="16"/>
                  </w:rPr>
                  <w:delText>–</w:delText>
                </w:r>
              </w:del>
            </w:ins>
            <w:ins w:id="937" w:author="z312" w:date="2006-09-12T17:00:00Z">
              <w:del w:id="938" w:author="DFIELD" w:date="2006-09-20T02:56:00Z">
                <w:r w:rsidDel="004D702E">
                  <w:rPr>
                    <w:rFonts w:ascii="Tahoma" w:hAnsi="Tahoma" w:cs="Tahoma"/>
                    <w:color w:val="000000"/>
                    <w:sz w:val="16"/>
                    <w:szCs w:val="16"/>
                  </w:rPr>
                  <w:delText xml:space="preserve"> 15</w:delText>
                </w:r>
              </w:del>
            </w:ins>
            <w:ins w:id="939" w:author="z312" w:date="2006-09-12T17:01:00Z">
              <w:del w:id="940" w:author="DFIELD" w:date="2006-09-20T02:56:00Z">
                <w:r w:rsidDel="004D702E">
                  <w:rPr>
                    <w:rFonts w:ascii="Tahoma" w:hAnsi="Tahoma" w:cs="Tahoma"/>
                    <w:color w:val="000000"/>
                    <w:sz w:val="16"/>
                    <w:szCs w:val="16"/>
                  </w:rPr>
                  <w:delText xml:space="preserve"> – repeating field</w:delText>
                </w:r>
              </w:del>
            </w:ins>
          </w:p>
        </w:tc>
        <w:tc>
          <w:tcPr>
            <w:tcW w:w="603" w:type="dxa"/>
            <w:gridSpan w:val="2"/>
            <w:tcBorders>
              <w:top w:val="single" w:sz="4" w:space="0" w:color="auto"/>
              <w:left w:val="single" w:sz="8" w:space="0" w:color="auto"/>
              <w:bottom w:val="nil"/>
              <w:right w:val="nil"/>
            </w:tcBorders>
            <w:shd w:val="clear" w:color="auto" w:fill="E0E0E0"/>
            <w:tcPrChange w:id="941" w:author="DFIELD" w:date="2006-09-25T13:47:00Z">
              <w:tcPr>
                <w:tcW w:w="411" w:type="dxa"/>
                <w:gridSpan w:val="2"/>
                <w:tcBorders>
                  <w:top w:val="nil"/>
                  <w:left w:val="single" w:sz="8" w:space="0" w:color="auto"/>
                  <w:bottom w:val="nil"/>
                  <w:right w:val="nil"/>
                </w:tcBorders>
                <w:shd w:val="clear" w:color="auto" w:fill="C0C0C0"/>
              </w:tcPr>
            </w:tcPrChange>
          </w:tcPr>
          <w:p w14:paraId="42D518C6"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c>
          <w:tcPr>
            <w:tcW w:w="436" w:type="dxa"/>
            <w:gridSpan w:val="2"/>
            <w:tcBorders>
              <w:top w:val="single" w:sz="4" w:space="0" w:color="auto"/>
              <w:left w:val="nil"/>
              <w:bottom w:val="nil"/>
              <w:right w:val="nil"/>
            </w:tcBorders>
            <w:shd w:val="clear" w:color="auto" w:fill="E0E0E0"/>
            <w:tcPrChange w:id="942" w:author="DFIELD" w:date="2006-09-25T13:47:00Z">
              <w:tcPr>
                <w:tcW w:w="420" w:type="dxa"/>
                <w:gridSpan w:val="3"/>
                <w:tcBorders>
                  <w:top w:val="nil"/>
                  <w:left w:val="nil"/>
                  <w:bottom w:val="nil"/>
                  <w:right w:val="nil"/>
                </w:tcBorders>
                <w:shd w:val="clear" w:color="auto" w:fill="C0C0C0"/>
              </w:tcPr>
            </w:tcPrChange>
          </w:tcPr>
          <w:p w14:paraId="042443C4"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c>
          <w:tcPr>
            <w:tcW w:w="429" w:type="dxa"/>
            <w:gridSpan w:val="2"/>
            <w:tcBorders>
              <w:top w:val="single" w:sz="4" w:space="0" w:color="auto"/>
              <w:left w:val="nil"/>
              <w:bottom w:val="nil"/>
              <w:right w:val="nil"/>
            </w:tcBorders>
            <w:shd w:val="clear" w:color="auto" w:fill="E0E0E0"/>
            <w:tcPrChange w:id="943" w:author="DFIELD" w:date="2006-09-25T13:47:00Z">
              <w:tcPr>
                <w:tcW w:w="430" w:type="dxa"/>
                <w:gridSpan w:val="3"/>
                <w:tcBorders>
                  <w:top w:val="nil"/>
                  <w:left w:val="nil"/>
                  <w:bottom w:val="nil"/>
                  <w:right w:val="nil"/>
                </w:tcBorders>
                <w:shd w:val="clear" w:color="auto" w:fill="C0C0C0"/>
              </w:tcPr>
            </w:tcPrChange>
          </w:tcPr>
          <w:p w14:paraId="7E4875E4"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c>
          <w:tcPr>
            <w:tcW w:w="402" w:type="dxa"/>
            <w:gridSpan w:val="2"/>
            <w:tcBorders>
              <w:top w:val="single" w:sz="4" w:space="0" w:color="auto"/>
              <w:left w:val="nil"/>
              <w:bottom w:val="nil"/>
              <w:right w:val="nil"/>
            </w:tcBorders>
            <w:shd w:val="clear" w:color="auto" w:fill="E0E0E0"/>
            <w:tcPrChange w:id="944" w:author="DFIELD" w:date="2006-09-25T13:47:00Z">
              <w:tcPr>
                <w:tcW w:w="384" w:type="dxa"/>
                <w:gridSpan w:val="3"/>
                <w:tcBorders>
                  <w:top w:val="nil"/>
                  <w:left w:val="nil"/>
                  <w:bottom w:val="nil"/>
                  <w:right w:val="nil"/>
                </w:tcBorders>
                <w:shd w:val="clear" w:color="auto" w:fill="C0C0C0"/>
              </w:tcPr>
            </w:tcPrChange>
          </w:tcPr>
          <w:p w14:paraId="3CDF94CE"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c>
          <w:tcPr>
            <w:tcW w:w="456" w:type="dxa"/>
            <w:gridSpan w:val="2"/>
            <w:tcBorders>
              <w:top w:val="single" w:sz="4" w:space="0" w:color="auto"/>
              <w:left w:val="nil"/>
              <w:bottom w:val="nil"/>
              <w:right w:val="nil"/>
            </w:tcBorders>
            <w:shd w:val="clear" w:color="auto" w:fill="E0E0E0"/>
            <w:tcPrChange w:id="945" w:author="DFIELD" w:date="2006-09-25T13:47:00Z">
              <w:tcPr>
                <w:tcW w:w="443" w:type="dxa"/>
                <w:gridSpan w:val="3"/>
                <w:tcBorders>
                  <w:top w:val="nil"/>
                  <w:left w:val="nil"/>
                  <w:bottom w:val="nil"/>
                  <w:right w:val="nil"/>
                </w:tcBorders>
                <w:shd w:val="clear" w:color="auto" w:fill="C0C0C0"/>
              </w:tcPr>
            </w:tcPrChange>
          </w:tcPr>
          <w:p w14:paraId="685C68BE"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c>
          <w:tcPr>
            <w:tcW w:w="458" w:type="dxa"/>
            <w:gridSpan w:val="2"/>
            <w:tcBorders>
              <w:top w:val="single" w:sz="4" w:space="0" w:color="auto"/>
              <w:left w:val="nil"/>
              <w:bottom w:val="nil"/>
              <w:right w:val="nil"/>
            </w:tcBorders>
            <w:shd w:val="clear" w:color="auto" w:fill="E0E0E0"/>
            <w:tcPrChange w:id="946" w:author="DFIELD" w:date="2006-09-25T13:47:00Z">
              <w:tcPr>
                <w:tcW w:w="444" w:type="dxa"/>
                <w:gridSpan w:val="2"/>
                <w:tcBorders>
                  <w:top w:val="nil"/>
                  <w:left w:val="nil"/>
                  <w:bottom w:val="nil"/>
                  <w:right w:val="nil"/>
                </w:tcBorders>
                <w:shd w:val="clear" w:color="auto" w:fill="C0C0C0"/>
              </w:tcPr>
            </w:tcPrChange>
          </w:tcPr>
          <w:p w14:paraId="3C2B2CEC" w14:textId="77777777" w:rsidR="00E23C9D" w:rsidRPr="00876880" w:rsidRDefault="00E23C9D">
            <w:pPr>
              <w:jc w:val="center"/>
              <w:rPr>
                <w:rFonts w:ascii="Tahoma" w:hAnsi="Tahoma" w:cs="Tahoma"/>
                <w:sz w:val="16"/>
                <w:szCs w:val="16"/>
              </w:rPr>
            </w:pPr>
            <w:r w:rsidRPr="00876880">
              <w:rPr>
                <w:rFonts w:ascii="Tahoma" w:hAnsi="Tahoma" w:cs="Tahoma"/>
                <w:sz w:val="16"/>
                <w:szCs w:val="16"/>
              </w:rPr>
              <w:t>M</w:t>
            </w:r>
          </w:p>
        </w:tc>
      </w:tr>
      <w:tr w:rsidR="00E23C9D" w:rsidRPr="00876880" w14:paraId="4AFFEAC8" w14:textId="77777777">
        <w:trPr>
          <w:gridAfter w:val="12"/>
          <w:wAfter w:w="2784" w:type="dxa"/>
          <w:trHeight w:val="255"/>
          <w:trPrChange w:id="947" w:author="DFIELD" w:date="2006-09-25T13:47:00Z">
            <w:trPr>
              <w:gridAfter w:val="12"/>
              <w:wAfter w:w="2959" w:type="dxa"/>
              <w:trHeight w:val="255"/>
            </w:trPr>
          </w:trPrChange>
        </w:trPr>
        <w:tc>
          <w:tcPr>
            <w:tcW w:w="6884" w:type="dxa"/>
            <w:tcBorders>
              <w:top w:val="nil"/>
              <w:left w:val="nil"/>
              <w:bottom w:val="single" w:sz="4" w:space="0" w:color="auto"/>
              <w:right w:val="single" w:sz="8" w:space="0" w:color="auto"/>
            </w:tcBorders>
            <w:shd w:val="clear" w:color="auto" w:fill="000000"/>
            <w:tcPrChange w:id="948" w:author="DFIELD" w:date="2006-09-25T13:47:00Z">
              <w:tcPr>
                <w:tcW w:w="7136" w:type="dxa"/>
                <w:gridSpan w:val="4"/>
                <w:tcBorders>
                  <w:top w:val="nil"/>
                  <w:left w:val="nil"/>
                  <w:bottom w:val="single" w:sz="4" w:space="0" w:color="auto"/>
                  <w:right w:val="single" w:sz="8" w:space="0" w:color="auto"/>
                </w:tcBorders>
                <w:shd w:val="clear" w:color="auto" w:fill="000000"/>
              </w:tcPr>
            </w:tcPrChange>
          </w:tcPr>
          <w:p w14:paraId="12AE7D0C" w14:textId="77777777" w:rsidR="00E23C9D" w:rsidRPr="00876880" w:rsidRDefault="00E23C9D">
            <w:pPr>
              <w:jc w:val="center"/>
              <w:rPr>
                <w:rFonts w:ascii="Tahoma" w:hAnsi="Tahoma" w:cs="Tahoma"/>
                <w:i/>
                <w:iCs/>
                <w:color w:val="FFFFFF"/>
                <w:sz w:val="16"/>
                <w:szCs w:val="16"/>
              </w:rPr>
            </w:pPr>
            <w:r w:rsidRPr="00876880">
              <w:rPr>
                <w:rFonts w:ascii="Tahoma" w:hAnsi="Tahoma" w:cs="Tahoma"/>
                <w:i/>
                <w:iCs/>
                <w:color w:val="FFFFFF"/>
                <w:sz w:val="16"/>
                <w:szCs w:val="16"/>
              </w:rPr>
              <w:t>Assay</w:t>
            </w:r>
          </w:p>
        </w:tc>
      </w:tr>
      <w:tr w:rsidR="00E23C9D" w:rsidRPr="00876880" w14:paraId="40791C0E" w14:textId="77777777">
        <w:trPr>
          <w:gridAfter w:val="12"/>
          <w:wAfter w:w="2784" w:type="dxa"/>
          <w:trHeight w:val="255"/>
          <w:trPrChange w:id="949" w:author="DFIELD" w:date="2006-09-25T13:47:00Z">
            <w:trPr>
              <w:gridAfter w:val="12"/>
              <w:wAfter w:w="2959" w:type="dxa"/>
              <w:trHeight w:val="255"/>
            </w:trPr>
          </w:trPrChange>
        </w:trPr>
        <w:tc>
          <w:tcPr>
            <w:tcW w:w="6884" w:type="dxa"/>
            <w:tcBorders>
              <w:top w:val="single" w:sz="4" w:space="0" w:color="auto"/>
              <w:left w:val="nil"/>
              <w:bottom w:val="single" w:sz="4" w:space="0" w:color="auto"/>
              <w:right w:val="single" w:sz="8" w:space="0" w:color="auto"/>
            </w:tcBorders>
            <w:shd w:val="clear" w:color="auto" w:fill="auto"/>
            <w:tcPrChange w:id="950" w:author="DFIELD" w:date="2006-09-25T13:47:00Z">
              <w:tcPr>
                <w:tcW w:w="7136" w:type="dxa"/>
                <w:gridSpan w:val="4"/>
                <w:tcBorders>
                  <w:top w:val="single" w:sz="4" w:space="0" w:color="auto"/>
                  <w:left w:val="nil"/>
                  <w:bottom w:val="single" w:sz="4" w:space="0" w:color="auto"/>
                  <w:right w:val="single" w:sz="8" w:space="0" w:color="auto"/>
                </w:tcBorders>
                <w:shd w:val="clear" w:color="auto" w:fill="auto"/>
              </w:tcPr>
            </w:tcPrChange>
          </w:tcPr>
          <w:p w14:paraId="56DEE80D" w14:textId="77777777" w:rsidR="00E23C9D" w:rsidRPr="00876880" w:rsidRDefault="00E23C9D">
            <w:pPr>
              <w:rPr>
                <w:rFonts w:ascii="Tahoma" w:hAnsi="Tahoma" w:cs="Tahoma"/>
                <w:b/>
                <w:bCs/>
                <w:sz w:val="16"/>
                <w:szCs w:val="16"/>
              </w:rPr>
            </w:pPr>
            <w:r w:rsidRPr="00876880">
              <w:rPr>
                <w:rFonts w:ascii="Tahoma" w:hAnsi="Tahoma" w:cs="Tahoma"/>
                <w:b/>
                <w:bCs/>
                <w:sz w:val="16"/>
                <w:szCs w:val="16"/>
              </w:rPr>
              <w:t>DATA PROCESSING</w:t>
            </w:r>
          </w:p>
        </w:tc>
      </w:tr>
      <w:tr w:rsidR="00E23C9D" w:rsidRPr="00876880" w14:paraId="6E784F01" w14:textId="77777777">
        <w:trPr>
          <w:trHeight w:val="255"/>
          <w:trPrChange w:id="951" w:author="DFIELD" w:date="2006-09-25T13:47:00Z">
            <w:trPr>
              <w:gridAfter w:val="0"/>
              <w:trHeight w:val="255"/>
            </w:trPr>
          </w:trPrChange>
        </w:trPr>
        <w:tc>
          <w:tcPr>
            <w:tcW w:w="6884" w:type="dxa"/>
            <w:tcBorders>
              <w:top w:val="single" w:sz="4" w:space="0" w:color="auto"/>
              <w:left w:val="nil"/>
              <w:bottom w:val="nil"/>
              <w:right w:val="single" w:sz="8" w:space="0" w:color="auto"/>
            </w:tcBorders>
            <w:shd w:val="clear" w:color="auto" w:fill="E0E0E0"/>
            <w:tcPrChange w:id="952" w:author="DFIELD" w:date="2006-09-25T13:47:00Z">
              <w:tcPr>
                <w:tcW w:w="7136" w:type="dxa"/>
                <w:gridSpan w:val="4"/>
                <w:tcBorders>
                  <w:top w:val="nil"/>
                  <w:left w:val="nil"/>
                  <w:bottom w:val="nil"/>
                  <w:right w:val="single" w:sz="8" w:space="0" w:color="auto"/>
                </w:tcBorders>
                <w:shd w:val="clear" w:color="auto" w:fill="E3E3E3"/>
              </w:tcPr>
            </w:tcPrChange>
          </w:tcPr>
          <w:p w14:paraId="01361D0E" w14:textId="77777777" w:rsidR="00E23C9D" w:rsidRPr="00876880" w:rsidRDefault="00E23C9D">
            <w:pPr>
              <w:rPr>
                <w:rFonts w:ascii="Tahoma" w:hAnsi="Tahoma" w:cs="Tahoma"/>
                <w:color w:val="000000"/>
                <w:sz w:val="16"/>
                <w:szCs w:val="16"/>
              </w:rPr>
            </w:pPr>
            <w:r>
              <w:rPr>
                <w:rFonts w:ascii="Tahoma" w:hAnsi="Tahoma" w:cs="Tahoma"/>
                <w:color w:val="000000"/>
                <w:sz w:val="16"/>
                <w:szCs w:val="16"/>
              </w:rPr>
              <w:t>Assembly (a</w:t>
            </w:r>
            <w:r w:rsidRPr="00876880">
              <w:rPr>
                <w:rFonts w:ascii="Tahoma" w:hAnsi="Tahoma" w:cs="Tahoma"/>
                <w:color w:val="000000"/>
                <w:sz w:val="16"/>
                <w:szCs w:val="16"/>
              </w:rPr>
              <w:t>ssembly</w:t>
            </w:r>
            <w:r>
              <w:rPr>
                <w:rFonts w:ascii="Tahoma" w:hAnsi="Tahoma" w:cs="Tahoma"/>
                <w:color w:val="000000"/>
                <w:sz w:val="16"/>
                <w:szCs w:val="16"/>
              </w:rPr>
              <w:t xml:space="preserve"> method</w:t>
            </w:r>
            <w:ins w:id="953" w:author="DFIELD" w:date="2006-09-25T22:11:00Z">
              <w:r>
                <w:rPr>
                  <w:rFonts w:ascii="Tahoma" w:hAnsi="Tahoma" w:cs="Tahoma"/>
                  <w:color w:val="000000"/>
                  <w:sz w:val="16"/>
                  <w:szCs w:val="16"/>
                </w:rPr>
                <w:t xml:space="preserve"> </w:t>
              </w:r>
              <w:r>
                <w:rPr>
                  <w:rFonts w:ascii="Tahoma" w:hAnsi="Tahoma" w:cs="Tahoma"/>
                  <w:b/>
                  <w:color w:val="000000"/>
                  <w:sz w:val="20"/>
                  <w:szCs w:val="20"/>
                  <w:vertAlign w:val="superscript"/>
                </w:rPr>
                <w:t>CV</w:t>
              </w:r>
            </w:ins>
            <w:r w:rsidRPr="00876880">
              <w:rPr>
                <w:rFonts w:ascii="Tahoma" w:hAnsi="Tahoma" w:cs="Tahoma"/>
                <w:color w:val="000000"/>
                <w:sz w:val="16"/>
                <w:szCs w:val="16"/>
              </w:rPr>
              <w:t>, estimated error rate</w:t>
            </w:r>
            <w:ins w:id="954" w:author="DFIELD" w:date="2006-09-25T22:12:00Z">
              <w:r>
                <w:rPr>
                  <w:rFonts w:ascii="Tahoma" w:hAnsi="Tahoma" w:cs="Tahoma"/>
                  <w:color w:val="000000"/>
                  <w:sz w:val="16"/>
                  <w:szCs w:val="16"/>
                </w:rPr>
                <w:t xml:space="preserve"> </w:t>
              </w:r>
            </w:ins>
            <w:r w:rsidRPr="00876880">
              <w:rPr>
                <w:rFonts w:ascii="Tahoma" w:hAnsi="Tahoma" w:cs="Tahoma"/>
                <w:color w:val="000000"/>
                <w:sz w:val="16"/>
                <w:szCs w:val="16"/>
              </w:rPr>
              <w:t xml:space="preserve"> and method of calculation</w:t>
            </w:r>
            <w:ins w:id="955" w:author="DFIELD" w:date="2006-09-25T22:11:00Z">
              <w:r>
                <w:rPr>
                  <w:rFonts w:ascii="Tahoma" w:hAnsi="Tahoma" w:cs="Tahoma"/>
                  <w:color w:val="000000"/>
                  <w:sz w:val="16"/>
                  <w:szCs w:val="16"/>
                </w:rPr>
                <w:t xml:space="preserve"> </w:t>
              </w:r>
            </w:ins>
            <w:ins w:id="956" w:author="DFIELD" w:date="2006-09-25T22:12:00Z">
              <w:r>
                <w:rPr>
                  <w:rFonts w:ascii="Tahoma" w:hAnsi="Tahoma" w:cs="Tahoma"/>
                  <w:b/>
                  <w:color w:val="000000"/>
                  <w:sz w:val="20"/>
                  <w:szCs w:val="20"/>
                  <w:vertAlign w:val="superscript"/>
                </w:rPr>
                <w:t>CV</w:t>
              </w:r>
            </w:ins>
            <w:r>
              <w:rPr>
                <w:rFonts w:ascii="Tahoma" w:hAnsi="Tahoma" w:cs="Tahoma"/>
                <w:color w:val="000000"/>
                <w:sz w:val="16"/>
                <w:szCs w:val="16"/>
              </w:rPr>
              <w:t>)</w:t>
            </w:r>
            <w:ins w:id="957" w:author="DFIELD" w:date="2006-09-25T13:10:00Z">
              <w:r>
                <w:rPr>
                  <w:rFonts w:ascii="Tahoma" w:hAnsi="Tahoma" w:cs="Tahoma"/>
                  <w:b/>
                  <w:color w:val="000000"/>
                  <w:sz w:val="20"/>
                  <w:szCs w:val="20"/>
                  <w:vertAlign w:val="superscript"/>
                </w:rPr>
                <w:t xml:space="preserve"> 1</w:t>
              </w:r>
            </w:ins>
            <w:ins w:id="958" w:author="z312" w:date="2006-09-12T17:00:00Z">
              <w:del w:id="959" w:author="DFIELD" w:date="2006-09-25T13:48:00Z">
                <w:r w:rsidDel="00594FC9">
                  <w:rPr>
                    <w:rFonts w:ascii="Tahoma" w:hAnsi="Tahoma" w:cs="Tahoma"/>
                    <w:color w:val="000000"/>
                    <w:sz w:val="16"/>
                    <w:szCs w:val="16"/>
                  </w:rPr>
                  <w:delText xml:space="preserve"> - </w:delText>
                </w:r>
              </w:del>
            </w:ins>
            <w:ins w:id="960" w:author="z312" w:date="2006-09-12T17:01:00Z">
              <w:del w:id="961" w:author="DFIELD" w:date="2006-09-25T13:48:00Z">
                <w:r w:rsidDel="00594FC9">
                  <w:rPr>
                    <w:rFonts w:ascii="Tahoma" w:hAnsi="Tahoma" w:cs="Tahoma"/>
                    <w:color w:val="000000"/>
                    <w:sz w:val="16"/>
                    <w:szCs w:val="16"/>
                  </w:rPr>
                  <w:delText xml:space="preserve"> -15 - repeatable</w:delText>
                </w:r>
              </w:del>
            </w:ins>
          </w:p>
        </w:tc>
        <w:tc>
          <w:tcPr>
            <w:tcW w:w="603" w:type="dxa"/>
            <w:gridSpan w:val="2"/>
            <w:tcBorders>
              <w:top w:val="single" w:sz="4" w:space="0" w:color="auto"/>
              <w:left w:val="single" w:sz="8" w:space="0" w:color="auto"/>
              <w:bottom w:val="nil"/>
              <w:right w:val="nil"/>
            </w:tcBorders>
            <w:shd w:val="clear" w:color="auto" w:fill="E0E0E0"/>
            <w:tcPrChange w:id="962" w:author="DFIELD" w:date="2006-09-25T13:47:00Z">
              <w:tcPr>
                <w:tcW w:w="411" w:type="dxa"/>
                <w:gridSpan w:val="2"/>
                <w:tcBorders>
                  <w:top w:val="nil"/>
                  <w:left w:val="single" w:sz="8" w:space="0" w:color="auto"/>
                  <w:bottom w:val="nil"/>
                  <w:right w:val="nil"/>
                </w:tcBorders>
                <w:shd w:val="clear" w:color="auto" w:fill="E3E3E3"/>
              </w:tcPr>
            </w:tcPrChange>
          </w:tcPr>
          <w:p w14:paraId="14055F01" w14:textId="77777777" w:rsidR="00E23C9D" w:rsidRPr="00876880" w:rsidRDefault="00E23C9D" w:rsidP="00594FC9">
            <w:pPr>
              <w:jc w:val="center"/>
              <w:rPr>
                <w:rFonts w:ascii="Tahoma" w:hAnsi="Tahoma" w:cs="Tahoma"/>
                <w:sz w:val="16"/>
                <w:szCs w:val="16"/>
              </w:rPr>
              <w:pPrChange w:id="963" w:author="DFIELD" w:date="2006-09-25T13:55:00Z">
                <w:pPr/>
              </w:pPrChange>
            </w:pPr>
            <w:r w:rsidRPr="00876880">
              <w:rPr>
                <w:rFonts w:ascii="Tahoma" w:hAnsi="Tahoma" w:cs="Tahoma"/>
                <w:sz w:val="16"/>
                <w:szCs w:val="16"/>
              </w:rPr>
              <w:t>M</w:t>
            </w:r>
          </w:p>
        </w:tc>
        <w:tc>
          <w:tcPr>
            <w:tcW w:w="436" w:type="dxa"/>
            <w:gridSpan w:val="2"/>
            <w:tcBorders>
              <w:top w:val="single" w:sz="4" w:space="0" w:color="auto"/>
              <w:left w:val="nil"/>
              <w:bottom w:val="nil"/>
              <w:right w:val="nil"/>
            </w:tcBorders>
            <w:shd w:val="clear" w:color="auto" w:fill="E0E0E0"/>
            <w:tcPrChange w:id="964" w:author="DFIELD" w:date="2006-09-25T13:47:00Z">
              <w:tcPr>
                <w:tcW w:w="420" w:type="dxa"/>
                <w:gridSpan w:val="3"/>
                <w:tcBorders>
                  <w:top w:val="nil"/>
                  <w:left w:val="nil"/>
                  <w:bottom w:val="nil"/>
                  <w:right w:val="nil"/>
                </w:tcBorders>
                <w:shd w:val="clear" w:color="auto" w:fill="E3E3E3"/>
              </w:tcPr>
            </w:tcPrChange>
          </w:tcPr>
          <w:p w14:paraId="2D1A76B1" w14:textId="77777777" w:rsidR="00E23C9D" w:rsidRPr="00876880" w:rsidRDefault="00E23C9D" w:rsidP="00594FC9">
            <w:pPr>
              <w:jc w:val="center"/>
              <w:rPr>
                <w:rFonts w:ascii="Tahoma" w:hAnsi="Tahoma" w:cs="Tahoma"/>
                <w:color w:val="000000"/>
                <w:sz w:val="16"/>
                <w:szCs w:val="16"/>
              </w:rPr>
              <w:pPrChange w:id="965" w:author="DFIELD" w:date="2006-09-25T13:55:00Z">
                <w:pPr/>
              </w:pPrChange>
            </w:pPr>
            <w:r w:rsidRPr="00876880">
              <w:rPr>
                <w:rFonts w:ascii="Tahoma" w:hAnsi="Tahoma" w:cs="Tahoma"/>
                <w:sz w:val="16"/>
                <w:szCs w:val="16"/>
              </w:rPr>
              <w:t>M</w:t>
            </w:r>
          </w:p>
        </w:tc>
        <w:tc>
          <w:tcPr>
            <w:tcW w:w="429" w:type="dxa"/>
            <w:gridSpan w:val="2"/>
            <w:tcBorders>
              <w:top w:val="single" w:sz="4" w:space="0" w:color="auto"/>
              <w:left w:val="nil"/>
              <w:bottom w:val="nil"/>
              <w:right w:val="nil"/>
            </w:tcBorders>
            <w:shd w:val="clear" w:color="auto" w:fill="E0E0E0"/>
            <w:tcPrChange w:id="966" w:author="DFIELD" w:date="2006-09-25T13:47:00Z">
              <w:tcPr>
                <w:tcW w:w="430" w:type="dxa"/>
                <w:gridSpan w:val="3"/>
                <w:tcBorders>
                  <w:top w:val="nil"/>
                  <w:left w:val="nil"/>
                  <w:bottom w:val="nil"/>
                  <w:right w:val="nil"/>
                </w:tcBorders>
                <w:shd w:val="clear" w:color="auto" w:fill="E3E3E3"/>
              </w:tcPr>
            </w:tcPrChange>
          </w:tcPr>
          <w:p w14:paraId="6B4834A9" w14:textId="77777777" w:rsidR="00E23C9D" w:rsidRPr="00876880" w:rsidRDefault="00E23C9D" w:rsidP="00594FC9">
            <w:pPr>
              <w:jc w:val="center"/>
              <w:rPr>
                <w:rFonts w:ascii="Tahoma" w:hAnsi="Tahoma" w:cs="Tahoma"/>
                <w:color w:val="000000"/>
                <w:sz w:val="16"/>
                <w:szCs w:val="16"/>
              </w:rPr>
              <w:pPrChange w:id="967" w:author="DFIELD" w:date="2006-09-25T13:55:00Z">
                <w:pPr/>
              </w:pPrChange>
            </w:pPr>
            <w:r w:rsidRPr="00876880">
              <w:rPr>
                <w:rFonts w:ascii="Tahoma" w:hAnsi="Tahoma" w:cs="Tahoma"/>
                <w:sz w:val="16"/>
                <w:szCs w:val="16"/>
              </w:rPr>
              <w:t>M</w:t>
            </w:r>
          </w:p>
        </w:tc>
        <w:tc>
          <w:tcPr>
            <w:tcW w:w="402" w:type="dxa"/>
            <w:gridSpan w:val="2"/>
            <w:tcBorders>
              <w:top w:val="single" w:sz="4" w:space="0" w:color="auto"/>
              <w:left w:val="nil"/>
              <w:bottom w:val="nil"/>
              <w:right w:val="nil"/>
            </w:tcBorders>
            <w:shd w:val="clear" w:color="auto" w:fill="E0E0E0"/>
            <w:tcPrChange w:id="968" w:author="DFIELD" w:date="2006-09-25T13:47:00Z">
              <w:tcPr>
                <w:tcW w:w="384" w:type="dxa"/>
                <w:gridSpan w:val="3"/>
                <w:tcBorders>
                  <w:top w:val="nil"/>
                  <w:left w:val="nil"/>
                  <w:bottom w:val="nil"/>
                  <w:right w:val="nil"/>
                </w:tcBorders>
                <w:shd w:val="clear" w:color="auto" w:fill="E3E3E3"/>
              </w:tcPr>
            </w:tcPrChange>
          </w:tcPr>
          <w:p w14:paraId="4C191D1C" w14:textId="77777777" w:rsidR="00E23C9D" w:rsidRPr="00876880" w:rsidRDefault="00E23C9D" w:rsidP="00594FC9">
            <w:pPr>
              <w:jc w:val="center"/>
              <w:rPr>
                <w:rFonts w:ascii="Tahoma" w:hAnsi="Tahoma" w:cs="Tahoma"/>
                <w:color w:val="000000"/>
                <w:sz w:val="16"/>
                <w:szCs w:val="16"/>
              </w:rPr>
              <w:pPrChange w:id="969" w:author="DFIELD" w:date="2006-09-25T13:55:00Z">
                <w:pPr/>
              </w:pPrChange>
            </w:pPr>
            <w:r w:rsidRPr="00876880">
              <w:rPr>
                <w:rFonts w:ascii="Tahoma" w:hAnsi="Tahoma" w:cs="Tahoma"/>
                <w:sz w:val="16"/>
                <w:szCs w:val="16"/>
              </w:rPr>
              <w:t>M</w:t>
            </w:r>
          </w:p>
        </w:tc>
        <w:tc>
          <w:tcPr>
            <w:tcW w:w="456" w:type="dxa"/>
            <w:gridSpan w:val="2"/>
            <w:tcBorders>
              <w:top w:val="single" w:sz="4" w:space="0" w:color="auto"/>
              <w:left w:val="nil"/>
              <w:bottom w:val="nil"/>
              <w:right w:val="nil"/>
            </w:tcBorders>
            <w:shd w:val="clear" w:color="auto" w:fill="E0E0E0"/>
            <w:tcPrChange w:id="970" w:author="DFIELD" w:date="2006-09-25T13:47:00Z">
              <w:tcPr>
                <w:tcW w:w="443" w:type="dxa"/>
                <w:gridSpan w:val="3"/>
                <w:tcBorders>
                  <w:top w:val="nil"/>
                  <w:left w:val="nil"/>
                  <w:bottom w:val="nil"/>
                  <w:right w:val="nil"/>
                </w:tcBorders>
                <w:shd w:val="clear" w:color="auto" w:fill="E3E3E3"/>
              </w:tcPr>
            </w:tcPrChange>
          </w:tcPr>
          <w:p w14:paraId="7A7E9801" w14:textId="77777777" w:rsidR="00E23C9D" w:rsidRPr="00876880" w:rsidRDefault="00E23C9D" w:rsidP="00594FC9">
            <w:pPr>
              <w:jc w:val="center"/>
              <w:rPr>
                <w:rFonts w:ascii="Tahoma" w:hAnsi="Tahoma" w:cs="Tahoma"/>
                <w:color w:val="000000"/>
                <w:sz w:val="16"/>
                <w:szCs w:val="16"/>
              </w:rPr>
              <w:pPrChange w:id="971" w:author="DFIELD" w:date="2006-09-25T13:55:00Z">
                <w:pPr/>
              </w:pPrChange>
            </w:pPr>
            <w:r w:rsidRPr="00876880">
              <w:rPr>
                <w:rFonts w:ascii="Tahoma" w:hAnsi="Tahoma" w:cs="Tahoma"/>
                <w:sz w:val="16"/>
                <w:szCs w:val="16"/>
              </w:rPr>
              <w:t>M</w:t>
            </w:r>
          </w:p>
        </w:tc>
        <w:tc>
          <w:tcPr>
            <w:tcW w:w="458" w:type="dxa"/>
            <w:gridSpan w:val="2"/>
            <w:tcBorders>
              <w:top w:val="single" w:sz="4" w:space="0" w:color="auto"/>
              <w:left w:val="nil"/>
              <w:bottom w:val="nil"/>
              <w:right w:val="nil"/>
            </w:tcBorders>
            <w:shd w:val="clear" w:color="auto" w:fill="E0E0E0"/>
            <w:tcPrChange w:id="972" w:author="DFIELD" w:date="2006-09-25T13:47:00Z">
              <w:tcPr>
                <w:tcW w:w="444" w:type="dxa"/>
                <w:gridSpan w:val="2"/>
                <w:tcBorders>
                  <w:top w:val="nil"/>
                  <w:left w:val="nil"/>
                  <w:bottom w:val="nil"/>
                  <w:right w:val="nil"/>
                </w:tcBorders>
                <w:shd w:val="clear" w:color="auto" w:fill="E3E3E3"/>
              </w:tcPr>
            </w:tcPrChange>
          </w:tcPr>
          <w:p w14:paraId="659A6096" w14:textId="77777777" w:rsidR="00E23C9D" w:rsidRPr="00876880" w:rsidRDefault="00E23C9D" w:rsidP="00510734">
            <w:pPr>
              <w:jc w:val="center"/>
              <w:rPr>
                <w:rFonts w:ascii="Tahoma" w:hAnsi="Tahoma" w:cs="Tahoma"/>
                <w:color w:val="000000"/>
                <w:sz w:val="16"/>
                <w:szCs w:val="16"/>
              </w:rPr>
            </w:pPr>
            <w:r w:rsidRPr="00876880">
              <w:rPr>
                <w:rFonts w:ascii="Tahoma" w:hAnsi="Tahoma" w:cs="Tahoma"/>
                <w:sz w:val="16"/>
                <w:szCs w:val="16"/>
              </w:rPr>
              <w:t>M</w:t>
            </w:r>
          </w:p>
        </w:tc>
      </w:tr>
      <w:tr w:rsidR="00E23C9D" w:rsidRPr="00876880" w14:paraId="27B17638" w14:textId="77777777">
        <w:trPr>
          <w:trHeight w:val="270"/>
          <w:trPrChange w:id="973" w:author="DFIELD" w:date="2006-09-25T13:47:00Z">
            <w:trPr>
              <w:gridAfter w:val="0"/>
              <w:trHeight w:val="270"/>
            </w:trPr>
          </w:trPrChange>
        </w:trPr>
        <w:tc>
          <w:tcPr>
            <w:tcW w:w="6884" w:type="dxa"/>
            <w:tcBorders>
              <w:top w:val="nil"/>
              <w:left w:val="nil"/>
              <w:bottom w:val="nil"/>
              <w:right w:val="single" w:sz="8" w:space="0" w:color="auto"/>
            </w:tcBorders>
            <w:shd w:val="clear" w:color="auto" w:fill="auto"/>
            <w:tcPrChange w:id="974" w:author="DFIELD" w:date="2006-09-25T13:47:00Z">
              <w:tcPr>
                <w:tcW w:w="7136" w:type="dxa"/>
                <w:gridSpan w:val="4"/>
                <w:tcBorders>
                  <w:top w:val="nil"/>
                  <w:left w:val="nil"/>
                  <w:bottom w:val="nil"/>
                  <w:right w:val="single" w:sz="8" w:space="0" w:color="auto"/>
                </w:tcBorders>
                <w:shd w:val="clear" w:color="auto" w:fill="auto"/>
              </w:tcPr>
            </w:tcPrChange>
          </w:tcPr>
          <w:p w14:paraId="187BC483" w14:textId="77777777" w:rsidR="00E23C9D" w:rsidRPr="00876880" w:rsidRDefault="00E23C9D">
            <w:pPr>
              <w:rPr>
                <w:rFonts w:ascii="Tahoma" w:hAnsi="Tahoma" w:cs="Tahoma"/>
                <w:sz w:val="16"/>
                <w:szCs w:val="16"/>
              </w:rPr>
            </w:pPr>
            <w:r>
              <w:rPr>
                <w:rFonts w:ascii="Tahoma" w:hAnsi="Tahoma" w:cs="Tahoma"/>
                <w:sz w:val="16"/>
                <w:szCs w:val="16"/>
                <w:lang w:val="en-GB"/>
              </w:rPr>
              <w:t xml:space="preserve">Finishing strategy (status </w:t>
            </w:r>
            <w:r w:rsidRPr="006C3759">
              <w:rPr>
                <w:rFonts w:ascii="Tahoma" w:hAnsi="Tahoma" w:cs="Tahoma"/>
                <w:i/>
                <w:sz w:val="16"/>
                <w:szCs w:val="16"/>
                <w:lang w:val="en-GB"/>
              </w:rPr>
              <w:t>e.g</w:t>
            </w:r>
            <w:r>
              <w:rPr>
                <w:rFonts w:ascii="Tahoma" w:hAnsi="Tahoma" w:cs="Tahoma"/>
                <w:sz w:val="16"/>
                <w:szCs w:val="16"/>
                <w:lang w:val="en-GB"/>
              </w:rPr>
              <w:t xml:space="preserve">. </w:t>
            </w:r>
            <w:r w:rsidRPr="00876880">
              <w:rPr>
                <w:rFonts w:ascii="Tahoma" w:hAnsi="Tahoma" w:cs="Tahoma"/>
                <w:sz w:val="16"/>
                <w:szCs w:val="16"/>
                <w:lang w:val="en-GB"/>
              </w:rPr>
              <w:t>complete</w:t>
            </w:r>
            <w:r>
              <w:rPr>
                <w:rFonts w:ascii="Tahoma" w:hAnsi="Tahoma" w:cs="Tahoma"/>
                <w:sz w:val="16"/>
                <w:szCs w:val="16"/>
                <w:lang w:val="en-GB"/>
              </w:rPr>
              <w:t xml:space="preserve"> or</w:t>
            </w:r>
            <w:r w:rsidRPr="00876880">
              <w:rPr>
                <w:rFonts w:ascii="Tahoma" w:hAnsi="Tahoma" w:cs="Tahoma"/>
                <w:sz w:val="16"/>
                <w:szCs w:val="16"/>
                <w:lang w:val="en-GB"/>
              </w:rPr>
              <w:t xml:space="preserve"> draft</w:t>
            </w:r>
            <w:ins w:id="975" w:author="DFIELD" w:date="2006-09-25T22:10:00Z">
              <w:r>
                <w:rPr>
                  <w:rFonts w:ascii="Tahoma" w:hAnsi="Tahoma" w:cs="Tahoma"/>
                  <w:sz w:val="16"/>
                  <w:szCs w:val="16"/>
                  <w:lang w:val="en-GB"/>
                </w:rPr>
                <w:t xml:space="preserve"> </w:t>
              </w:r>
              <w:r>
                <w:rPr>
                  <w:rFonts w:ascii="Tahoma" w:hAnsi="Tahoma" w:cs="Tahoma"/>
                  <w:b/>
                  <w:color w:val="000000"/>
                  <w:sz w:val="20"/>
                  <w:szCs w:val="20"/>
                  <w:vertAlign w:val="superscript"/>
                </w:rPr>
                <w:t>CV</w:t>
              </w:r>
            </w:ins>
            <w:r w:rsidRPr="00876880">
              <w:rPr>
                <w:rFonts w:ascii="Tahoma" w:hAnsi="Tahoma" w:cs="Tahoma"/>
                <w:sz w:val="16"/>
                <w:szCs w:val="16"/>
                <w:lang w:val="en-GB"/>
              </w:rPr>
              <w:t xml:space="preserve">, </w:t>
            </w:r>
            <w:r>
              <w:rPr>
                <w:rFonts w:ascii="Tahoma" w:hAnsi="Tahoma" w:cs="Tahoma"/>
                <w:sz w:val="16"/>
                <w:szCs w:val="16"/>
                <w:lang w:val="en-GB"/>
              </w:rPr>
              <w:t>c</w:t>
            </w:r>
            <w:r w:rsidRPr="00876880">
              <w:rPr>
                <w:rFonts w:ascii="Tahoma" w:hAnsi="Tahoma" w:cs="Tahoma"/>
                <w:sz w:val="16"/>
                <w:szCs w:val="16"/>
                <w:lang w:val="en-GB"/>
              </w:rPr>
              <w:t>overage</w:t>
            </w:r>
            <w:ins w:id="976" w:author="DFIELD" w:date="2006-09-25T22:10:00Z">
              <w:r>
                <w:rPr>
                  <w:rFonts w:ascii="Tahoma" w:hAnsi="Tahoma" w:cs="Tahoma"/>
                  <w:b/>
                  <w:color w:val="000000"/>
                  <w:sz w:val="20"/>
                  <w:szCs w:val="20"/>
                  <w:vertAlign w:val="superscript"/>
                </w:rPr>
                <w:t xml:space="preserve"> </w:t>
              </w:r>
            </w:ins>
            <w:ins w:id="977" w:author="DFIELD" w:date="2006-09-25T22:11:00Z">
              <w:r>
                <w:rPr>
                  <w:rFonts w:ascii="Tahoma" w:hAnsi="Tahoma" w:cs="Tahoma"/>
                  <w:b/>
                  <w:color w:val="000000"/>
                  <w:sz w:val="20"/>
                  <w:szCs w:val="20"/>
                  <w:vertAlign w:val="superscript"/>
                </w:rPr>
                <w:t>i</w:t>
              </w:r>
            </w:ins>
            <w:ins w:id="978" w:author="DFIELD" w:date="2006-09-25T22:10:00Z">
              <w:r>
                <w:rPr>
                  <w:rFonts w:ascii="Tahoma" w:hAnsi="Tahoma" w:cs="Tahoma"/>
                  <w:b/>
                  <w:color w:val="000000"/>
                  <w:sz w:val="20"/>
                  <w:szCs w:val="20"/>
                  <w:vertAlign w:val="superscript"/>
                </w:rPr>
                <w:t>nteger</w:t>
              </w:r>
            </w:ins>
            <w:r w:rsidRPr="00876880">
              <w:rPr>
                <w:rFonts w:ascii="Tahoma" w:hAnsi="Tahoma" w:cs="Tahoma"/>
                <w:sz w:val="16"/>
                <w:szCs w:val="16"/>
                <w:lang w:val="en-GB"/>
              </w:rPr>
              <w:t xml:space="preserve">, </w:t>
            </w:r>
            <w:r>
              <w:rPr>
                <w:rFonts w:ascii="Tahoma" w:hAnsi="Tahoma" w:cs="Tahoma"/>
                <w:sz w:val="16"/>
                <w:szCs w:val="16"/>
                <w:lang w:val="en-GB"/>
              </w:rPr>
              <w:t>c</w:t>
            </w:r>
            <w:r w:rsidRPr="00876880">
              <w:rPr>
                <w:rFonts w:ascii="Tahoma" w:hAnsi="Tahoma" w:cs="Tahoma"/>
                <w:sz w:val="16"/>
                <w:szCs w:val="16"/>
                <w:lang w:val="en-GB"/>
              </w:rPr>
              <w:t>ontigs</w:t>
            </w:r>
            <w:ins w:id="979" w:author="DFIELD" w:date="2006-09-25T22:11:00Z">
              <w:r>
                <w:rPr>
                  <w:rFonts w:ascii="Tahoma" w:hAnsi="Tahoma" w:cs="Tahoma"/>
                  <w:sz w:val="16"/>
                  <w:szCs w:val="16"/>
                  <w:lang w:val="en-GB"/>
                </w:rPr>
                <w:t xml:space="preserve"> </w:t>
              </w:r>
              <w:r>
                <w:rPr>
                  <w:rFonts w:ascii="Tahoma" w:hAnsi="Tahoma" w:cs="Tahoma"/>
                  <w:b/>
                  <w:color w:val="000000"/>
                  <w:sz w:val="20"/>
                  <w:szCs w:val="20"/>
                  <w:vertAlign w:val="superscript"/>
                </w:rPr>
                <w:t>integer</w:t>
              </w:r>
            </w:ins>
            <w:r>
              <w:rPr>
                <w:rFonts w:ascii="Tahoma" w:hAnsi="Tahoma" w:cs="Tahoma"/>
                <w:sz w:val="16"/>
                <w:szCs w:val="16"/>
                <w:lang w:val="en-GB"/>
              </w:rPr>
              <w:t>)</w:t>
            </w:r>
            <w:ins w:id="980" w:author="DFIELD" w:date="2006-09-25T13:10:00Z">
              <w:r>
                <w:rPr>
                  <w:rFonts w:ascii="Tahoma" w:hAnsi="Tahoma" w:cs="Tahoma"/>
                  <w:sz w:val="16"/>
                  <w:szCs w:val="16"/>
                  <w:lang w:val="en-GB"/>
                </w:rPr>
                <w:t xml:space="preserve"> </w:t>
              </w:r>
              <w:r>
                <w:rPr>
                  <w:rFonts w:ascii="Tahoma" w:hAnsi="Tahoma" w:cs="Tahoma"/>
                  <w:b/>
                  <w:color w:val="000000"/>
                  <w:sz w:val="20"/>
                  <w:szCs w:val="20"/>
                  <w:vertAlign w:val="superscript"/>
                </w:rPr>
                <w:t>1</w:t>
              </w:r>
            </w:ins>
            <w:ins w:id="981" w:author="z312" w:date="2006-09-12T17:02:00Z">
              <w:r>
                <w:rPr>
                  <w:rFonts w:ascii="Tahoma" w:hAnsi="Tahoma" w:cs="Tahoma"/>
                  <w:sz w:val="16"/>
                  <w:szCs w:val="16"/>
                  <w:lang w:val="en-GB"/>
                </w:rPr>
                <w:t xml:space="preserve"> </w:t>
              </w:r>
              <w:del w:id="982" w:author="DFIELD" w:date="2006-09-25T13:48:00Z">
                <w:r w:rsidDel="00594FC9">
                  <w:rPr>
                    <w:rFonts w:ascii="Tahoma" w:hAnsi="Tahoma" w:cs="Tahoma"/>
                    <w:sz w:val="16"/>
                    <w:szCs w:val="16"/>
                    <w:lang w:val="en-GB"/>
                  </w:rPr>
                  <w:delText>- 15</w:delText>
                </w:r>
              </w:del>
            </w:ins>
          </w:p>
        </w:tc>
        <w:tc>
          <w:tcPr>
            <w:tcW w:w="603" w:type="dxa"/>
            <w:gridSpan w:val="2"/>
            <w:tcBorders>
              <w:top w:val="nil"/>
              <w:left w:val="single" w:sz="8" w:space="0" w:color="auto"/>
              <w:bottom w:val="nil"/>
              <w:right w:val="nil"/>
            </w:tcBorders>
            <w:tcPrChange w:id="983" w:author="DFIELD" w:date="2006-09-25T13:47:00Z">
              <w:tcPr>
                <w:tcW w:w="411" w:type="dxa"/>
                <w:gridSpan w:val="2"/>
                <w:tcBorders>
                  <w:top w:val="nil"/>
                  <w:left w:val="single" w:sz="8" w:space="0" w:color="auto"/>
                  <w:bottom w:val="nil"/>
                  <w:right w:val="nil"/>
                </w:tcBorders>
              </w:tcPr>
            </w:tcPrChange>
          </w:tcPr>
          <w:p w14:paraId="5F2EA5D6" w14:textId="77777777" w:rsidR="00E23C9D" w:rsidRPr="00876880" w:rsidRDefault="00E23C9D" w:rsidP="00510734">
            <w:pPr>
              <w:jc w:val="center"/>
              <w:rPr>
                <w:rFonts w:ascii="Tahoma" w:hAnsi="Tahoma" w:cs="Tahoma"/>
                <w:sz w:val="16"/>
                <w:szCs w:val="16"/>
              </w:rPr>
            </w:pPr>
            <w:r w:rsidRPr="00876880">
              <w:rPr>
                <w:rFonts w:ascii="Tahoma" w:hAnsi="Tahoma" w:cs="Tahoma"/>
                <w:sz w:val="16"/>
                <w:szCs w:val="16"/>
              </w:rPr>
              <w:t>M</w:t>
            </w:r>
          </w:p>
        </w:tc>
        <w:tc>
          <w:tcPr>
            <w:tcW w:w="436" w:type="dxa"/>
            <w:gridSpan w:val="2"/>
            <w:tcBorders>
              <w:top w:val="nil"/>
              <w:left w:val="nil"/>
              <w:bottom w:val="nil"/>
              <w:right w:val="nil"/>
            </w:tcBorders>
            <w:shd w:val="clear" w:color="auto" w:fill="auto"/>
            <w:tcPrChange w:id="984" w:author="DFIELD" w:date="2006-09-25T13:47:00Z">
              <w:tcPr>
                <w:tcW w:w="420" w:type="dxa"/>
                <w:gridSpan w:val="3"/>
                <w:tcBorders>
                  <w:top w:val="nil"/>
                  <w:left w:val="nil"/>
                  <w:bottom w:val="nil"/>
                  <w:right w:val="nil"/>
                </w:tcBorders>
                <w:shd w:val="clear" w:color="auto" w:fill="auto"/>
              </w:tcPr>
            </w:tcPrChange>
          </w:tcPr>
          <w:p w14:paraId="1B9CF130" w14:textId="77777777" w:rsidR="00E23C9D" w:rsidRPr="00876880" w:rsidRDefault="00E23C9D" w:rsidP="00594FC9">
            <w:pPr>
              <w:jc w:val="center"/>
              <w:rPr>
                <w:rFonts w:ascii="Tahoma" w:hAnsi="Tahoma" w:cs="Tahoma"/>
                <w:sz w:val="16"/>
                <w:szCs w:val="16"/>
              </w:rPr>
              <w:pPrChange w:id="985" w:author="DFIELD" w:date="2006-09-25T13:55:00Z">
                <w:pPr>
                  <w:jc w:val="center"/>
                </w:pPr>
              </w:pPrChange>
            </w:pPr>
            <w:r w:rsidRPr="00876880">
              <w:rPr>
                <w:rFonts w:ascii="Tahoma" w:hAnsi="Tahoma" w:cs="Tahoma"/>
                <w:sz w:val="16"/>
                <w:szCs w:val="16"/>
              </w:rPr>
              <w:t>M</w:t>
            </w:r>
          </w:p>
        </w:tc>
        <w:tc>
          <w:tcPr>
            <w:tcW w:w="429" w:type="dxa"/>
            <w:gridSpan w:val="2"/>
            <w:tcBorders>
              <w:top w:val="nil"/>
              <w:left w:val="nil"/>
              <w:bottom w:val="nil"/>
              <w:right w:val="nil"/>
            </w:tcBorders>
            <w:shd w:val="clear" w:color="auto" w:fill="auto"/>
            <w:tcPrChange w:id="986" w:author="DFIELD" w:date="2006-09-25T13:47:00Z">
              <w:tcPr>
                <w:tcW w:w="430" w:type="dxa"/>
                <w:gridSpan w:val="3"/>
                <w:tcBorders>
                  <w:top w:val="nil"/>
                  <w:left w:val="nil"/>
                  <w:bottom w:val="nil"/>
                  <w:right w:val="nil"/>
                </w:tcBorders>
                <w:shd w:val="clear" w:color="auto" w:fill="auto"/>
              </w:tcPr>
            </w:tcPrChange>
          </w:tcPr>
          <w:p w14:paraId="6EDD8E3C" w14:textId="77777777" w:rsidR="00E23C9D" w:rsidRPr="00876880" w:rsidRDefault="00E23C9D" w:rsidP="00594FC9">
            <w:pPr>
              <w:jc w:val="center"/>
              <w:rPr>
                <w:rFonts w:ascii="Tahoma" w:hAnsi="Tahoma" w:cs="Tahoma"/>
                <w:sz w:val="16"/>
                <w:szCs w:val="16"/>
              </w:rPr>
              <w:pPrChange w:id="987" w:author="DFIELD" w:date="2006-09-25T13:55:00Z">
                <w:pPr>
                  <w:jc w:val="center"/>
                </w:pPr>
              </w:pPrChange>
            </w:pPr>
            <w:r w:rsidRPr="00876880">
              <w:rPr>
                <w:rFonts w:ascii="Tahoma" w:hAnsi="Tahoma" w:cs="Tahoma"/>
                <w:sz w:val="16"/>
                <w:szCs w:val="16"/>
              </w:rPr>
              <w:t>X</w:t>
            </w:r>
          </w:p>
        </w:tc>
        <w:tc>
          <w:tcPr>
            <w:tcW w:w="402" w:type="dxa"/>
            <w:gridSpan w:val="2"/>
            <w:tcBorders>
              <w:top w:val="nil"/>
              <w:left w:val="nil"/>
              <w:bottom w:val="nil"/>
              <w:right w:val="nil"/>
            </w:tcBorders>
            <w:shd w:val="clear" w:color="auto" w:fill="auto"/>
            <w:tcPrChange w:id="988" w:author="DFIELD" w:date="2006-09-25T13:47:00Z">
              <w:tcPr>
                <w:tcW w:w="384" w:type="dxa"/>
                <w:gridSpan w:val="3"/>
                <w:tcBorders>
                  <w:top w:val="nil"/>
                  <w:left w:val="nil"/>
                  <w:bottom w:val="nil"/>
                  <w:right w:val="nil"/>
                </w:tcBorders>
                <w:shd w:val="clear" w:color="auto" w:fill="auto"/>
              </w:tcPr>
            </w:tcPrChange>
          </w:tcPr>
          <w:p w14:paraId="44A67ECB" w14:textId="77777777" w:rsidR="00E23C9D" w:rsidRPr="00876880" w:rsidRDefault="00E23C9D" w:rsidP="00594FC9">
            <w:pPr>
              <w:jc w:val="center"/>
              <w:rPr>
                <w:rFonts w:ascii="Tahoma" w:hAnsi="Tahoma" w:cs="Tahoma"/>
                <w:sz w:val="16"/>
                <w:szCs w:val="16"/>
              </w:rPr>
              <w:pPrChange w:id="989" w:author="DFIELD" w:date="2006-09-25T13:55:00Z">
                <w:pPr>
                  <w:jc w:val="center"/>
                </w:pPr>
              </w:pPrChange>
            </w:pPr>
            <w:r w:rsidRPr="00876880">
              <w:rPr>
                <w:rFonts w:ascii="Tahoma" w:hAnsi="Tahoma" w:cs="Tahoma"/>
                <w:sz w:val="16"/>
                <w:szCs w:val="16"/>
              </w:rPr>
              <w:t>X</w:t>
            </w:r>
          </w:p>
        </w:tc>
        <w:tc>
          <w:tcPr>
            <w:tcW w:w="456" w:type="dxa"/>
            <w:gridSpan w:val="2"/>
            <w:tcBorders>
              <w:top w:val="nil"/>
              <w:left w:val="nil"/>
              <w:bottom w:val="nil"/>
              <w:right w:val="nil"/>
            </w:tcBorders>
            <w:shd w:val="clear" w:color="auto" w:fill="auto"/>
            <w:tcPrChange w:id="990" w:author="DFIELD" w:date="2006-09-25T13:47:00Z">
              <w:tcPr>
                <w:tcW w:w="443" w:type="dxa"/>
                <w:gridSpan w:val="3"/>
                <w:tcBorders>
                  <w:top w:val="nil"/>
                  <w:left w:val="nil"/>
                  <w:bottom w:val="nil"/>
                  <w:right w:val="nil"/>
                </w:tcBorders>
                <w:shd w:val="clear" w:color="auto" w:fill="auto"/>
              </w:tcPr>
            </w:tcPrChange>
          </w:tcPr>
          <w:p w14:paraId="425B1A45" w14:textId="77777777" w:rsidR="00E23C9D" w:rsidRPr="00876880" w:rsidRDefault="00E23C9D" w:rsidP="00594FC9">
            <w:pPr>
              <w:jc w:val="center"/>
              <w:rPr>
                <w:rFonts w:ascii="Tahoma" w:hAnsi="Tahoma" w:cs="Tahoma"/>
                <w:sz w:val="16"/>
                <w:szCs w:val="16"/>
              </w:rPr>
              <w:pPrChange w:id="991" w:author="DFIELD" w:date="2006-09-25T13:55:00Z">
                <w:pPr>
                  <w:jc w:val="center"/>
                </w:pPr>
              </w:pPrChange>
            </w:pPr>
            <w:r w:rsidRPr="00876880">
              <w:rPr>
                <w:rFonts w:ascii="Tahoma" w:hAnsi="Tahoma" w:cs="Tahoma"/>
                <w:sz w:val="16"/>
                <w:szCs w:val="16"/>
              </w:rPr>
              <w:t>X</w:t>
            </w:r>
          </w:p>
        </w:tc>
        <w:tc>
          <w:tcPr>
            <w:tcW w:w="458" w:type="dxa"/>
            <w:gridSpan w:val="2"/>
            <w:tcBorders>
              <w:top w:val="nil"/>
              <w:left w:val="nil"/>
              <w:bottom w:val="nil"/>
              <w:right w:val="nil"/>
            </w:tcBorders>
            <w:shd w:val="clear" w:color="auto" w:fill="auto"/>
            <w:tcPrChange w:id="992" w:author="DFIELD" w:date="2006-09-25T13:47:00Z">
              <w:tcPr>
                <w:tcW w:w="444" w:type="dxa"/>
                <w:gridSpan w:val="2"/>
                <w:tcBorders>
                  <w:top w:val="nil"/>
                  <w:left w:val="nil"/>
                  <w:bottom w:val="nil"/>
                  <w:right w:val="nil"/>
                </w:tcBorders>
                <w:shd w:val="clear" w:color="auto" w:fill="auto"/>
              </w:tcPr>
            </w:tcPrChange>
          </w:tcPr>
          <w:p w14:paraId="3C0BB1D1" w14:textId="77777777" w:rsidR="00E23C9D" w:rsidRPr="00876880" w:rsidRDefault="00E23C9D" w:rsidP="00594FC9">
            <w:pPr>
              <w:jc w:val="center"/>
              <w:rPr>
                <w:rFonts w:ascii="Tahoma" w:hAnsi="Tahoma" w:cs="Tahoma"/>
                <w:sz w:val="16"/>
                <w:szCs w:val="16"/>
              </w:rPr>
              <w:pPrChange w:id="993" w:author="DFIELD" w:date="2006-09-25T13:55:00Z">
                <w:pPr>
                  <w:jc w:val="center"/>
                </w:pPr>
              </w:pPrChange>
            </w:pPr>
            <w:r w:rsidRPr="00876880">
              <w:rPr>
                <w:rFonts w:ascii="Tahoma" w:hAnsi="Tahoma" w:cs="Tahoma"/>
                <w:sz w:val="16"/>
                <w:szCs w:val="16"/>
              </w:rPr>
              <w:t>X</w:t>
            </w:r>
          </w:p>
        </w:tc>
      </w:tr>
      <w:tr w:rsidR="00E23C9D" w:rsidRPr="00876880" w14:paraId="1E5A9291" w14:textId="77777777">
        <w:trPr>
          <w:trHeight w:val="270"/>
          <w:trPrChange w:id="994" w:author="DFIELD" w:date="2006-09-25T13:47:00Z">
            <w:trPr>
              <w:gridAfter w:val="0"/>
              <w:trHeight w:val="270"/>
            </w:trPr>
          </w:trPrChange>
        </w:trPr>
        <w:tc>
          <w:tcPr>
            <w:tcW w:w="6884" w:type="dxa"/>
            <w:tcBorders>
              <w:top w:val="nil"/>
              <w:left w:val="nil"/>
              <w:bottom w:val="single" w:sz="8" w:space="0" w:color="auto"/>
              <w:right w:val="single" w:sz="8" w:space="0" w:color="auto"/>
            </w:tcBorders>
            <w:shd w:val="clear" w:color="auto" w:fill="auto"/>
            <w:tcPrChange w:id="995" w:author="DFIELD" w:date="2006-09-25T13:47:00Z">
              <w:tcPr>
                <w:tcW w:w="7136" w:type="dxa"/>
                <w:gridSpan w:val="4"/>
                <w:tcBorders>
                  <w:top w:val="nil"/>
                  <w:left w:val="nil"/>
                  <w:bottom w:val="single" w:sz="8" w:space="0" w:color="auto"/>
                  <w:right w:val="single" w:sz="8" w:space="0" w:color="auto"/>
                </w:tcBorders>
                <w:shd w:val="clear" w:color="auto" w:fill="auto"/>
              </w:tcPr>
            </w:tcPrChange>
          </w:tcPr>
          <w:p w14:paraId="5E110D45" w14:textId="77777777" w:rsidR="00E23C9D" w:rsidRPr="00876880" w:rsidRDefault="00E23C9D">
            <w:pPr>
              <w:rPr>
                <w:rFonts w:ascii="Tahoma" w:hAnsi="Tahoma" w:cs="Tahoma"/>
                <w:sz w:val="16"/>
                <w:szCs w:val="16"/>
              </w:rPr>
            </w:pPr>
            <w:r w:rsidRPr="00876880">
              <w:rPr>
                <w:rFonts w:ascii="Tahoma" w:hAnsi="Tahoma" w:cs="Tahoma"/>
                <w:sz w:val="16"/>
                <w:szCs w:val="16"/>
              </w:rPr>
              <w:t>Classification (binning) method for fragments</w:t>
            </w:r>
            <w:ins w:id="996" w:author="z312" w:date="2006-09-12T17:02:00Z">
              <w:r>
                <w:rPr>
                  <w:rFonts w:ascii="Tahoma" w:hAnsi="Tahoma" w:cs="Tahoma"/>
                  <w:sz w:val="16"/>
                  <w:szCs w:val="16"/>
                </w:rPr>
                <w:t xml:space="preserve">  - </w:t>
              </w:r>
            </w:ins>
            <w:ins w:id="997" w:author="DFIELD" w:date="2006-09-25T13:10:00Z">
              <w:r>
                <w:rPr>
                  <w:rFonts w:ascii="Tahoma" w:hAnsi="Tahoma" w:cs="Tahoma"/>
                  <w:b/>
                  <w:color w:val="000000"/>
                  <w:sz w:val="20"/>
                  <w:szCs w:val="20"/>
                  <w:vertAlign w:val="superscript"/>
                </w:rPr>
                <w:t>1,2</w:t>
              </w:r>
            </w:ins>
            <w:ins w:id="998" w:author="DFIELD" w:date="2006-09-25T22:15:00Z">
              <w:r>
                <w:rPr>
                  <w:rFonts w:ascii="Tahoma" w:hAnsi="Tahoma" w:cs="Tahoma"/>
                  <w:b/>
                  <w:color w:val="000000"/>
                  <w:sz w:val="20"/>
                  <w:szCs w:val="20"/>
                  <w:vertAlign w:val="superscript"/>
                </w:rPr>
                <w:t>,</w:t>
              </w:r>
            </w:ins>
            <w:ins w:id="999" w:author="DFIELD" w:date="2006-09-25T13:10:00Z">
              <w:r>
                <w:rPr>
                  <w:rFonts w:ascii="Tahoma" w:hAnsi="Tahoma" w:cs="Tahoma"/>
                  <w:b/>
                  <w:color w:val="000000"/>
                  <w:sz w:val="20"/>
                  <w:szCs w:val="20"/>
                  <w:vertAlign w:val="superscript"/>
                </w:rPr>
                <w:t xml:space="preserve"> </w:t>
              </w:r>
            </w:ins>
            <w:ins w:id="1000" w:author="DFIELD" w:date="2006-09-25T22:11:00Z">
              <w:r w:rsidRPr="00D342BA">
                <w:rPr>
                  <w:rFonts w:ascii="Tahoma" w:hAnsi="Tahoma" w:cs="Tahoma"/>
                  <w:b/>
                  <w:color w:val="C0C0C0"/>
                  <w:sz w:val="20"/>
                  <w:szCs w:val="20"/>
                  <w:vertAlign w:val="superscript"/>
                </w:rPr>
                <w:t xml:space="preserve">PMID or </w:t>
              </w:r>
              <w:r>
                <w:rPr>
                  <w:rFonts w:ascii="Tahoma" w:hAnsi="Tahoma" w:cs="Tahoma"/>
                  <w:b/>
                  <w:color w:val="C0C0C0"/>
                  <w:sz w:val="20"/>
                  <w:szCs w:val="20"/>
                  <w:vertAlign w:val="superscript"/>
                </w:rPr>
                <w:t>DOI or URL for SOP</w:t>
              </w:r>
            </w:ins>
            <w:ins w:id="1001" w:author="z312" w:date="2006-09-12T17:06:00Z">
              <w:del w:id="1002" w:author="DFIELD" w:date="2006-09-25T22:11:00Z">
                <w:r w:rsidDel="000D3FAB">
                  <w:rPr>
                    <w:rFonts w:ascii="Tahoma" w:hAnsi="Tahoma" w:cs="Tahoma"/>
                    <w:sz w:val="16"/>
                    <w:szCs w:val="16"/>
                  </w:rPr>
                  <w:delText>static SOPs</w:delText>
                </w:r>
              </w:del>
            </w:ins>
          </w:p>
        </w:tc>
        <w:tc>
          <w:tcPr>
            <w:tcW w:w="603" w:type="dxa"/>
            <w:gridSpan w:val="2"/>
            <w:tcBorders>
              <w:top w:val="nil"/>
              <w:left w:val="single" w:sz="8" w:space="0" w:color="auto"/>
              <w:bottom w:val="single" w:sz="8" w:space="0" w:color="auto"/>
              <w:right w:val="nil"/>
            </w:tcBorders>
            <w:tcPrChange w:id="1003" w:author="DFIELD" w:date="2006-09-25T13:47:00Z">
              <w:tcPr>
                <w:tcW w:w="411" w:type="dxa"/>
                <w:gridSpan w:val="2"/>
                <w:tcBorders>
                  <w:top w:val="nil"/>
                  <w:left w:val="single" w:sz="8" w:space="0" w:color="auto"/>
                  <w:bottom w:val="single" w:sz="8" w:space="0" w:color="auto"/>
                  <w:right w:val="nil"/>
                </w:tcBorders>
              </w:tcPr>
            </w:tcPrChange>
          </w:tcPr>
          <w:p w14:paraId="4F37027B" w14:textId="77777777" w:rsidR="00E23C9D" w:rsidRPr="00876880" w:rsidRDefault="00E23C9D" w:rsidP="00510734">
            <w:pPr>
              <w:jc w:val="center"/>
              <w:rPr>
                <w:rFonts w:ascii="Tahoma" w:hAnsi="Tahoma" w:cs="Tahoma"/>
                <w:sz w:val="16"/>
                <w:szCs w:val="16"/>
              </w:rPr>
            </w:pPr>
            <w:r w:rsidRPr="00876880">
              <w:rPr>
                <w:rFonts w:ascii="Tahoma" w:hAnsi="Tahoma" w:cs="Tahoma"/>
                <w:sz w:val="16"/>
                <w:szCs w:val="16"/>
              </w:rPr>
              <w:t>-</w:t>
            </w:r>
          </w:p>
        </w:tc>
        <w:tc>
          <w:tcPr>
            <w:tcW w:w="436" w:type="dxa"/>
            <w:gridSpan w:val="2"/>
            <w:tcBorders>
              <w:top w:val="nil"/>
              <w:left w:val="nil"/>
              <w:bottom w:val="single" w:sz="8" w:space="0" w:color="auto"/>
              <w:right w:val="nil"/>
            </w:tcBorders>
            <w:shd w:val="clear" w:color="auto" w:fill="auto"/>
            <w:tcPrChange w:id="1004" w:author="DFIELD" w:date="2006-09-25T13:47:00Z">
              <w:tcPr>
                <w:tcW w:w="420" w:type="dxa"/>
                <w:gridSpan w:val="3"/>
                <w:tcBorders>
                  <w:top w:val="nil"/>
                  <w:left w:val="nil"/>
                  <w:bottom w:val="single" w:sz="8" w:space="0" w:color="auto"/>
                  <w:right w:val="nil"/>
                </w:tcBorders>
                <w:shd w:val="clear" w:color="auto" w:fill="auto"/>
              </w:tcPr>
            </w:tcPrChange>
          </w:tcPr>
          <w:p w14:paraId="0C67108A" w14:textId="77777777" w:rsidR="00E23C9D" w:rsidRPr="00876880" w:rsidRDefault="00E23C9D" w:rsidP="00594FC9">
            <w:pPr>
              <w:jc w:val="center"/>
              <w:rPr>
                <w:rFonts w:ascii="Tahoma" w:hAnsi="Tahoma" w:cs="Tahoma"/>
                <w:sz w:val="16"/>
                <w:szCs w:val="16"/>
              </w:rPr>
              <w:pPrChange w:id="1005" w:author="DFIELD" w:date="2006-09-25T13:55:00Z">
                <w:pPr>
                  <w:jc w:val="center"/>
                </w:pPr>
              </w:pPrChange>
            </w:pPr>
            <w:r w:rsidRPr="00876880">
              <w:rPr>
                <w:rFonts w:ascii="Tahoma" w:hAnsi="Tahoma" w:cs="Tahoma"/>
                <w:sz w:val="16"/>
                <w:szCs w:val="16"/>
              </w:rPr>
              <w:t>-</w:t>
            </w:r>
          </w:p>
        </w:tc>
        <w:tc>
          <w:tcPr>
            <w:tcW w:w="429" w:type="dxa"/>
            <w:gridSpan w:val="2"/>
            <w:tcBorders>
              <w:top w:val="nil"/>
              <w:left w:val="nil"/>
              <w:bottom w:val="single" w:sz="8" w:space="0" w:color="auto"/>
              <w:right w:val="nil"/>
            </w:tcBorders>
            <w:shd w:val="clear" w:color="auto" w:fill="auto"/>
            <w:tcPrChange w:id="1006" w:author="DFIELD" w:date="2006-09-25T13:47:00Z">
              <w:tcPr>
                <w:tcW w:w="430" w:type="dxa"/>
                <w:gridSpan w:val="3"/>
                <w:tcBorders>
                  <w:top w:val="nil"/>
                  <w:left w:val="nil"/>
                  <w:bottom w:val="single" w:sz="8" w:space="0" w:color="auto"/>
                  <w:right w:val="nil"/>
                </w:tcBorders>
                <w:shd w:val="clear" w:color="auto" w:fill="auto"/>
              </w:tcPr>
            </w:tcPrChange>
          </w:tcPr>
          <w:p w14:paraId="68F2282A" w14:textId="77777777" w:rsidR="00E23C9D" w:rsidRPr="00876880" w:rsidRDefault="00E23C9D" w:rsidP="00594FC9">
            <w:pPr>
              <w:jc w:val="center"/>
              <w:rPr>
                <w:rFonts w:ascii="Tahoma" w:hAnsi="Tahoma" w:cs="Tahoma"/>
                <w:sz w:val="16"/>
                <w:szCs w:val="16"/>
              </w:rPr>
              <w:pPrChange w:id="1007" w:author="DFIELD" w:date="2006-09-25T13:55:00Z">
                <w:pPr>
                  <w:jc w:val="center"/>
                </w:pPr>
              </w:pPrChange>
            </w:pPr>
            <w:r w:rsidRPr="00876880">
              <w:rPr>
                <w:rFonts w:ascii="Tahoma" w:hAnsi="Tahoma" w:cs="Tahoma"/>
                <w:sz w:val="16"/>
                <w:szCs w:val="16"/>
              </w:rPr>
              <w:t>-</w:t>
            </w:r>
          </w:p>
        </w:tc>
        <w:tc>
          <w:tcPr>
            <w:tcW w:w="402" w:type="dxa"/>
            <w:gridSpan w:val="2"/>
            <w:tcBorders>
              <w:top w:val="nil"/>
              <w:left w:val="nil"/>
              <w:bottom w:val="single" w:sz="8" w:space="0" w:color="auto"/>
              <w:right w:val="nil"/>
            </w:tcBorders>
            <w:shd w:val="clear" w:color="auto" w:fill="auto"/>
            <w:tcPrChange w:id="1008" w:author="DFIELD" w:date="2006-09-25T13:47:00Z">
              <w:tcPr>
                <w:tcW w:w="384" w:type="dxa"/>
                <w:gridSpan w:val="3"/>
                <w:tcBorders>
                  <w:top w:val="nil"/>
                  <w:left w:val="nil"/>
                  <w:bottom w:val="single" w:sz="8" w:space="0" w:color="auto"/>
                  <w:right w:val="nil"/>
                </w:tcBorders>
                <w:shd w:val="clear" w:color="auto" w:fill="auto"/>
              </w:tcPr>
            </w:tcPrChange>
          </w:tcPr>
          <w:p w14:paraId="2CFBCFA4" w14:textId="77777777" w:rsidR="00E23C9D" w:rsidRPr="00876880" w:rsidRDefault="00E23C9D" w:rsidP="00594FC9">
            <w:pPr>
              <w:jc w:val="center"/>
              <w:rPr>
                <w:rFonts w:ascii="Tahoma" w:hAnsi="Tahoma" w:cs="Tahoma"/>
                <w:sz w:val="16"/>
                <w:szCs w:val="16"/>
              </w:rPr>
              <w:pPrChange w:id="1009" w:author="DFIELD" w:date="2006-09-25T13:55:00Z">
                <w:pPr>
                  <w:jc w:val="center"/>
                </w:pPr>
              </w:pPrChange>
            </w:pPr>
            <w:r w:rsidRPr="00876880">
              <w:rPr>
                <w:rFonts w:ascii="Tahoma" w:hAnsi="Tahoma" w:cs="Tahoma"/>
                <w:sz w:val="16"/>
                <w:szCs w:val="16"/>
              </w:rPr>
              <w:t>-</w:t>
            </w:r>
          </w:p>
        </w:tc>
        <w:tc>
          <w:tcPr>
            <w:tcW w:w="456" w:type="dxa"/>
            <w:gridSpan w:val="2"/>
            <w:tcBorders>
              <w:top w:val="nil"/>
              <w:left w:val="nil"/>
              <w:bottom w:val="single" w:sz="8" w:space="0" w:color="auto"/>
              <w:right w:val="nil"/>
            </w:tcBorders>
            <w:shd w:val="clear" w:color="auto" w:fill="auto"/>
            <w:tcPrChange w:id="1010" w:author="DFIELD" w:date="2006-09-25T13:47:00Z">
              <w:tcPr>
                <w:tcW w:w="443" w:type="dxa"/>
                <w:gridSpan w:val="3"/>
                <w:tcBorders>
                  <w:top w:val="nil"/>
                  <w:left w:val="nil"/>
                  <w:bottom w:val="single" w:sz="8" w:space="0" w:color="auto"/>
                  <w:right w:val="nil"/>
                </w:tcBorders>
                <w:shd w:val="clear" w:color="auto" w:fill="auto"/>
              </w:tcPr>
            </w:tcPrChange>
          </w:tcPr>
          <w:p w14:paraId="53598E22" w14:textId="77777777" w:rsidR="00E23C9D" w:rsidRPr="00876880" w:rsidRDefault="00E23C9D" w:rsidP="00594FC9">
            <w:pPr>
              <w:jc w:val="center"/>
              <w:rPr>
                <w:rFonts w:ascii="Tahoma" w:hAnsi="Tahoma" w:cs="Tahoma"/>
                <w:sz w:val="16"/>
                <w:szCs w:val="16"/>
              </w:rPr>
              <w:pPrChange w:id="1011" w:author="DFIELD" w:date="2006-09-25T13:55:00Z">
                <w:pPr>
                  <w:jc w:val="center"/>
                </w:pPr>
              </w:pPrChange>
            </w:pPr>
            <w:r w:rsidRPr="00876880">
              <w:rPr>
                <w:rFonts w:ascii="Tahoma" w:hAnsi="Tahoma" w:cs="Tahoma"/>
                <w:sz w:val="16"/>
                <w:szCs w:val="16"/>
              </w:rPr>
              <w:t>-</w:t>
            </w:r>
          </w:p>
        </w:tc>
        <w:tc>
          <w:tcPr>
            <w:tcW w:w="458" w:type="dxa"/>
            <w:gridSpan w:val="2"/>
            <w:tcBorders>
              <w:top w:val="nil"/>
              <w:left w:val="nil"/>
              <w:bottom w:val="single" w:sz="8" w:space="0" w:color="auto"/>
              <w:right w:val="nil"/>
            </w:tcBorders>
            <w:shd w:val="clear" w:color="auto" w:fill="auto"/>
            <w:tcPrChange w:id="1012" w:author="DFIELD" w:date="2006-09-25T13:47:00Z">
              <w:tcPr>
                <w:tcW w:w="444" w:type="dxa"/>
                <w:gridSpan w:val="2"/>
                <w:tcBorders>
                  <w:top w:val="nil"/>
                  <w:left w:val="nil"/>
                  <w:bottom w:val="single" w:sz="8" w:space="0" w:color="auto"/>
                  <w:right w:val="nil"/>
                </w:tcBorders>
                <w:shd w:val="clear" w:color="auto" w:fill="auto"/>
              </w:tcPr>
            </w:tcPrChange>
          </w:tcPr>
          <w:p w14:paraId="2DAE9A1A" w14:textId="77777777" w:rsidR="00E23C9D" w:rsidRPr="00876880" w:rsidRDefault="00E23C9D" w:rsidP="00594FC9">
            <w:pPr>
              <w:jc w:val="center"/>
              <w:rPr>
                <w:rFonts w:ascii="Tahoma" w:hAnsi="Tahoma" w:cs="Tahoma"/>
                <w:sz w:val="16"/>
                <w:szCs w:val="16"/>
              </w:rPr>
              <w:pPrChange w:id="1013" w:author="DFIELD" w:date="2006-09-25T13:55:00Z">
                <w:pPr>
                  <w:jc w:val="center"/>
                </w:pPr>
              </w:pPrChange>
            </w:pPr>
            <w:r w:rsidRPr="00876880">
              <w:rPr>
                <w:rFonts w:ascii="Tahoma" w:hAnsi="Tahoma" w:cs="Tahoma"/>
                <w:sz w:val="16"/>
                <w:szCs w:val="16"/>
              </w:rPr>
              <w:t>M</w:t>
            </w:r>
          </w:p>
        </w:tc>
      </w:tr>
    </w:tbl>
    <w:p w14:paraId="13B58438" w14:textId="77777777" w:rsidR="00046DDA" w:rsidRDefault="00046DDA" w:rsidP="00046DDA">
      <w:pPr>
        <w:rPr>
          <w:rFonts w:ascii="Palatino Linotype" w:hAnsi="Palatino Linotype"/>
          <w:b/>
          <w:lang w:val="en-GB"/>
        </w:rPr>
      </w:pPr>
    </w:p>
    <w:p w14:paraId="359E0D05" w14:textId="77777777" w:rsidR="00046DDA" w:rsidRPr="005C40BC" w:rsidRDefault="00046DDA" w:rsidP="00046DDA">
      <w:pPr>
        <w:jc w:val="both"/>
        <w:rPr>
          <w:rFonts w:ascii="Palatino Linotype" w:hAnsi="Palatino Linotype"/>
          <w:lang w:val="en-GB"/>
        </w:rPr>
      </w:pPr>
      <w:del w:id="1014" w:author="DFIELD" w:date="2006-09-27T11:18:00Z">
        <w:r w:rsidRPr="005C40BC" w:rsidDel="00F558B0">
          <w:rPr>
            <w:rFonts w:ascii="Palatino Linotype" w:hAnsi="Palatino Linotype"/>
            <w:lang w:val="en-GB"/>
          </w:rPr>
          <w:delText xml:space="preserve">Table 1.  </w:delText>
        </w:r>
      </w:del>
      <w:r w:rsidRPr="005C40BC">
        <w:rPr>
          <w:rFonts w:ascii="Palatino Linotype" w:hAnsi="Palatino Linotype"/>
          <w:lang w:val="en-GB"/>
        </w:rPr>
        <w:t>The proposed contents of the MIGS checklist</w:t>
      </w:r>
      <w:ins w:id="1015" w:author="DFIELD" w:date="2006-09-27T11:19:00Z">
        <w:r w:rsidR="00F558B0">
          <w:rPr>
            <w:rFonts w:ascii="Palatino Linotype" w:hAnsi="Palatino Linotype"/>
            <w:lang w:val="en-GB"/>
          </w:rPr>
          <w:t xml:space="preserve"> 1.1</w:t>
        </w:r>
      </w:ins>
      <w:del w:id="1016" w:author="DFIELD" w:date="2006-09-27T11:18:00Z">
        <w:r w:rsidRPr="005C40BC" w:rsidDel="00F558B0">
          <w:rPr>
            <w:rFonts w:ascii="Palatino Linotype" w:hAnsi="Palatino Linotype"/>
            <w:lang w:val="en-GB"/>
          </w:rPr>
          <w:delText xml:space="preserve"> (Version 0.1)</w:delText>
        </w:r>
      </w:del>
      <w:r w:rsidRPr="005C40BC">
        <w:rPr>
          <w:rFonts w:ascii="Palatino Linotype" w:hAnsi="Palatino Linotype"/>
          <w:lang w:val="en-GB"/>
        </w:rPr>
        <w:t xml:space="preserve">.  All proposed descriptors in MIGS and the taxonomic groups to which they apply are listed.  Taxa abbreviations: EU=Eukarya, BA=Bacteria and Archaea, </w:t>
      </w:r>
      <w:r w:rsidRPr="005C40BC">
        <w:rPr>
          <w:rFonts w:ascii="Palatino Linotype" w:hAnsi="Palatino Linotype"/>
        </w:rPr>
        <w:t xml:space="preserve">PL=Plasmid, VI=Virus, </w:t>
      </w:r>
      <w:del w:id="1017" w:author="DFIELD" w:date="2006-09-27T11:19:00Z">
        <w:r w:rsidRPr="005C40BC" w:rsidDel="00F558B0">
          <w:rPr>
            <w:rFonts w:ascii="Palatino Linotype" w:hAnsi="Palatino Linotype"/>
          </w:rPr>
          <w:delText xml:space="preserve">PH=Phage, </w:delText>
        </w:r>
      </w:del>
      <w:r w:rsidRPr="005C40BC">
        <w:rPr>
          <w:rFonts w:ascii="Palatino Linotype" w:hAnsi="Palatino Linotype"/>
        </w:rPr>
        <w:t xml:space="preserve">OR=Organelle, and ME=Metagenome.  </w:t>
      </w:r>
      <w:r w:rsidRPr="005C40BC">
        <w:rPr>
          <w:rFonts w:ascii="Palatino Linotype" w:hAnsi="Palatino Linotype"/>
          <w:lang w:val="en-GB"/>
        </w:rPr>
        <w:t xml:space="preserve">Descriptors in grey are common to all taxonomic groups and are considered the 'core' of </w:t>
      </w:r>
      <w:r w:rsidRPr="005C40BC">
        <w:rPr>
          <w:rFonts w:ascii="Palatino Linotype" w:hAnsi="Palatino Linotype"/>
          <w:lang w:val="en-GB"/>
        </w:rPr>
        <w:lastRenderedPageBreak/>
        <w:t>MIGS.  “Source Material Identifier” is an exception</w:t>
      </w:r>
      <w:ins w:id="1018" w:author="DFIELD" w:date="2006-09-27T11:19:00Z">
        <w:r w:rsidR="00F558B0">
          <w:rPr>
            <w:rFonts w:ascii="Palatino Linotype" w:hAnsi="Palatino Linotype"/>
            <w:lang w:val="en-GB"/>
          </w:rPr>
          <w:t>;</w:t>
        </w:r>
      </w:ins>
      <w:del w:id="1019" w:author="DFIELD" w:date="2006-09-27T11:19:00Z">
        <w:r w:rsidRPr="005C40BC" w:rsidDel="00F558B0">
          <w:rPr>
            <w:rFonts w:ascii="Palatino Linotype" w:hAnsi="Palatino Linotype"/>
            <w:lang w:val="en-GB"/>
          </w:rPr>
          <w:delText xml:space="preserve">. </w:delText>
        </w:r>
      </w:del>
      <w:r w:rsidRPr="005C40BC">
        <w:rPr>
          <w:rFonts w:ascii="Palatino Linotype" w:hAnsi="Palatino Linotype"/>
          <w:lang w:val="en-GB"/>
        </w:rPr>
        <w:t xml:space="preserve"> </w:t>
      </w:r>
      <w:del w:id="1020" w:author="DFIELD" w:date="2006-09-27T11:19:00Z">
        <w:r w:rsidRPr="005C40BC" w:rsidDel="00F558B0">
          <w:rPr>
            <w:rFonts w:ascii="Palatino Linotype" w:hAnsi="Palatino Linotype"/>
            <w:lang w:val="en-GB"/>
          </w:rPr>
          <w:delText xml:space="preserve">The </w:delText>
        </w:r>
      </w:del>
      <w:r w:rsidRPr="005C40BC">
        <w:rPr>
          <w:rFonts w:ascii="Palatino Linotype" w:hAnsi="Palatino Linotype"/>
          <w:lang w:val="en-GB"/>
        </w:rPr>
        <w:t xml:space="preserve">GSC recommends this to be a core descriptor, but as of yet physical archives (deposits in </w:t>
      </w:r>
      <w:r w:rsidR="00C30834" w:rsidRPr="005C40BC">
        <w:rPr>
          <w:rFonts w:ascii="Palatino Linotype" w:hAnsi="Palatino Linotype"/>
          <w:lang w:val="en-GB"/>
        </w:rPr>
        <w:t xml:space="preserve">at least two </w:t>
      </w:r>
      <w:r w:rsidRPr="005C40BC">
        <w:rPr>
          <w:rFonts w:ascii="Palatino Linotype" w:hAnsi="Palatino Linotype"/>
          <w:lang w:val="en-GB"/>
        </w:rPr>
        <w:t xml:space="preserve">culture collections for viable samples </w:t>
      </w:r>
      <w:r w:rsidR="00C30834" w:rsidRPr="005C40BC">
        <w:rPr>
          <w:rFonts w:ascii="Palatino Linotype" w:hAnsi="Palatino Linotype"/>
          <w:lang w:val="en-GB"/>
        </w:rPr>
        <w:t xml:space="preserve">is recommended </w:t>
      </w:r>
      <w:r w:rsidR="001C604A">
        <w:rPr>
          <w:rFonts w:ascii="Palatino Linotype" w:hAnsi="Palatino Linotype"/>
          <w:lang w:val="en-GB"/>
        </w:rPr>
        <w:fldChar w:fldCharType="begin"/>
      </w:r>
      <w:r w:rsidR="001C604A">
        <w:rPr>
          <w:rFonts w:ascii="Palatino Linotype" w:hAnsi="Palatino Linotype"/>
          <w:lang w:val="en-GB"/>
        </w:rPr>
        <w:instrText xml:space="preserve"> ADDIN EN.CITE &lt;EndNote&gt;&lt;Cite&gt;&lt;Author&gt;Ward&lt;/Author&gt;&lt;Year&gt;2001&lt;/Year&gt;&lt;RecNum&gt;570&lt;/RecNum&gt;&lt;MDL&gt;&lt;REFERENCE_TYPE&gt;0&lt;/REFERENCE_TYPE&gt;&lt;REFNUM&gt;570&lt;/REFNUM&gt;&lt;ACCESSION_NUMBER&gt;11700527&lt;/ACCESSION_NUMBER&gt;&lt;VOLUME&gt;414&lt;/VOLUME&gt;&lt;NUMBER&gt;6860&lt;/NUMBER&gt;&lt;YEAR&gt;2001&lt;/YEAR&gt;&lt;DATE&gt;Nov 8&lt;/DATE&gt;&lt;TITLE&gt;Sequenced strains must be saved from extinction&lt;/TITLE&gt;&lt;PAGES&gt;148&lt;/PAGES&gt;&lt;AUTHORS&gt;&lt;AUTHOR&gt;Ward, N.&lt;/AUTHOR&gt;&lt;AUTHOR&gt;Eisen, J.&lt;/AUTHOR&gt;&lt;AUTHOR&gt;Fraser, C.&lt;/AUTHOR&gt;&lt;AUTHOR&gt;Stackebrandt, E.&lt;/AUTHOR&gt;&lt;/AUTHORS&gt;&lt;SECONDARY_TITLE&gt;Nature&lt;/SECONDARY_TITLE&gt;&lt;KEYWORDS&gt;&lt;KEYWORD&gt;Archaea/*genetics&lt;/KEYWORD&gt;&lt;KEYWORD&gt;Bacteria/*genetics&lt;/KEYWORD&gt;&lt;KEYWORD&gt;Biological Specimen Banks&lt;/KEYWORD&gt;&lt;KEYWORD&gt;*Conservation of Natural Resources/methods&lt;/KEYWORD&gt;&lt;KEYWORD&gt;*Genome, Archaeal&lt;/KEYWORD&gt;&lt;KEYWORD&gt;*Genome, Bacterial&lt;/KEYWORD&gt;&lt;KEYWORD&gt;Sequence Analysis, DNA&lt;/KEYWORD&gt;&lt;/KEYWORDS&gt;&lt;/MDL&gt;&lt;/Cite&gt;&lt;/EndNote&gt;</w:instrText>
      </w:r>
      <w:r w:rsidR="001C604A">
        <w:rPr>
          <w:rFonts w:ascii="Palatino Linotype" w:hAnsi="Palatino Linotype"/>
          <w:lang w:val="en-GB"/>
        </w:rPr>
        <w:fldChar w:fldCharType="separate"/>
      </w:r>
      <w:r w:rsidR="001C604A" w:rsidRPr="001C604A">
        <w:rPr>
          <w:rFonts w:ascii="Palatino Linotype" w:hAnsi="Palatino Linotype"/>
          <w:vertAlign w:val="superscript"/>
          <w:lang w:val="en-GB"/>
        </w:rPr>
        <w:t>21</w:t>
      </w:r>
      <w:r w:rsidR="001C604A">
        <w:rPr>
          <w:rFonts w:ascii="Palatino Linotype" w:hAnsi="Palatino Linotype"/>
          <w:lang w:val="en-GB"/>
        </w:rPr>
        <w:fldChar w:fldCharType="end"/>
      </w:r>
      <w:r w:rsidR="00C30834" w:rsidRPr="005C40BC">
        <w:rPr>
          <w:rFonts w:ascii="Palatino Linotype" w:hAnsi="Palatino Linotype"/>
          <w:lang w:val="en-GB"/>
        </w:rPr>
        <w:t xml:space="preserve"> </w:t>
      </w:r>
      <w:r w:rsidRPr="005C40BC">
        <w:rPr>
          <w:rFonts w:ascii="Palatino Linotype" w:hAnsi="Palatino Linotype"/>
          <w:lang w:val="en-GB"/>
        </w:rPr>
        <w:t xml:space="preserve">and vouchers for specimens) are not yet routinely created for all cases/types of biological material subjected to genome sequencing.  This is due to both cultural and technical issues.  The need for universal and unique identifiers for metagenomic samples is an idea </w:t>
      </w:r>
      <w:r w:rsidRPr="005C40BC">
        <w:rPr>
          <w:rFonts w:ascii="Palatino Linotype" w:hAnsi="Palatino Linotype" w:cs="Tahoma"/>
        </w:rPr>
        <w:t xml:space="preserve">recently discussed in an exploratory workshop organized by the </w:t>
      </w:r>
      <w:proofErr w:type="spellStart"/>
      <w:r w:rsidRPr="005C40BC">
        <w:rPr>
          <w:rFonts w:ascii="Palatino Linotype" w:hAnsi="Palatino Linotype"/>
          <w:lang w:val="en-GB"/>
        </w:rPr>
        <w:t>MetaFunctions</w:t>
      </w:r>
      <w:proofErr w:type="spellEnd"/>
      <w:r w:rsidRPr="005C40BC">
        <w:rPr>
          <w:rFonts w:ascii="Palatino Linotype" w:hAnsi="Palatino Linotype"/>
          <w:lang w:val="en-GB"/>
        </w:rPr>
        <w:t xml:space="preserve"> group (</w:t>
      </w:r>
      <w:r w:rsidRPr="005C40BC">
        <w:rPr>
          <w:rFonts w:ascii="Palatino Linotype" w:hAnsi="Palatino Linotype" w:cs="Tahoma"/>
          <w:color w:val="FF0000"/>
          <w:u w:val="single"/>
        </w:rPr>
        <w:t>www.metafunctions.org</w:t>
      </w:r>
      <w:r w:rsidRPr="005C40BC">
        <w:rPr>
          <w:rFonts w:ascii="Palatino Linotype" w:hAnsi="Palatino Linotype" w:cs="Tahoma"/>
        </w:rPr>
        <w:t>).</w:t>
      </w:r>
      <w:r w:rsidRPr="005C40BC">
        <w:rPr>
          <w:rFonts w:ascii="Palatino Linotype" w:hAnsi="Palatino Linotype"/>
          <w:lang w:val="en-GB"/>
        </w:rPr>
        <w:t xml:space="preserve"> </w:t>
      </w:r>
      <w:r w:rsidR="00C30834" w:rsidRPr="005C40BC">
        <w:rPr>
          <w:rFonts w:ascii="Palatino Linotype" w:hAnsi="Palatino Linotype"/>
          <w:lang w:val="en-GB"/>
        </w:rPr>
        <w:t xml:space="preserve"> In fact, the application of MIGS to our complete genome collection will require the designation of permanent and unique identifiers for all genome projects, something the INSDC is working to implement </w:t>
      </w:r>
      <w:r w:rsidR="001C604A">
        <w:rPr>
          <w:rFonts w:ascii="Palatino Linotype" w:hAnsi="Palatino Linotype"/>
          <w:lang w:val="en-GB"/>
        </w:rPr>
        <w:fldChar w:fldCharType="begin"/>
      </w:r>
      <w:r w:rsidR="001C604A">
        <w:rPr>
          <w:rFonts w:ascii="Palatino Linotype" w:hAnsi="Palatino Linotype"/>
          <w:lang w:val="en-GB"/>
        </w:rPr>
        <w:instrText xml:space="preserve"> ADDIN EN.CITE &lt;EndNote&gt;&lt;Cite&gt;&lt;Author&gt;Morrison&lt;/Author&gt;&lt;Year&gt;2006&lt;/Year&gt;&lt;RecNum&gt;7&lt;/RecNum&gt;&lt;MDL&gt;&lt;REFERENCE_TYPE&gt;0&lt;/REFERENCE_TYPE&gt;&lt;REFNUM&gt;7&lt;/REFNUM&gt;&lt;AUTHORS&gt;&lt;AUTHOR&gt;Morrison, N&lt;/AUTHOR&gt;&lt;AUTHOR&gt;Cochran, G&lt;/AUTHOR&gt;&lt;AUTHOR&gt;Faruque, N&lt;/AUTHOR&gt;&lt;AUTHOR&gt;Tatusova, T&lt;/AUTHOR&gt;&lt;AUTHOR&gt;Tateno, Y&lt;/AUTHOR&gt;&lt;AUTHOR&gt;Field, D&lt;/AUTHOR&gt;&lt;/AUTHORS&gt;&lt;YEAR&gt;2006&lt;/YEAR&gt;&lt;TITLE&gt;The concept of sample in Omics&lt;/TITLE&gt;&lt;SECONDARY_TITLE&gt;OMICS: A Journal of Integrative Biology&lt;/SECONDARY_TITLE&gt;&lt;VOLUME&gt;(this issue)&lt;/VOLUME&gt;&lt;/MDL&gt;&lt;/Cite&gt;&lt;/EndNote&gt;</w:instrText>
      </w:r>
      <w:r w:rsidR="001C604A">
        <w:rPr>
          <w:rFonts w:ascii="Palatino Linotype" w:hAnsi="Palatino Linotype"/>
          <w:lang w:val="en-GB"/>
        </w:rPr>
        <w:fldChar w:fldCharType="separate"/>
      </w:r>
      <w:r w:rsidR="001C604A" w:rsidRPr="001C604A">
        <w:rPr>
          <w:rFonts w:ascii="Palatino Linotype" w:hAnsi="Palatino Linotype"/>
          <w:vertAlign w:val="superscript"/>
          <w:lang w:val="en-GB"/>
        </w:rPr>
        <w:t>16</w:t>
      </w:r>
      <w:r w:rsidR="001C604A">
        <w:rPr>
          <w:rFonts w:ascii="Palatino Linotype" w:hAnsi="Palatino Linotype"/>
          <w:lang w:val="en-GB"/>
        </w:rPr>
        <w:fldChar w:fldCharType="end"/>
      </w:r>
      <w:r w:rsidR="00C30834" w:rsidRPr="005C40BC">
        <w:rPr>
          <w:rFonts w:ascii="Palatino Linotype" w:hAnsi="Palatino Linotype"/>
          <w:lang w:val="en-GB"/>
        </w:rPr>
        <w:t xml:space="preserve">.  </w:t>
      </w:r>
      <w:r w:rsidR="00707797">
        <w:rPr>
          <w:rStyle w:val="CommentReference"/>
          <w:vanish/>
        </w:rPr>
        <w:commentReference w:id="1021"/>
      </w:r>
      <w:r w:rsidRPr="005C40BC">
        <w:rPr>
          <w:rFonts w:ascii="Palatino Linotype" w:hAnsi="Palatino Linotype"/>
          <w:lang w:val="en-GB"/>
        </w:rPr>
        <w:t>All descriptors deemed to be essential are marked “M” (Minimal) and others which could be optionally applied to other groups with high priority are marked “X” (</w:t>
      </w:r>
      <w:proofErr w:type="spellStart"/>
      <w:r w:rsidRPr="005C40BC">
        <w:rPr>
          <w:rFonts w:ascii="Palatino Linotype" w:hAnsi="Palatino Linotype"/>
          <w:lang w:val="en-GB"/>
        </w:rPr>
        <w:t>eXtra</w:t>
      </w:r>
      <w:proofErr w:type="spellEnd"/>
      <w:r w:rsidRPr="005C40BC">
        <w:rPr>
          <w:rFonts w:ascii="Palatino Linotype" w:hAnsi="Palatino Linotype"/>
          <w:lang w:val="en-GB"/>
        </w:rPr>
        <w:t xml:space="preserve">).  Taxonomic groups </w:t>
      </w:r>
      <w:del w:id="1022" w:author="DFIELD" w:date="2006-09-27T11:23:00Z">
        <w:r w:rsidRPr="005C40BC" w:rsidDel="00886DF3">
          <w:rPr>
            <w:rFonts w:ascii="Palatino Linotype" w:hAnsi="Palatino Linotype"/>
            <w:lang w:val="en-GB"/>
          </w:rPr>
          <w:delText xml:space="preserve">to </w:delText>
        </w:r>
      </w:del>
      <w:ins w:id="1023" w:author="DFIELD" w:date="2006-09-27T11:23:00Z">
        <w:r w:rsidR="00886DF3">
          <w:rPr>
            <w:rFonts w:ascii="Palatino Linotype" w:hAnsi="Palatino Linotype"/>
            <w:lang w:val="en-GB"/>
          </w:rPr>
          <w:t>for</w:t>
        </w:r>
        <w:r w:rsidR="00886DF3" w:rsidRPr="005C40BC">
          <w:rPr>
            <w:rFonts w:ascii="Palatino Linotype" w:hAnsi="Palatino Linotype"/>
            <w:lang w:val="en-GB"/>
          </w:rPr>
          <w:t xml:space="preserve"> </w:t>
        </w:r>
      </w:ins>
      <w:r w:rsidRPr="005C40BC">
        <w:rPr>
          <w:rFonts w:ascii="Palatino Linotype" w:hAnsi="Palatino Linotype"/>
          <w:lang w:val="en-GB"/>
        </w:rPr>
        <w:t xml:space="preserve">which a descriptor </w:t>
      </w:r>
      <w:del w:id="1024" w:author="DFIELD" w:date="2006-09-27T11:23:00Z">
        <w:r w:rsidRPr="005C40BC" w:rsidDel="00886DF3">
          <w:rPr>
            <w:rFonts w:ascii="Palatino Linotype" w:hAnsi="Palatino Linotype"/>
            <w:lang w:val="en-GB"/>
          </w:rPr>
          <w:delText>can not</w:delText>
        </w:r>
      </w:del>
      <w:ins w:id="1025" w:author="DFIELD" w:date="2006-09-27T11:23:00Z">
        <w:r w:rsidR="00886DF3">
          <w:rPr>
            <w:rFonts w:ascii="Palatino Linotype" w:hAnsi="Palatino Linotype"/>
            <w:lang w:val="en-GB"/>
          </w:rPr>
          <w:t>is not</w:t>
        </w:r>
      </w:ins>
      <w:r w:rsidRPr="005C40BC">
        <w:rPr>
          <w:rFonts w:ascii="Palatino Linotype" w:hAnsi="Palatino Linotype"/>
          <w:lang w:val="en-GB"/>
        </w:rPr>
        <w:t xml:space="preserve"> meaningfully </w:t>
      </w:r>
      <w:del w:id="1026" w:author="DFIELD" w:date="2006-09-27T11:23:00Z">
        <w:r w:rsidRPr="005C40BC" w:rsidDel="00886DF3">
          <w:rPr>
            <w:rFonts w:ascii="Palatino Linotype" w:hAnsi="Palatino Linotype"/>
            <w:lang w:val="en-GB"/>
          </w:rPr>
          <w:delText xml:space="preserve">be applied </w:delText>
        </w:r>
      </w:del>
      <w:r w:rsidRPr="005C40BC">
        <w:rPr>
          <w:rFonts w:ascii="Palatino Linotype" w:hAnsi="Palatino Linotype"/>
          <w:lang w:val="en-GB"/>
        </w:rPr>
        <w:t xml:space="preserve">are marked with a dash.  </w:t>
      </w:r>
      <w:commentRangeStart w:id="1027"/>
      <w:r w:rsidRPr="005C40BC">
        <w:rPr>
          <w:rFonts w:ascii="Palatino Linotype" w:hAnsi="Palatino Linotype"/>
          <w:lang w:val="en-GB"/>
        </w:rPr>
        <w:t>This list of minimal information is recognized by the GSC as just a starting point for the description of genomes.</w:t>
      </w:r>
      <w:commentRangeEnd w:id="1027"/>
      <w:r w:rsidR="00886DF3">
        <w:rPr>
          <w:rStyle w:val="CommentReference"/>
          <w:vanish/>
        </w:rPr>
        <w:commentReference w:id="1027"/>
      </w:r>
    </w:p>
    <w:p w14:paraId="0B6646E5" w14:textId="77777777" w:rsidR="00046DDA" w:rsidRPr="005C40BC" w:rsidDel="007E6876" w:rsidRDefault="00046DDA" w:rsidP="00046DDA">
      <w:pPr>
        <w:jc w:val="both"/>
        <w:rPr>
          <w:del w:id="1028" w:author="DFIELD" w:date="2006-09-08T12:41:00Z"/>
          <w:rFonts w:ascii="Palatino Linotype" w:hAnsi="Palatino Linotype"/>
          <w:b/>
          <w:lang w:val="nl-NL"/>
        </w:rPr>
      </w:pPr>
      <w:del w:id="1029" w:author="DFIELD" w:date="2006-09-08T12:41:00Z">
        <w:r w:rsidRPr="005C40BC" w:rsidDel="007E6876">
          <w:rPr>
            <w:rFonts w:ascii="Palatino Linotype" w:hAnsi="Palatino Linotype"/>
            <w:b/>
            <w:lang w:val="nl-NL"/>
          </w:rPr>
          <w:br w:type="page"/>
          <w:delText>References</w:delText>
        </w:r>
      </w:del>
    </w:p>
    <w:p w14:paraId="6DBA7D01" w14:textId="77777777" w:rsidR="00046DDA" w:rsidRPr="005C40BC" w:rsidDel="007E6876" w:rsidRDefault="00046DDA" w:rsidP="00046DDA">
      <w:pPr>
        <w:jc w:val="both"/>
        <w:rPr>
          <w:del w:id="1030" w:author="DFIELD" w:date="2006-09-08T12:41:00Z"/>
          <w:rFonts w:ascii="Palatino Linotype" w:hAnsi="Palatino Linotype"/>
          <w:b/>
          <w:lang w:val="nl-NL"/>
        </w:rPr>
      </w:pPr>
    </w:p>
    <w:p w14:paraId="265A89F3" w14:textId="77777777" w:rsidR="001C604A" w:rsidRPr="001C604A" w:rsidDel="007E6876" w:rsidRDefault="00046DDA" w:rsidP="001C604A">
      <w:pPr>
        <w:ind w:left="720" w:hanging="720"/>
        <w:rPr>
          <w:del w:id="1031" w:author="DFIELD" w:date="2006-09-08T12:41:00Z"/>
          <w:b/>
          <w:lang w:val="nl-NL"/>
        </w:rPr>
      </w:pPr>
      <w:del w:id="1032" w:author="DFIELD" w:date="2006-09-08T12:41:00Z">
        <w:r w:rsidRPr="005C40BC" w:rsidDel="007E6876">
          <w:rPr>
            <w:rFonts w:ascii="Palatino Linotype" w:hAnsi="Palatino Linotype"/>
            <w:b/>
          </w:rPr>
          <w:fldChar w:fldCharType="begin"/>
        </w:r>
        <w:r w:rsidRPr="005C40BC" w:rsidDel="007E6876">
          <w:rPr>
            <w:rFonts w:ascii="Palatino Linotype" w:hAnsi="Palatino Linotype"/>
            <w:b/>
            <w:lang w:val="nl-NL"/>
          </w:rPr>
          <w:delInstrText xml:space="preserve"> ADDIN EN.REFLIST </w:delInstrText>
        </w:r>
        <w:r w:rsidRPr="005C40BC" w:rsidDel="007E6876">
          <w:rPr>
            <w:rFonts w:ascii="Palatino Linotype" w:hAnsi="Palatino Linotype"/>
            <w:b/>
          </w:rPr>
          <w:fldChar w:fldCharType="separate"/>
        </w:r>
        <w:r w:rsidR="001C604A" w:rsidRPr="001C604A" w:rsidDel="007E6876">
          <w:rPr>
            <w:b/>
            <w:lang w:val="nl-NL"/>
          </w:rPr>
          <w:delText>1.</w:delText>
        </w:r>
        <w:r w:rsidR="001C604A" w:rsidRPr="001C604A" w:rsidDel="007E6876">
          <w:rPr>
            <w:b/>
            <w:lang w:val="nl-NL"/>
          </w:rPr>
          <w:tab/>
          <w:delText xml:space="preserve">Overbeek, R. et al. </w:delText>
        </w:r>
        <w:r w:rsidR="001C604A" w:rsidRPr="001C604A" w:rsidDel="007E6876">
          <w:rPr>
            <w:b/>
            <w:i/>
            <w:lang w:val="nl-NL"/>
          </w:rPr>
          <w:delText>Nucleic Acids Res.</w:delText>
        </w:r>
        <w:r w:rsidR="001C604A" w:rsidRPr="001C604A" w:rsidDel="007E6876">
          <w:rPr>
            <w:b/>
            <w:lang w:val="nl-NL"/>
          </w:rPr>
          <w:delText xml:space="preserve"> 33, 5691-5702 (2005).</w:delText>
        </w:r>
      </w:del>
    </w:p>
    <w:p w14:paraId="7A6AE90B" w14:textId="77777777" w:rsidR="001C604A" w:rsidRPr="001C604A" w:rsidDel="007E6876" w:rsidRDefault="001C604A" w:rsidP="001C604A">
      <w:pPr>
        <w:ind w:left="720" w:hanging="720"/>
        <w:rPr>
          <w:del w:id="1033" w:author="DFIELD" w:date="2006-09-08T12:41:00Z"/>
          <w:b/>
          <w:lang w:val="nl-NL"/>
        </w:rPr>
      </w:pPr>
      <w:del w:id="1034" w:author="DFIELD" w:date="2006-09-08T12:41:00Z">
        <w:r w:rsidRPr="001C604A" w:rsidDel="007E6876">
          <w:rPr>
            <w:b/>
          </w:rPr>
          <w:delText>2.</w:delText>
        </w:r>
        <w:r w:rsidRPr="001C604A" w:rsidDel="007E6876">
          <w:rPr>
            <w:b/>
          </w:rPr>
          <w:tab/>
          <w:delText xml:space="preserve">Martiny, J.B.H. &amp; Field, D. </w:delText>
        </w:r>
        <w:r w:rsidRPr="001C604A" w:rsidDel="007E6876">
          <w:rPr>
            <w:b/>
            <w:i/>
          </w:rPr>
          <w:delText>Ecology Letters.</w:delText>
        </w:r>
        <w:r w:rsidRPr="001C604A" w:rsidDel="007E6876">
          <w:rPr>
            <w:b/>
          </w:rPr>
          <w:delText xml:space="preserve"> </w:delText>
        </w:r>
        <w:r w:rsidRPr="001C604A" w:rsidDel="007E6876">
          <w:rPr>
            <w:b/>
            <w:lang w:val="nl-NL"/>
          </w:rPr>
          <w:delText>8, 1334-1345 (2006).</w:delText>
        </w:r>
      </w:del>
    </w:p>
    <w:p w14:paraId="727B4CEB" w14:textId="77777777" w:rsidR="001C604A" w:rsidRPr="001C604A" w:rsidDel="007E6876" w:rsidRDefault="001C604A" w:rsidP="001C604A">
      <w:pPr>
        <w:ind w:left="720" w:hanging="720"/>
        <w:rPr>
          <w:del w:id="1035" w:author="DFIELD" w:date="2006-09-08T12:41:00Z"/>
          <w:b/>
          <w:lang w:val="nl-NL"/>
        </w:rPr>
      </w:pPr>
      <w:del w:id="1036" w:author="DFIELD" w:date="2006-09-08T12:41:00Z">
        <w:r w:rsidRPr="001C604A" w:rsidDel="007E6876">
          <w:rPr>
            <w:b/>
            <w:lang w:val="nl-NL"/>
          </w:rPr>
          <w:delText>3.</w:delText>
        </w:r>
        <w:r w:rsidRPr="001C604A" w:rsidDel="007E6876">
          <w:rPr>
            <w:b/>
            <w:lang w:val="nl-NL"/>
          </w:rPr>
          <w:tab/>
          <w:delText xml:space="preserve">Coenye, T. &amp; Vandamme, P. </w:delText>
        </w:r>
        <w:r w:rsidRPr="001C604A" w:rsidDel="007E6876">
          <w:rPr>
            <w:b/>
            <w:i/>
            <w:lang w:val="nl-NL"/>
          </w:rPr>
          <w:delText>Microbiology</w:delText>
        </w:r>
        <w:r w:rsidRPr="001C604A" w:rsidDel="007E6876">
          <w:rPr>
            <w:b/>
            <w:lang w:val="nl-NL"/>
          </w:rPr>
          <w:delText xml:space="preserve"> 150, 2017-2018 (2004).</w:delText>
        </w:r>
      </w:del>
    </w:p>
    <w:p w14:paraId="7F42D25F" w14:textId="77777777" w:rsidR="001C604A" w:rsidRPr="001C604A" w:rsidDel="007E6876" w:rsidRDefault="001C604A" w:rsidP="001C604A">
      <w:pPr>
        <w:ind w:left="720" w:hanging="720"/>
        <w:rPr>
          <w:del w:id="1037" w:author="DFIELD" w:date="2006-09-08T12:41:00Z"/>
          <w:b/>
        </w:rPr>
      </w:pPr>
      <w:del w:id="1038" w:author="DFIELD" w:date="2006-09-08T12:41:00Z">
        <w:r w:rsidRPr="001C604A" w:rsidDel="007E6876">
          <w:rPr>
            <w:b/>
          </w:rPr>
          <w:delText>4.</w:delText>
        </w:r>
        <w:r w:rsidRPr="001C604A" w:rsidDel="007E6876">
          <w:rPr>
            <w:b/>
          </w:rPr>
          <w:tab/>
          <w:delText xml:space="preserve">Haft, D.H., Selengut, J.D., Brinkac, L.M., Zafar, N. &amp; White, O. </w:delText>
        </w:r>
        <w:r w:rsidRPr="001C604A" w:rsidDel="007E6876">
          <w:rPr>
            <w:b/>
            <w:i/>
          </w:rPr>
          <w:delText>Bioinformatics</w:delText>
        </w:r>
        <w:r w:rsidRPr="001C604A" w:rsidDel="007E6876">
          <w:rPr>
            <w:b/>
          </w:rPr>
          <w:delText xml:space="preserve"> 21, 293-306 (2005).</w:delText>
        </w:r>
      </w:del>
    </w:p>
    <w:p w14:paraId="418D8238" w14:textId="77777777" w:rsidR="001C604A" w:rsidRPr="001C604A" w:rsidDel="007E6876" w:rsidRDefault="001C604A" w:rsidP="001C604A">
      <w:pPr>
        <w:ind w:left="720" w:hanging="720"/>
        <w:rPr>
          <w:del w:id="1039" w:author="DFIELD" w:date="2006-09-08T12:41:00Z"/>
          <w:b/>
        </w:rPr>
      </w:pPr>
      <w:del w:id="1040" w:author="DFIELD" w:date="2006-09-08T12:41:00Z">
        <w:r w:rsidRPr="001C604A" w:rsidDel="007E6876">
          <w:rPr>
            <w:b/>
          </w:rPr>
          <w:delText>5.</w:delText>
        </w:r>
        <w:r w:rsidRPr="001C604A" w:rsidDel="007E6876">
          <w:rPr>
            <w:b/>
          </w:rPr>
          <w:tab/>
          <w:delText xml:space="preserve">Tautz, D., Arctander, P., Minelli, A., Thomas, E. &amp; Vogler, A.P. </w:delText>
        </w:r>
        <w:r w:rsidRPr="001C604A" w:rsidDel="007E6876">
          <w:rPr>
            <w:b/>
            <w:i/>
          </w:rPr>
          <w:delText>Trends in Ecology and Evolution</w:delText>
        </w:r>
        <w:r w:rsidRPr="001C604A" w:rsidDel="007E6876">
          <w:rPr>
            <w:b/>
          </w:rPr>
          <w:delText xml:space="preserve"> 18, 70-74 (2003).</w:delText>
        </w:r>
      </w:del>
    </w:p>
    <w:p w14:paraId="6CC973FC" w14:textId="77777777" w:rsidR="001C604A" w:rsidRPr="001C604A" w:rsidDel="007E6876" w:rsidRDefault="001C604A" w:rsidP="001C604A">
      <w:pPr>
        <w:ind w:left="720" w:hanging="720"/>
        <w:rPr>
          <w:del w:id="1041" w:author="DFIELD" w:date="2006-09-08T12:41:00Z"/>
          <w:b/>
          <w:lang w:val="nl-NL"/>
        </w:rPr>
      </w:pPr>
      <w:del w:id="1042" w:author="DFIELD" w:date="2006-09-08T12:41:00Z">
        <w:r w:rsidRPr="001C604A" w:rsidDel="007E6876">
          <w:rPr>
            <w:b/>
            <w:lang w:val="nl-NL"/>
          </w:rPr>
          <w:delText>6.</w:delText>
        </w:r>
        <w:r w:rsidRPr="001C604A" w:rsidDel="007E6876">
          <w:rPr>
            <w:b/>
            <w:lang w:val="nl-NL"/>
          </w:rPr>
          <w:tab/>
          <w:delText xml:space="preserve">Lombardot, T. et al. </w:delText>
        </w:r>
        <w:r w:rsidRPr="001C604A" w:rsidDel="007E6876">
          <w:rPr>
            <w:b/>
            <w:i/>
            <w:lang w:val="nl-NL"/>
          </w:rPr>
          <w:delText>Nucleic Acids Res.</w:delText>
        </w:r>
        <w:r w:rsidRPr="001C604A" w:rsidDel="007E6876">
          <w:rPr>
            <w:b/>
            <w:lang w:val="nl-NL"/>
          </w:rPr>
          <w:delText xml:space="preserve"> 34, D390-393. (2006).</w:delText>
        </w:r>
      </w:del>
    </w:p>
    <w:p w14:paraId="07737BFE" w14:textId="77777777" w:rsidR="001C604A" w:rsidRPr="001C604A" w:rsidDel="007E6876" w:rsidRDefault="001C604A" w:rsidP="001C604A">
      <w:pPr>
        <w:ind w:left="720" w:hanging="720"/>
        <w:rPr>
          <w:del w:id="1043" w:author="DFIELD" w:date="2006-09-08T12:41:00Z"/>
          <w:b/>
        </w:rPr>
      </w:pPr>
      <w:del w:id="1044" w:author="DFIELD" w:date="2006-09-08T12:41:00Z">
        <w:r w:rsidRPr="001C604A" w:rsidDel="007E6876">
          <w:rPr>
            <w:b/>
            <w:lang w:val="nl-NL"/>
          </w:rPr>
          <w:delText>7.</w:delText>
        </w:r>
        <w:r w:rsidRPr="001C604A" w:rsidDel="007E6876">
          <w:rPr>
            <w:b/>
            <w:lang w:val="nl-NL"/>
          </w:rPr>
          <w:tab/>
          <w:delText xml:space="preserve">Zhang, K. et al. </w:delText>
        </w:r>
        <w:r w:rsidRPr="001C604A" w:rsidDel="007E6876">
          <w:rPr>
            <w:b/>
            <w:i/>
          </w:rPr>
          <w:delText>Nat Biotechnol.</w:delText>
        </w:r>
        <w:r w:rsidRPr="001C604A" w:rsidDel="007E6876">
          <w:rPr>
            <w:b/>
          </w:rPr>
          <w:delText xml:space="preserve"> 24, 680-686. (2006).</w:delText>
        </w:r>
      </w:del>
    </w:p>
    <w:p w14:paraId="7468730C" w14:textId="77777777" w:rsidR="001C604A" w:rsidRPr="001C604A" w:rsidDel="007E6876" w:rsidRDefault="001C604A" w:rsidP="001C604A">
      <w:pPr>
        <w:ind w:left="720" w:hanging="720"/>
        <w:rPr>
          <w:del w:id="1045" w:author="DFIELD" w:date="2006-09-08T12:41:00Z"/>
          <w:b/>
        </w:rPr>
      </w:pPr>
      <w:del w:id="1046" w:author="DFIELD" w:date="2006-09-08T12:41:00Z">
        <w:r w:rsidRPr="001C604A" w:rsidDel="007E6876">
          <w:rPr>
            <w:b/>
          </w:rPr>
          <w:delText>8.</w:delText>
        </w:r>
        <w:r w:rsidRPr="001C604A" w:rsidDel="007E6876">
          <w:rPr>
            <w:b/>
          </w:rPr>
          <w:tab/>
          <w:delText xml:space="preserve">Edwards, R.A. et al. </w:delText>
        </w:r>
        <w:r w:rsidRPr="001C604A" w:rsidDel="007E6876">
          <w:rPr>
            <w:b/>
            <w:i/>
          </w:rPr>
          <w:delText>BMC Genomics.</w:delText>
        </w:r>
        <w:r w:rsidRPr="001C604A" w:rsidDel="007E6876">
          <w:rPr>
            <w:b/>
          </w:rPr>
          <w:delText xml:space="preserve"> 7, 57. (2006).</w:delText>
        </w:r>
      </w:del>
    </w:p>
    <w:p w14:paraId="661280E7" w14:textId="77777777" w:rsidR="001C604A" w:rsidRPr="001C604A" w:rsidDel="007E6876" w:rsidRDefault="001C604A" w:rsidP="001C604A">
      <w:pPr>
        <w:ind w:left="720" w:hanging="720"/>
        <w:rPr>
          <w:del w:id="1047" w:author="DFIELD" w:date="2006-09-08T12:41:00Z"/>
          <w:b/>
        </w:rPr>
      </w:pPr>
      <w:del w:id="1048" w:author="DFIELD" w:date="2006-09-08T12:41:00Z">
        <w:r w:rsidRPr="001C604A" w:rsidDel="007E6876">
          <w:rPr>
            <w:b/>
          </w:rPr>
          <w:delText>9.</w:delText>
        </w:r>
        <w:r w:rsidRPr="001C604A" w:rsidDel="007E6876">
          <w:rPr>
            <w:b/>
          </w:rPr>
          <w:tab/>
          <w:delText xml:space="preserve">Clarke, S.C. </w:delText>
        </w:r>
        <w:r w:rsidRPr="001C604A" w:rsidDel="007E6876">
          <w:rPr>
            <w:b/>
            <w:i/>
          </w:rPr>
          <w:delText>Expert Rev Mol Diagn.</w:delText>
        </w:r>
        <w:r w:rsidRPr="001C604A" w:rsidDel="007E6876">
          <w:rPr>
            <w:b/>
          </w:rPr>
          <w:delText xml:space="preserve"> 5, 947-953. (2005).</w:delText>
        </w:r>
      </w:del>
    </w:p>
    <w:p w14:paraId="6EE80D55" w14:textId="77777777" w:rsidR="001C604A" w:rsidRPr="001C604A" w:rsidDel="007E6876" w:rsidRDefault="001C604A" w:rsidP="001C604A">
      <w:pPr>
        <w:ind w:left="720" w:hanging="720"/>
        <w:rPr>
          <w:del w:id="1049" w:author="DFIELD" w:date="2006-09-08T12:41:00Z"/>
          <w:b/>
        </w:rPr>
      </w:pPr>
      <w:del w:id="1050" w:author="DFIELD" w:date="2006-09-08T12:41:00Z">
        <w:r w:rsidRPr="001C604A" w:rsidDel="007E6876">
          <w:rPr>
            <w:b/>
          </w:rPr>
          <w:delText>10.</w:delText>
        </w:r>
        <w:r w:rsidRPr="001C604A" w:rsidDel="007E6876">
          <w:rPr>
            <w:b/>
          </w:rPr>
          <w:tab/>
          <w:delText xml:space="preserve">Shendure, J., Mitra, R.D., Varma, C. &amp; Church, G.M. </w:delText>
        </w:r>
        <w:r w:rsidRPr="001C604A" w:rsidDel="007E6876">
          <w:rPr>
            <w:b/>
            <w:i/>
          </w:rPr>
          <w:delText>Nat Rev Genet.</w:delText>
        </w:r>
        <w:r w:rsidRPr="001C604A" w:rsidDel="007E6876">
          <w:rPr>
            <w:b/>
          </w:rPr>
          <w:delText xml:space="preserve"> 5, 335-344. (2004).</w:delText>
        </w:r>
      </w:del>
    </w:p>
    <w:p w14:paraId="575479E7" w14:textId="77777777" w:rsidR="001C604A" w:rsidRPr="001C604A" w:rsidDel="007E6876" w:rsidRDefault="001C604A" w:rsidP="001C604A">
      <w:pPr>
        <w:ind w:left="720" w:hanging="720"/>
        <w:rPr>
          <w:del w:id="1051" w:author="DFIELD" w:date="2006-09-08T12:41:00Z"/>
          <w:b/>
        </w:rPr>
      </w:pPr>
      <w:del w:id="1052" w:author="DFIELD" w:date="2006-09-08T12:41:00Z">
        <w:r w:rsidRPr="001C604A" w:rsidDel="007E6876">
          <w:rPr>
            <w:b/>
          </w:rPr>
          <w:delText>11.</w:delText>
        </w:r>
        <w:r w:rsidRPr="001C604A" w:rsidDel="007E6876">
          <w:rPr>
            <w:b/>
          </w:rPr>
          <w:tab/>
          <w:delText>Garrity, G.M. (ed.) Bergey's Manual of Systematic Bacteriology, Vol. 1, Edn. 2nd. (Springer-Verlag, New York; 2001).</w:delText>
        </w:r>
      </w:del>
    </w:p>
    <w:p w14:paraId="5ED56EDA" w14:textId="77777777" w:rsidR="001C604A" w:rsidRPr="001C604A" w:rsidDel="007E6876" w:rsidRDefault="001C604A" w:rsidP="001C604A">
      <w:pPr>
        <w:ind w:left="720" w:hanging="720"/>
        <w:rPr>
          <w:del w:id="1053" w:author="DFIELD" w:date="2006-09-08T12:41:00Z"/>
          <w:b/>
        </w:rPr>
      </w:pPr>
      <w:del w:id="1054" w:author="DFIELD" w:date="2006-09-08T12:41:00Z">
        <w:r w:rsidRPr="001C604A" w:rsidDel="007E6876">
          <w:rPr>
            <w:b/>
          </w:rPr>
          <w:delText>12.</w:delText>
        </w:r>
        <w:r w:rsidRPr="001C604A" w:rsidDel="007E6876">
          <w:rPr>
            <w:b/>
          </w:rPr>
          <w:tab/>
          <w:delText xml:space="preserve">Field, D. &amp; Hughes, J. </w:delText>
        </w:r>
        <w:r w:rsidRPr="001C604A" w:rsidDel="007E6876">
          <w:rPr>
            <w:b/>
            <w:i/>
          </w:rPr>
          <w:delText>Microbiology</w:delText>
        </w:r>
        <w:r w:rsidRPr="001C604A" w:rsidDel="007E6876">
          <w:rPr>
            <w:b/>
          </w:rPr>
          <w:delText xml:space="preserve"> 151, 1016-1019 (2005).</w:delText>
        </w:r>
      </w:del>
    </w:p>
    <w:p w14:paraId="3D0A9C87" w14:textId="77777777" w:rsidR="001C604A" w:rsidRPr="001C604A" w:rsidDel="007E6876" w:rsidRDefault="001C604A" w:rsidP="001C604A">
      <w:pPr>
        <w:ind w:left="720" w:hanging="720"/>
        <w:rPr>
          <w:del w:id="1055" w:author="DFIELD" w:date="2006-09-08T12:41:00Z"/>
          <w:b/>
        </w:rPr>
      </w:pPr>
      <w:del w:id="1056" w:author="DFIELD" w:date="2006-09-08T12:41:00Z">
        <w:r w:rsidRPr="001C604A" w:rsidDel="007E6876">
          <w:rPr>
            <w:b/>
          </w:rPr>
          <w:delText>13.</w:delText>
        </w:r>
        <w:r w:rsidRPr="001C604A" w:rsidDel="007E6876">
          <w:rPr>
            <w:b/>
          </w:rPr>
          <w:tab/>
          <w:delText xml:space="preserve">Pace, N.R. </w:delText>
        </w:r>
        <w:r w:rsidRPr="001C604A" w:rsidDel="007E6876">
          <w:rPr>
            <w:b/>
            <w:i/>
          </w:rPr>
          <w:delText>Nature.</w:delText>
        </w:r>
        <w:r w:rsidRPr="001C604A" w:rsidDel="007E6876">
          <w:rPr>
            <w:b/>
          </w:rPr>
          <w:delText xml:space="preserve"> 441, 289. (2006).</w:delText>
        </w:r>
      </w:del>
    </w:p>
    <w:p w14:paraId="5B23C022" w14:textId="77777777" w:rsidR="001C604A" w:rsidRPr="001C604A" w:rsidDel="007E6876" w:rsidRDefault="001C604A" w:rsidP="001C604A">
      <w:pPr>
        <w:ind w:left="720" w:hanging="720"/>
        <w:rPr>
          <w:del w:id="1057" w:author="DFIELD" w:date="2006-09-08T12:41:00Z"/>
          <w:b/>
        </w:rPr>
      </w:pPr>
      <w:del w:id="1058" w:author="DFIELD" w:date="2006-09-08T12:41:00Z">
        <w:r w:rsidRPr="001C604A" w:rsidDel="007E6876">
          <w:rPr>
            <w:b/>
          </w:rPr>
          <w:delText>14.</w:delText>
        </w:r>
        <w:r w:rsidRPr="001C604A" w:rsidDel="007E6876">
          <w:rPr>
            <w:b/>
          </w:rPr>
          <w:tab/>
          <w:delText xml:space="preserve">Sansone, S.-A., Rocca-Serra, P., Tong, W., Fostel, J. &amp; Morrison, N. </w:delText>
        </w:r>
        <w:r w:rsidRPr="001C604A" w:rsidDel="007E6876">
          <w:rPr>
            <w:b/>
            <w:i/>
          </w:rPr>
          <w:delText>OMICS: A Journal of Integrative Biology</w:delText>
        </w:r>
        <w:r w:rsidRPr="001C604A" w:rsidDel="007E6876">
          <w:rPr>
            <w:b/>
          </w:rPr>
          <w:delText xml:space="preserve"> (</w:delText>
        </w:r>
        <w:r w:rsidDel="007E6876">
          <w:rPr>
            <w:b/>
          </w:rPr>
          <w:delText>in press</w:delText>
        </w:r>
        <w:r w:rsidRPr="001C604A" w:rsidDel="007E6876">
          <w:rPr>
            <w:b/>
          </w:rPr>
          <w:delText>) (2006).</w:delText>
        </w:r>
      </w:del>
    </w:p>
    <w:p w14:paraId="058EB112" w14:textId="77777777" w:rsidR="001C604A" w:rsidRPr="001C604A" w:rsidDel="007E6876" w:rsidRDefault="001C604A" w:rsidP="001C604A">
      <w:pPr>
        <w:ind w:left="720" w:hanging="720"/>
        <w:rPr>
          <w:del w:id="1059" w:author="DFIELD" w:date="2006-09-08T12:41:00Z"/>
          <w:b/>
        </w:rPr>
      </w:pPr>
      <w:del w:id="1060" w:author="DFIELD" w:date="2006-09-08T12:41:00Z">
        <w:r w:rsidRPr="001C604A" w:rsidDel="007E6876">
          <w:rPr>
            <w:b/>
          </w:rPr>
          <w:delText>15.</w:delText>
        </w:r>
        <w:r w:rsidRPr="001C604A" w:rsidDel="007E6876">
          <w:rPr>
            <w:b/>
          </w:rPr>
          <w:tab/>
          <w:delText xml:space="preserve">Taylor, C. et al. </w:delText>
        </w:r>
        <w:r w:rsidRPr="001C604A" w:rsidDel="007E6876">
          <w:rPr>
            <w:b/>
            <w:i/>
          </w:rPr>
          <w:delText>Nat Biotechnol</w:delText>
        </w:r>
        <w:r w:rsidRPr="001C604A" w:rsidDel="007E6876">
          <w:rPr>
            <w:b/>
          </w:rPr>
          <w:delText xml:space="preserve"> (submitted) (2006).</w:delText>
        </w:r>
      </w:del>
    </w:p>
    <w:p w14:paraId="4E2BB569" w14:textId="77777777" w:rsidR="001C604A" w:rsidRPr="001C604A" w:rsidDel="007E6876" w:rsidRDefault="001C604A" w:rsidP="001C604A">
      <w:pPr>
        <w:ind w:left="720" w:hanging="720"/>
        <w:rPr>
          <w:del w:id="1061" w:author="DFIELD" w:date="2006-09-08T12:41:00Z"/>
          <w:b/>
        </w:rPr>
      </w:pPr>
      <w:del w:id="1062" w:author="DFIELD" w:date="2006-09-08T12:41:00Z">
        <w:r w:rsidRPr="001C604A" w:rsidDel="007E6876">
          <w:rPr>
            <w:b/>
          </w:rPr>
          <w:delText>16.</w:delText>
        </w:r>
        <w:r w:rsidRPr="001C604A" w:rsidDel="007E6876">
          <w:rPr>
            <w:b/>
          </w:rPr>
          <w:tab/>
          <w:delText xml:space="preserve">Morrison, N. et al. </w:delText>
        </w:r>
        <w:r w:rsidRPr="001C604A" w:rsidDel="007E6876">
          <w:rPr>
            <w:b/>
            <w:i/>
          </w:rPr>
          <w:delText>OMICS: A Journal of Integrative Biology</w:delText>
        </w:r>
        <w:r w:rsidRPr="001C604A" w:rsidDel="007E6876">
          <w:rPr>
            <w:b/>
          </w:rPr>
          <w:delText xml:space="preserve"> (</w:delText>
        </w:r>
        <w:r w:rsidDel="007E6876">
          <w:rPr>
            <w:b/>
          </w:rPr>
          <w:delText>in press</w:delText>
        </w:r>
        <w:r w:rsidRPr="001C604A" w:rsidDel="007E6876">
          <w:rPr>
            <w:b/>
          </w:rPr>
          <w:delText>) (2006).</w:delText>
        </w:r>
      </w:del>
    </w:p>
    <w:p w14:paraId="7DDB6DFC" w14:textId="77777777" w:rsidR="001C604A" w:rsidRPr="001C604A" w:rsidDel="007E6876" w:rsidRDefault="001C604A" w:rsidP="001C604A">
      <w:pPr>
        <w:ind w:left="720" w:hanging="720"/>
        <w:rPr>
          <w:del w:id="1063" w:author="DFIELD" w:date="2006-09-08T12:41:00Z"/>
          <w:b/>
        </w:rPr>
      </w:pPr>
      <w:del w:id="1064" w:author="DFIELD" w:date="2006-09-08T12:41:00Z">
        <w:r w:rsidRPr="001C604A" w:rsidDel="007E6876">
          <w:rPr>
            <w:b/>
          </w:rPr>
          <w:delText>17.</w:delText>
        </w:r>
        <w:r w:rsidRPr="001C604A" w:rsidDel="007E6876">
          <w:rPr>
            <w:b/>
          </w:rPr>
          <w:tab/>
          <w:delText xml:space="preserve">Field, D. &amp; Sansone, S.-A. </w:delText>
        </w:r>
        <w:r w:rsidRPr="001C604A" w:rsidDel="007E6876">
          <w:rPr>
            <w:b/>
            <w:i/>
          </w:rPr>
          <w:delText>OMICS: A Journal of Integrative Biology</w:delText>
        </w:r>
        <w:r w:rsidRPr="001C604A" w:rsidDel="007E6876">
          <w:rPr>
            <w:b/>
          </w:rPr>
          <w:delText xml:space="preserve"> (</w:delText>
        </w:r>
        <w:r w:rsidDel="007E6876">
          <w:rPr>
            <w:b/>
          </w:rPr>
          <w:delText>in press</w:delText>
        </w:r>
        <w:r w:rsidRPr="001C604A" w:rsidDel="007E6876">
          <w:rPr>
            <w:b/>
          </w:rPr>
          <w:delText>) (2006).</w:delText>
        </w:r>
      </w:del>
    </w:p>
    <w:p w14:paraId="66174B84" w14:textId="77777777" w:rsidR="001C604A" w:rsidRPr="001C604A" w:rsidDel="007E6876" w:rsidRDefault="001C604A" w:rsidP="001C604A">
      <w:pPr>
        <w:ind w:left="720" w:hanging="720"/>
        <w:rPr>
          <w:del w:id="1065" w:author="DFIELD" w:date="2006-09-08T12:41:00Z"/>
          <w:b/>
        </w:rPr>
      </w:pPr>
      <w:del w:id="1066" w:author="DFIELD" w:date="2006-09-08T12:41:00Z">
        <w:r w:rsidRPr="001C604A" w:rsidDel="007E6876">
          <w:rPr>
            <w:b/>
            <w:lang w:val="nl-NL"/>
          </w:rPr>
          <w:delText>18.</w:delText>
        </w:r>
        <w:r w:rsidRPr="001C604A" w:rsidDel="007E6876">
          <w:rPr>
            <w:b/>
            <w:lang w:val="nl-NL"/>
          </w:rPr>
          <w:tab/>
          <w:delText xml:space="preserve">Whetzel, P.L. et al. </w:delText>
        </w:r>
        <w:r w:rsidRPr="001C604A" w:rsidDel="007E6876">
          <w:rPr>
            <w:b/>
            <w:i/>
          </w:rPr>
          <w:delText>OMICS: A Journal of Integrative Biology</w:delText>
        </w:r>
        <w:r w:rsidRPr="001C604A" w:rsidDel="007E6876">
          <w:rPr>
            <w:b/>
          </w:rPr>
          <w:delText xml:space="preserve"> (</w:delText>
        </w:r>
        <w:r w:rsidDel="007E6876">
          <w:rPr>
            <w:b/>
          </w:rPr>
          <w:delText>in press</w:delText>
        </w:r>
        <w:r w:rsidRPr="001C604A" w:rsidDel="007E6876">
          <w:rPr>
            <w:b/>
          </w:rPr>
          <w:delText>) (2006).</w:delText>
        </w:r>
      </w:del>
    </w:p>
    <w:p w14:paraId="26B8E13E" w14:textId="77777777" w:rsidR="001C604A" w:rsidRPr="001C604A" w:rsidDel="007E6876" w:rsidRDefault="001C604A" w:rsidP="001C604A">
      <w:pPr>
        <w:ind w:left="720" w:hanging="720"/>
        <w:rPr>
          <w:del w:id="1067" w:author="DFIELD" w:date="2006-09-08T12:41:00Z"/>
          <w:b/>
        </w:rPr>
      </w:pPr>
      <w:del w:id="1068" w:author="DFIELD" w:date="2006-09-08T12:41:00Z">
        <w:r w:rsidRPr="001C604A" w:rsidDel="007E6876">
          <w:rPr>
            <w:b/>
          </w:rPr>
          <w:delText>19.</w:delText>
        </w:r>
        <w:r w:rsidRPr="001C604A" w:rsidDel="007E6876">
          <w:rPr>
            <w:b/>
          </w:rPr>
          <w:tab/>
          <w:delText xml:space="preserve">Cochrane, G. et al. </w:delText>
        </w:r>
        <w:r w:rsidRPr="001C604A" w:rsidDel="007E6876">
          <w:rPr>
            <w:b/>
            <w:i/>
          </w:rPr>
          <w:delText>OMICS: A Journal of Integrative Biology</w:delText>
        </w:r>
        <w:r w:rsidRPr="001C604A" w:rsidDel="007E6876">
          <w:rPr>
            <w:b/>
          </w:rPr>
          <w:delText xml:space="preserve"> (</w:delText>
        </w:r>
        <w:r w:rsidDel="007E6876">
          <w:rPr>
            <w:b/>
          </w:rPr>
          <w:delText>in press</w:delText>
        </w:r>
        <w:r w:rsidRPr="001C604A" w:rsidDel="007E6876">
          <w:rPr>
            <w:b/>
          </w:rPr>
          <w:delText>) (2006).</w:delText>
        </w:r>
      </w:del>
    </w:p>
    <w:p w14:paraId="1DA5DCA5" w14:textId="77777777" w:rsidR="001C604A" w:rsidRPr="001C604A" w:rsidDel="007E6876" w:rsidRDefault="001C604A" w:rsidP="001C604A">
      <w:pPr>
        <w:ind w:left="720" w:hanging="720"/>
        <w:rPr>
          <w:del w:id="1069" w:author="DFIELD" w:date="2006-09-08T12:41:00Z"/>
          <w:b/>
          <w:lang w:val="nl-NL"/>
        </w:rPr>
      </w:pPr>
      <w:del w:id="1070" w:author="DFIELD" w:date="2006-09-08T12:41:00Z">
        <w:r w:rsidRPr="001C604A" w:rsidDel="007E6876">
          <w:rPr>
            <w:b/>
            <w:lang w:val="nl-NL"/>
          </w:rPr>
          <w:delText>20.</w:delText>
        </w:r>
        <w:r w:rsidRPr="001C604A" w:rsidDel="007E6876">
          <w:rPr>
            <w:b/>
            <w:lang w:val="nl-NL"/>
          </w:rPr>
          <w:tab/>
          <w:delText xml:space="preserve">Markowitz, V.M. et al. </w:delText>
        </w:r>
        <w:r w:rsidRPr="001C604A" w:rsidDel="007E6876">
          <w:rPr>
            <w:b/>
            <w:i/>
            <w:lang w:val="nl-NL"/>
          </w:rPr>
          <w:delText>Nucleic Acids Res.</w:delText>
        </w:r>
        <w:r w:rsidRPr="001C604A" w:rsidDel="007E6876">
          <w:rPr>
            <w:b/>
            <w:lang w:val="nl-NL"/>
          </w:rPr>
          <w:delText xml:space="preserve"> 34, D344-348. (2006).</w:delText>
        </w:r>
      </w:del>
    </w:p>
    <w:p w14:paraId="7F0E669A" w14:textId="77777777" w:rsidR="001C604A" w:rsidRPr="001C604A" w:rsidDel="007E6876" w:rsidRDefault="001C604A" w:rsidP="001C604A">
      <w:pPr>
        <w:ind w:left="720" w:hanging="720"/>
        <w:rPr>
          <w:del w:id="1071" w:author="DFIELD" w:date="2006-09-08T12:41:00Z"/>
          <w:b/>
          <w:lang w:val="nl-NL"/>
        </w:rPr>
      </w:pPr>
      <w:del w:id="1072" w:author="DFIELD" w:date="2006-09-08T12:41:00Z">
        <w:r w:rsidRPr="001C604A" w:rsidDel="007E6876">
          <w:rPr>
            <w:b/>
            <w:lang w:val="nl-NL"/>
          </w:rPr>
          <w:delText>21.</w:delText>
        </w:r>
        <w:r w:rsidRPr="001C604A" w:rsidDel="007E6876">
          <w:rPr>
            <w:b/>
            <w:lang w:val="nl-NL"/>
          </w:rPr>
          <w:tab/>
          <w:delText xml:space="preserve">Ward, N., Eisen, J., Fraser, C. &amp; Stackebrandt, E. </w:delText>
        </w:r>
        <w:r w:rsidRPr="001C604A" w:rsidDel="007E6876">
          <w:rPr>
            <w:b/>
            <w:i/>
            <w:lang w:val="nl-NL"/>
          </w:rPr>
          <w:delText>Nature</w:delText>
        </w:r>
        <w:r w:rsidRPr="001C604A" w:rsidDel="007E6876">
          <w:rPr>
            <w:b/>
            <w:lang w:val="nl-NL"/>
          </w:rPr>
          <w:delText xml:space="preserve"> 414, 148 (2001).</w:delText>
        </w:r>
      </w:del>
    </w:p>
    <w:p w14:paraId="668318C8" w14:textId="77777777" w:rsidR="00046DDA" w:rsidRPr="001E2E48" w:rsidRDefault="00046DDA" w:rsidP="001C604A">
      <w:pPr>
        <w:ind w:left="720" w:hanging="720"/>
        <w:rPr>
          <w:rFonts w:ascii="Palatino Linotype" w:hAnsi="Palatino Linotype"/>
          <w:b/>
        </w:rPr>
      </w:pPr>
      <w:del w:id="1073" w:author="DFIELD" w:date="2006-09-08T12:41:00Z">
        <w:r w:rsidRPr="005C40BC" w:rsidDel="007E6876">
          <w:rPr>
            <w:rFonts w:ascii="Palatino Linotype" w:hAnsi="Palatino Linotype"/>
            <w:b/>
          </w:rPr>
          <w:fldChar w:fldCharType="end"/>
        </w:r>
      </w:del>
    </w:p>
    <w:sectPr w:rsidR="00046DDA" w:rsidRPr="001E2E48" w:rsidSect="00046DDA">
      <w:pgSz w:w="12240" w:h="15840"/>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FIELD" w:date="2006-06-14T04:25:00Z" w:initials="D">
    <w:p w14:paraId="4E5A8DCB" w14:textId="77777777" w:rsidR="008A5280" w:rsidRDefault="008A5280" w:rsidP="00046DDA">
      <w:pPr>
        <w:autoSpaceDE w:val="0"/>
        <w:autoSpaceDN w:val="0"/>
        <w:adjustRightInd w:val="0"/>
        <w:rPr>
          <w:rFonts w:ascii="Tahoma" w:hAnsi="Tahoma" w:cs="Tahoma"/>
          <w:sz w:val="16"/>
          <w:szCs w:val="16"/>
        </w:rPr>
      </w:pPr>
      <w:r>
        <w:rPr>
          <w:rStyle w:val="CommentReference"/>
        </w:rPr>
        <w:annotationRef/>
      </w:r>
      <w:r>
        <w:t xml:space="preserve">SB: </w:t>
      </w:r>
      <w:r>
        <w:rPr>
          <w:rFonts w:ascii="Tahoma" w:hAnsi="Tahoma" w:cs="Tahoma"/>
          <w:sz w:val="16"/>
          <w:szCs w:val="16"/>
        </w:rPr>
        <w:t>comments on the table with regard to eukaryotic microbes.</w:t>
      </w:r>
    </w:p>
    <w:p w14:paraId="02FE761F" w14:textId="77777777" w:rsidR="008A5280" w:rsidRDefault="008A5280" w:rsidP="00046DDA">
      <w:pPr>
        <w:autoSpaceDE w:val="0"/>
        <w:autoSpaceDN w:val="0"/>
        <w:adjustRightInd w:val="0"/>
        <w:rPr>
          <w:rFonts w:ascii="Tahoma" w:hAnsi="Tahoma" w:cs="Tahoma"/>
          <w:sz w:val="16"/>
          <w:szCs w:val="16"/>
        </w:rPr>
      </w:pPr>
    </w:p>
    <w:p w14:paraId="770640C6"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ORGANISM</w:t>
      </w:r>
    </w:p>
    <w:p w14:paraId="45EFF101"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 Is this a model organism</w:t>
      </w:r>
    </w:p>
    <w:p w14:paraId="20FD94B3"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b/>
        <w:t>- could be vague</w:t>
      </w:r>
    </w:p>
    <w:p w14:paraId="3B3E48A1"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b/>
        <w:t>- maybe instead:  model system for what</w:t>
      </w:r>
    </w:p>
    <w:p w14:paraId="5F752BC4"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 number of chromosomes</w:t>
      </w:r>
    </w:p>
    <w:p w14:paraId="2D1CF1E5"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b/>
        <w:t>- might not know for all protists</w:t>
      </w:r>
    </w:p>
    <w:p w14:paraId="4A78A30D"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 Identities for two culture collections:</w:t>
      </w:r>
    </w:p>
    <w:p w14:paraId="111400CB"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b/>
        <w:t>- protists should have ATCC, CCAP and/or other strain numbers</w:t>
      </w:r>
    </w:p>
    <w:p w14:paraId="476F21C5"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b/>
        <w:t xml:space="preserve">- others only in </w:t>
      </w:r>
      <w:proofErr w:type="spellStart"/>
      <w:r>
        <w:rPr>
          <w:rFonts w:ascii="Tahoma" w:hAnsi="Tahoma" w:cs="Tahoma"/>
          <w:sz w:val="16"/>
          <w:szCs w:val="16"/>
        </w:rPr>
        <w:t>specialised</w:t>
      </w:r>
      <w:proofErr w:type="spellEnd"/>
      <w:r>
        <w:rPr>
          <w:rFonts w:ascii="Tahoma" w:hAnsi="Tahoma" w:cs="Tahoma"/>
          <w:sz w:val="16"/>
          <w:szCs w:val="16"/>
        </w:rPr>
        <w:t xml:space="preserve"> collections</w:t>
      </w:r>
    </w:p>
    <w:p w14:paraId="0D6F5AFC"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b/>
      </w:r>
      <w:r>
        <w:rPr>
          <w:rFonts w:ascii="Tahoma" w:hAnsi="Tahoma" w:cs="Tahoma"/>
          <w:sz w:val="16"/>
          <w:szCs w:val="16"/>
        </w:rPr>
        <w:tab/>
        <w:t xml:space="preserve">- e.g. </w:t>
      </w:r>
      <w:proofErr w:type="spellStart"/>
      <w:r>
        <w:rPr>
          <w:rFonts w:ascii="Tahoma" w:hAnsi="Tahoma" w:cs="Tahoma"/>
          <w:sz w:val="16"/>
          <w:szCs w:val="16"/>
        </w:rPr>
        <w:t>Raper</w:t>
      </w:r>
      <w:proofErr w:type="spellEnd"/>
      <w:r>
        <w:rPr>
          <w:rFonts w:ascii="Tahoma" w:hAnsi="Tahoma" w:cs="Tahoma"/>
          <w:sz w:val="16"/>
          <w:szCs w:val="16"/>
        </w:rPr>
        <w:t xml:space="preserve"> collection for </w:t>
      </w:r>
      <w:proofErr w:type="spellStart"/>
      <w:r>
        <w:rPr>
          <w:rFonts w:ascii="Tahoma" w:hAnsi="Tahoma" w:cs="Tahoma"/>
          <w:sz w:val="16"/>
          <w:szCs w:val="16"/>
        </w:rPr>
        <w:t>Myxos</w:t>
      </w:r>
      <w:proofErr w:type="spellEnd"/>
      <w:r>
        <w:rPr>
          <w:rFonts w:ascii="Tahoma" w:hAnsi="Tahoma" w:cs="Tahoma"/>
          <w:sz w:val="16"/>
          <w:szCs w:val="16"/>
        </w:rPr>
        <w:t xml:space="preserve"> (</w:t>
      </w:r>
      <w:proofErr w:type="spellStart"/>
      <w:r>
        <w:rPr>
          <w:rFonts w:ascii="Tahoma" w:hAnsi="Tahoma" w:cs="Tahoma"/>
          <w:sz w:val="16"/>
          <w:szCs w:val="16"/>
        </w:rPr>
        <w:t>Rockfeller</w:t>
      </w:r>
      <w:proofErr w:type="spellEnd"/>
      <w:r>
        <w:rPr>
          <w:rFonts w:ascii="Tahoma" w:hAnsi="Tahoma" w:cs="Tahoma"/>
          <w:sz w:val="16"/>
          <w:szCs w:val="16"/>
        </w:rPr>
        <w:t xml:space="preserve"> </w:t>
      </w:r>
      <w:proofErr w:type="spellStart"/>
      <w:r>
        <w:rPr>
          <w:rFonts w:ascii="Tahoma" w:hAnsi="Tahoma" w:cs="Tahoma"/>
          <w:sz w:val="16"/>
          <w:szCs w:val="16"/>
        </w:rPr>
        <w:t>Univ</w:t>
      </w:r>
      <w:proofErr w:type="spellEnd"/>
      <w:r>
        <w:rPr>
          <w:rFonts w:ascii="Tahoma" w:hAnsi="Tahoma" w:cs="Tahoma"/>
          <w:sz w:val="16"/>
          <w:szCs w:val="16"/>
        </w:rPr>
        <w:t>)</w:t>
      </w:r>
    </w:p>
    <w:p w14:paraId="040235EA"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 Voucher condition and location</w:t>
      </w:r>
    </w:p>
    <w:p w14:paraId="63DB069B"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b/>
        <w:t>- for protists: type specimen and location = very important</w:t>
      </w:r>
    </w:p>
    <w:p w14:paraId="649955C7"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 known toxicity (toxic algae)</w:t>
      </w:r>
    </w:p>
    <w:p w14:paraId="697C9B97" w14:textId="77777777" w:rsidR="008A5280" w:rsidRDefault="008A5280" w:rsidP="00046DDA">
      <w:pPr>
        <w:autoSpaceDE w:val="0"/>
        <w:autoSpaceDN w:val="0"/>
        <w:adjustRightInd w:val="0"/>
        <w:rPr>
          <w:rFonts w:ascii="Tahoma" w:hAnsi="Tahoma" w:cs="Tahoma"/>
          <w:sz w:val="16"/>
          <w:szCs w:val="16"/>
        </w:rPr>
      </w:pPr>
    </w:p>
    <w:p w14:paraId="6C69EA10"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PHENOTYPE</w:t>
      </w:r>
    </w:p>
    <w:p w14:paraId="36454B78"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 xml:space="preserve">- </w:t>
      </w:r>
      <w:proofErr w:type="spellStart"/>
      <w:r>
        <w:rPr>
          <w:rFonts w:ascii="Tahoma" w:hAnsi="Tahoma" w:cs="Tahoma"/>
          <w:sz w:val="16"/>
          <w:szCs w:val="16"/>
        </w:rPr>
        <w:t>accesory</w:t>
      </w:r>
      <w:proofErr w:type="spellEnd"/>
      <w:r>
        <w:rPr>
          <w:rFonts w:ascii="Tahoma" w:hAnsi="Tahoma" w:cs="Tahoma"/>
          <w:sz w:val="16"/>
          <w:szCs w:val="16"/>
        </w:rPr>
        <w:t xml:space="preserve"> genomes</w:t>
      </w:r>
    </w:p>
    <w:p w14:paraId="1B6D048D"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b/>
        <w:t xml:space="preserve">- mitochondria, plastid, </w:t>
      </w:r>
      <w:proofErr w:type="spellStart"/>
      <w:r>
        <w:rPr>
          <w:rFonts w:ascii="Tahoma" w:hAnsi="Tahoma" w:cs="Tahoma"/>
          <w:sz w:val="16"/>
          <w:szCs w:val="16"/>
        </w:rPr>
        <w:t>nucleomorph</w:t>
      </w:r>
      <w:proofErr w:type="spellEnd"/>
      <w:r>
        <w:rPr>
          <w:rFonts w:ascii="Tahoma" w:hAnsi="Tahoma" w:cs="Tahoma"/>
          <w:sz w:val="16"/>
          <w:szCs w:val="16"/>
        </w:rPr>
        <w:t xml:space="preserve">, </w:t>
      </w:r>
      <w:proofErr w:type="spellStart"/>
      <w:r>
        <w:rPr>
          <w:rFonts w:ascii="Tahoma" w:hAnsi="Tahoma" w:cs="Tahoma"/>
          <w:sz w:val="16"/>
          <w:szCs w:val="16"/>
        </w:rPr>
        <w:t>hydrogenosome</w:t>
      </w:r>
      <w:proofErr w:type="spellEnd"/>
      <w:r>
        <w:rPr>
          <w:rFonts w:ascii="Tahoma" w:hAnsi="Tahoma" w:cs="Tahoma"/>
          <w:sz w:val="16"/>
          <w:szCs w:val="16"/>
        </w:rPr>
        <w:t>, plasmids</w:t>
      </w:r>
    </w:p>
    <w:p w14:paraId="4054536A"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 mating type maybe relevant</w:t>
      </w:r>
    </w:p>
    <w:p w14:paraId="7E10DA34" w14:textId="77777777" w:rsidR="008A5280" w:rsidRDefault="008A5280" w:rsidP="00046DDA">
      <w:pPr>
        <w:autoSpaceDE w:val="0"/>
        <w:autoSpaceDN w:val="0"/>
        <w:adjustRightInd w:val="0"/>
        <w:rPr>
          <w:rFonts w:ascii="Tahoma" w:hAnsi="Tahoma" w:cs="Tahoma"/>
          <w:sz w:val="16"/>
          <w:szCs w:val="16"/>
        </w:rPr>
      </w:pPr>
    </w:p>
    <w:p w14:paraId="678FEEC8"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ENVIRONMENT</w:t>
      </w:r>
    </w:p>
    <w:p w14:paraId="17C84C18"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 hard to be specific with many protists</w:t>
      </w:r>
    </w:p>
    <w:p w14:paraId="7A1BFB99"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b/>
        <w:t>- many cosmopolitan</w:t>
      </w:r>
    </w:p>
    <w:p w14:paraId="1E901658"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b/>
        <w:t>- useful to distinguish soil, fresh water, marine</w:t>
      </w:r>
    </w:p>
    <w:p w14:paraId="18B5E7E4" w14:textId="77777777" w:rsidR="008A5280" w:rsidRDefault="008A5280" w:rsidP="00046DDA">
      <w:pPr>
        <w:autoSpaceDE w:val="0"/>
        <w:autoSpaceDN w:val="0"/>
        <w:adjustRightInd w:val="0"/>
        <w:rPr>
          <w:rFonts w:ascii="Tahoma" w:hAnsi="Tahoma" w:cs="Tahoma"/>
          <w:sz w:val="16"/>
          <w:szCs w:val="16"/>
        </w:rPr>
      </w:pPr>
    </w:p>
    <w:p w14:paraId="158DD8F7"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SAMPLE PROCESSING</w:t>
      </w:r>
    </w:p>
    <w:p w14:paraId="7DC94BFA"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 growth medium, conditions</w:t>
      </w:r>
    </w:p>
    <w:p w14:paraId="2E74A444" w14:textId="77777777" w:rsidR="008A5280" w:rsidRDefault="008A5280" w:rsidP="00046DDA">
      <w:pPr>
        <w:autoSpaceDE w:val="0"/>
        <w:autoSpaceDN w:val="0"/>
        <w:adjustRightInd w:val="0"/>
        <w:rPr>
          <w:rFonts w:ascii="Tahoma" w:hAnsi="Tahoma" w:cs="Tahoma"/>
          <w:sz w:val="16"/>
          <w:szCs w:val="16"/>
        </w:rPr>
      </w:pPr>
    </w:p>
    <w:p w14:paraId="4BCE94A7"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ALSO</w:t>
      </w:r>
    </w:p>
    <w:p w14:paraId="4F299D3D"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 NCBI taxonomy: this is out of date and not flexible</w:t>
      </w:r>
    </w:p>
    <w:p w14:paraId="0A820D72"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b/>
        <w:t>- eventually want to move to Tree of Life or Micro*Scope</w:t>
      </w:r>
    </w:p>
    <w:p w14:paraId="3A4A918D" w14:textId="77777777" w:rsidR="008A5280" w:rsidRDefault="008A5280" w:rsidP="00046DDA">
      <w:pPr>
        <w:autoSpaceDE w:val="0"/>
        <w:autoSpaceDN w:val="0"/>
        <w:adjustRightInd w:val="0"/>
        <w:rPr>
          <w:rFonts w:ascii="Tahoma" w:hAnsi="Tahoma" w:cs="Tahoma"/>
          <w:sz w:val="16"/>
          <w:szCs w:val="16"/>
        </w:rPr>
      </w:pPr>
      <w:r>
        <w:rPr>
          <w:rFonts w:ascii="Tahoma" w:hAnsi="Tahoma" w:cs="Tahoma"/>
          <w:sz w:val="16"/>
          <w:szCs w:val="16"/>
        </w:rPr>
        <w:tab/>
        <w:t>- agree this is not relevant at the moment but keep in mind</w:t>
      </w:r>
    </w:p>
    <w:p w14:paraId="59BE9E78" w14:textId="77777777" w:rsidR="008A5280" w:rsidRDefault="008A5280" w:rsidP="00046DDA">
      <w:pPr>
        <w:autoSpaceDE w:val="0"/>
        <w:autoSpaceDN w:val="0"/>
        <w:adjustRightInd w:val="0"/>
        <w:rPr>
          <w:rFonts w:ascii="Tahoma" w:hAnsi="Tahoma" w:cs="Tahoma"/>
          <w:sz w:val="16"/>
          <w:szCs w:val="16"/>
        </w:rPr>
      </w:pPr>
    </w:p>
    <w:p w14:paraId="00D2500B" w14:textId="77777777" w:rsidR="008A5280" w:rsidRDefault="008A5280">
      <w:pPr>
        <w:pStyle w:val="CommentText"/>
      </w:pPr>
    </w:p>
  </w:comment>
  <w:comment w:id="53" w:author="DFIELD" w:date="2006-08-08T14:24:00Z" w:initials="D">
    <w:p w14:paraId="1F555F6F" w14:textId="77777777" w:rsidR="008A5280" w:rsidRDefault="008A5280">
      <w:pPr>
        <w:pStyle w:val="CommentText"/>
      </w:pPr>
      <w:r>
        <w:rPr>
          <w:rStyle w:val="CommentReference"/>
        </w:rPr>
        <w:annotationRef/>
      </w:r>
      <w:r>
        <w:t>should we split</w:t>
      </w:r>
    </w:p>
  </w:comment>
  <w:comment w:id="74" w:author="George M. Garrity" w:date="2006-08-03T12:29:00Z" w:initials="GMG">
    <w:p w14:paraId="293AE9F6" w14:textId="77777777" w:rsidR="008A5280" w:rsidRDefault="008A5280">
      <w:pPr>
        <w:pStyle w:val="CommentText"/>
      </w:pPr>
      <w:r>
        <w:rPr>
          <w:rStyle w:val="CommentReference"/>
        </w:rPr>
        <w:annotationRef/>
      </w:r>
      <w:proofErr w:type="spellStart"/>
      <w:r>
        <w:t>SB:Dawn</w:t>
      </w:r>
      <w:proofErr w:type="spellEnd"/>
      <w:r>
        <w:t>, the NCBI taxonomy should not be used. What should be used is the appropriate taxonomy, as specified by the relevant Code and governing body (e.g. The ICSP in the case of prokaryotes). Likewise, NCBI taxid should be avoided as they are neither controlled nor are they permanent.</w:t>
      </w:r>
    </w:p>
  </w:comment>
  <w:comment w:id="98" w:author="DFIELD" w:date="2006-06-14T03:43:00Z" w:initials="D">
    <w:p w14:paraId="542E5008" w14:textId="77777777" w:rsidR="008A5280" w:rsidRDefault="008A5280">
      <w:pPr>
        <w:pStyle w:val="CommentText"/>
      </w:pPr>
      <w:r>
        <w:rPr>
          <w:rStyle w:val="CommentReference"/>
        </w:rPr>
        <w:annotationRef/>
      </w:r>
      <w:r>
        <w:t xml:space="preserve">CHF: I’m not sure about this – this certainly applies to higher </w:t>
      </w:r>
      <w:proofErr w:type="spellStart"/>
      <w:r>
        <w:t>eukaryoyes</w:t>
      </w:r>
      <w:proofErr w:type="spellEnd"/>
      <w:r>
        <w:t xml:space="preserve"> (e.g. </w:t>
      </w:r>
      <w:proofErr w:type="spellStart"/>
      <w:r>
        <w:t>drosphila</w:t>
      </w:r>
      <w:proofErr w:type="spellEnd"/>
      <w:r>
        <w:t xml:space="preserve">, C. </w:t>
      </w:r>
      <w:proofErr w:type="spellStart"/>
      <w:r>
        <w:t>elegans</w:t>
      </w:r>
      <w:proofErr w:type="spellEnd"/>
      <w:r>
        <w:t xml:space="preserve">, </w:t>
      </w:r>
      <w:proofErr w:type="spellStart"/>
      <w:r>
        <w:t>dictyostelium</w:t>
      </w:r>
      <w:proofErr w:type="spellEnd"/>
      <w:r>
        <w:t xml:space="preserve">)  but what about lower eukaryotes where </w:t>
      </w:r>
      <w:proofErr w:type="spellStart"/>
      <w:r>
        <w:t>oftern</w:t>
      </w:r>
      <w:proofErr w:type="spellEnd"/>
      <w:r>
        <w:t xml:space="preserve"> the non-</w:t>
      </w:r>
      <w:proofErr w:type="spellStart"/>
      <w:r>
        <w:t>patoogenic</w:t>
      </w:r>
      <w:proofErr w:type="spellEnd"/>
      <w:r>
        <w:t xml:space="preserve"> org is sequenced as it is a model for the disease-causing org?</w:t>
      </w:r>
    </w:p>
  </w:comment>
  <w:comment w:id="279" w:author="DFIELD" w:date="2006-06-29T11:23:00Z" w:initials="D">
    <w:p w14:paraId="0FC113F2" w14:textId="77777777" w:rsidR="008A5280" w:rsidRDefault="008A5280">
      <w:pPr>
        <w:pStyle w:val="CommentText"/>
      </w:pPr>
      <w:r>
        <w:rPr>
          <w:rStyle w:val="CommentReference"/>
        </w:rPr>
        <w:annotationRef/>
      </w:r>
      <w:r>
        <w:t xml:space="preserve">Removed – whether access is restricted - </w:t>
      </w:r>
    </w:p>
  </w:comment>
  <w:comment w:id="277" w:author="DFIELD" w:date="2006-08-03T12:44:00Z" w:initials="D">
    <w:p w14:paraId="7D26DC37" w14:textId="77777777" w:rsidR="008A5280" w:rsidRDefault="008A5280">
      <w:pPr>
        <w:pStyle w:val="CommentText"/>
      </w:pPr>
      <w:r>
        <w:rPr>
          <w:rStyle w:val="CommentReference"/>
        </w:rPr>
        <w:annotationRef/>
      </w:r>
      <w:r>
        <w:t>Could drop this</w:t>
      </w:r>
    </w:p>
  </w:comment>
  <w:comment w:id="306" w:author="George M. Garrity" w:date="2006-06-13T11:09:00Z" w:initials="GMG">
    <w:p w14:paraId="56DB17C0" w14:textId="77777777" w:rsidR="008A5280" w:rsidRDefault="008A5280">
      <w:pPr>
        <w:pStyle w:val="CommentText"/>
      </w:pPr>
      <w:r>
        <w:rPr>
          <w:rStyle w:val="CommentReference"/>
        </w:rPr>
        <w:annotationRef/>
      </w:r>
      <w:r>
        <w:t xml:space="preserve">Are there depositories for organelles? Also, keep in mind that </w:t>
      </w:r>
      <w:proofErr w:type="spellStart"/>
      <w:r>
        <w:t>microfungi</w:t>
      </w:r>
      <w:proofErr w:type="spellEnd"/>
      <w:r>
        <w:t>, yeasts, and some protists are maintained in viable preserved form in various culture collections. Perhaps the best way of dealing with this is to ensure that the reference material complies with the appropriate code of nomenclature.</w:t>
      </w:r>
    </w:p>
  </w:comment>
  <w:comment w:id="303" w:author="DFIELD" w:date="2006-08-08T14:29:00Z" w:initials="D">
    <w:p w14:paraId="2E2AFEA3" w14:textId="77777777" w:rsidR="008A5280" w:rsidRDefault="008A5280">
      <w:pPr>
        <w:pStyle w:val="CommentText"/>
      </w:pPr>
      <w:r>
        <w:rPr>
          <w:rStyle w:val="CommentReference"/>
        </w:rPr>
        <w:annotationRef/>
      </w:r>
      <w:r>
        <w:t>Can be any public collection, person</w:t>
      </w:r>
    </w:p>
  </w:comment>
  <w:comment w:id="647" w:author="George M. Garrity" w:date="2006-09-20T02:51:00Z" w:initials="GMG">
    <w:p w14:paraId="42777D8B" w14:textId="77777777" w:rsidR="008A5280" w:rsidRDefault="008A5280" w:rsidP="004D702E">
      <w:pPr>
        <w:pStyle w:val="CommentText"/>
      </w:pPr>
      <w:r>
        <w:rPr>
          <w:rStyle w:val="CommentReference"/>
        </w:rPr>
        <w:annotationRef/>
      </w:r>
      <w:r>
        <w:t>In fungi and yeasts, this can refer to mating types.</w:t>
      </w:r>
    </w:p>
  </w:comment>
  <w:comment w:id="670" w:author="DFIELD" w:date="2006-09-20T02:50:00Z" w:initials="D">
    <w:p w14:paraId="7D181E86" w14:textId="77777777" w:rsidR="008A5280" w:rsidRDefault="008A5280" w:rsidP="004D702E">
      <w:pPr>
        <w:pStyle w:val="CommentText"/>
      </w:pPr>
      <w:r>
        <w:rPr>
          <w:rStyle w:val="CommentReference"/>
        </w:rPr>
        <w:annotationRef/>
      </w:r>
      <w:r>
        <w:t xml:space="preserve">Or converting </w:t>
      </w:r>
      <w:proofErr w:type="spellStart"/>
      <w:r>
        <w:t>bacteriophage</w:t>
      </w:r>
      <w:proofErr w:type="spellEnd"/>
      <w:r>
        <w:t>? Actually belongs under ‘encoded traits’…as an example of a particularly interesting phenotype for phage?</w:t>
      </w:r>
    </w:p>
  </w:comment>
  <w:comment w:id="688" w:author="George M. Garrity" w:date="2006-06-13T11:07:00Z" w:initials="GMG">
    <w:p w14:paraId="21580380" w14:textId="77777777" w:rsidR="008A5280" w:rsidRDefault="008A5280">
      <w:pPr>
        <w:pStyle w:val="CommentText"/>
      </w:pPr>
      <w:r>
        <w:rPr>
          <w:rStyle w:val="CommentReference"/>
        </w:rPr>
        <w:annotationRef/>
      </w:r>
      <w:r>
        <w:t>In fungi and yeasts, this can refer to mating types.</w:t>
      </w:r>
    </w:p>
  </w:comment>
  <w:comment w:id="689" w:author="DFIELD" w:date="2006-06-14T03:17:00Z" w:initials="D">
    <w:p w14:paraId="488B130D" w14:textId="77777777" w:rsidR="008A5280" w:rsidRDefault="008A5280">
      <w:pPr>
        <w:pStyle w:val="CommentText"/>
      </w:pPr>
      <w:r>
        <w:rPr>
          <w:rStyle w:val="CommentReference"/>
        </w:rPr>
        <w:annotationRef/>
      </w:r>
      <w:r>
        <w:t>Actually belongs in reproductive strategy?</w:t>
      </w:r>
    </w:p>
  </w:comment>
  <w:comment w:id="722" w:author="DFIELD" w:date="2006-06-14T03:22:00Z" w:initials="D">
    <w:p w14:paraId="1A66B37D" w14:textId="77777777" w:rsidR="008A5280" w:rsidRDefault="008A5280">
      <w:pPr>
        <w:pStyle w:val="CommentText"/>
      </w:pPr>
      <w:r>
        <w:rPr>
          <w:rStyle w:val="CommentReference"/>
        </w:rPr>
        <w:annotationRef/>
      </w:r>
      <w:r>
        <w:t xml:space="preserve">Or converting </w:t>
      </w:r>
      <w:proofErr w:type="spellStart"/>
      <w:r>
        <w:t>bacteriophage</w:t>
      </w:r>
      <w:proofErr w:type="spellEnd"/>
      <w:r>
        <w:t>? Actually belongs under ‘encoded traits’…as an example of a particularly interesting phenotype for phage?</w:t>
      </w:r>
    </w:p>
  </w:comment>
  <w:comment w:id="1021" w:author="DFIELD" w:date="2006-09-27T11:23:00Z" w:initials="D">
    <w:p w14:paraId="71008D1C" w14:textId="77777777" w:rsidR="008A5280" w:rsidRDefault="008A5280">
      <w:pPr>
        <w:pStyle w:val="CommentText"/>
      </w:pPr>
      <w:r>
        <w:rPr>
          <w:rStyle w:val="CommentReference"/>
        </w:rPr>
        <w:annotationRef/>
      </w:r>
      <w:r>
        <w:t>Geographic location is also an exception – applied in principle to ALL, but many organisms, especially eukaryotes are highly domesticated laboratory organisms distantly separated from a contextual environmental context of relevance. In this case we have provided the option to input domesticated</w:t>
      </w:r>
    </w:p>
  </w:comment>
  <w:comment w:id="1027" w:author="DFIELD" w:date="2006-09-27T11:24:00Z" w:initials="D">
    <w:p w14:paraId="3D326F0C" w14:textId="77777777" w:rsidR="008A5280" w:rsidRDefault="008A5280">
      <w:pPr>
        <w:pStyle w:val="CommentText"/>
      </w:pPr>
      <w:r>
        <w:rPr>
          <w:rStyle w:val="CommentReference"/>
        </w:rPr>
        <w:annotationRef/>
      </w:r>
      <w:r>
        <w:t>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D2500B" w15:done="0"/>
  <w15:commentEx w15:paraId="1F555F6F" w15:done="0"/>
  <w15:commentEx w15:paraId="293AE9F6" w15:done="0"/>
  <w15:commentEx w15:paraId="542E5008" w15:done="0"/>
  <w15:commentEx w15:paraId="0FC113F2" w15:done="0"/>
  <w15:commentEx w15:paraId="7D26DC37" w15:done="0"/>
  <w15:commentEx w15:paraId="56DB17C0" w15:done="0"/>
  <w15:commentEx w15:paraId="2E2AFEA3" w15:done="0"/>
  <w15:commentEx w15:paraId="42777D8B" w15:done="0"/>
  <w15:commentEx w15:paraId="7D181E86" w15:done="0"/>
  <w15:commentEx w15:paraId="21580380" w15:done="0"/>
  <w15:commentEx w15:paraId="488B130D" w15:done="0"/>
  <w15:commentEx w15:paraId="1A66B37D" w15:done="0"/>
  <w15:commentEx w15:paraId="71008D1C" w15:done="0"/>
  <w15:commentEx w15:paraId="3D326F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555F6F" w16cid:durableId="08831D29"/>
  <w16cid:commentId w16cid:paraId="293AE9F6" w16cid:durableId="00BDAD8B"/>
  <w16cid:commentId w16cid:paraId="542E5008" w16cid:durableId="083A046E"/>
  <w16cid:commentId w16cid:paraId="0FC113F2" w16cid:durableId="084E36A8"/>
  <w16cid:commentId w16cid:paraId="7D26DC37" w16cid:durableId="087C6E36"/>
  <w16cid:commentId w16cid:paraId="56DB17C0" w16cid:durableId="00B44CFC"/>
  <w16cid:commentId w16cid:paraId="2E2AFEA3" w16cid:durableId="08831E3B"/>
  <w16cid:commentId w16cid:paraId="42777D8B" w16cid:durableId="08BB2B36"/>
  <w16cid:commentId w16cid:paraId="7D181E86" w16cid:durableId="08BB2B00"/>
  <w16cid:commentId w16cid:paraId="21580380" w16cid:durableId="00B44CBC"/>
  <w16cid:commentId w16cid:paraId="488B130D" w16cid:durableId="0839FE19"/>
  <w16cid:commentId w16cid:paraId="1A66B37D" w16cid:durableId="0839FE42"/>
  <w16cid:commentId w16cid:paraId="3D326F0C" w16cid:durableId="08C4DD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642B3"/>
    <w:multiLevelType w:val="hybridMultilevel"/>
    <w:tmpl w:val="4A0615E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492D48"/>
    <w:multiLevelType w:val="hybridMultilevel"/>
    <w:tmpl w:val="9FCE5196"/>
    <w:lvl w:ilvl="0" w:tplc="39CA4DAC">
      <w:start w:val="1"/>
      <w:numFmt w:val="bullet"/>
      <w:lvlText w:val="•"/>
      <w:lvlJc w:val="left"/>
      <w:pPr>
        <w:tabs>
          <w:tab w:val="num" w:pos="1800"/>
        </w:tabs>
        <w:ind w:left="1800" w:hanging="360"/>
      </w:pPr>
      <w:rPr>
        <w:rFonts w:ascii="Times New Roman" w:hAnsi="Times New Roman" w:hint="default"/>
      </w:rPr>
    </w:lvl>
    <w:lvl w:ilvl="1" w:tplc="35F6789C">
      <w:start w:val="206"/>
      <w:numFmt w:val="bullet"/>
      <w:lvlText w:val="–"/>
      <w:lvlJc w:val="left"/>
      <w:pPr>
        <w:tabs>
          <w:tab w:val="num" w:pos="2520"/>
        </w:tabs>
        <w:ind w:left="2520" w:hanging="360"/>
      </w:pPr>
      <w:rPr>
        <w:rFonts w:ascii="Times New Roman" w:hAnsi="Times New Roman" w:hint="default"/>
      </w:rPr>
    </w:lvl>
    <w:lvl w:ilvl="2" w:tplc="96362848">
      <w:start w:val="206"/>
      <w:numFmt w:val="bullet"/>
      <w:lvlText w:val="•"/>
      <w:lvlJc w:val="left"/>
      <w:pPr>
        <w:tabs>
          <w:tab w:val="num" w:pos="3240"/>
        </w:tabs>
        <w:ind w:left="3240" w:hanging="360"/>
      </w:pPr>
      <w:rPr>
        <w:rFonts w:ascii="Times New Roman" w:hAnsi="Times New Roman" w:hint="default"/>
      </w:rPr>
    </w:lvl>
    <w:lvl w:ilvl="3" w:tplc="C9A8E88E" w:tentative="1">
      <w:start w:val="1"/>
      <w:numFmt w:val="bullet"/>
      <w:lvlText w:val="•"/>
      <w:lvlJc w:val="left"/>
      <w:pPr>
        <w:tabs>
          <w:tab w:val="num" w:pos="3960"/>
        </w:tabs>
        <w:ind w:left="3960" w:hanging="360"/>
      </w:pPr>
      <w:rPr>
        <w:rFonts w:ascii="Times New Roman" w:hAnsi="Times New Roman" w:hint="default"/>
      </w:rPr>
    </w:lvl>
    <w:lvl w:ilvl="4" w:tplc="4594AA8E" w:tentative="1">
      <w:start w:val="1"/>
      <w:numFmt w:val="bullet"/>
      <w:lvlText w:val="•"/>
      <w:lvlJc w:val="left"/>
      <w:pPr>
        <w:tabs>
          <w:tab w:val="num" w:pos="4680"/>
        </w:tabs>
        <w:ind w:left="4680" w:hanging="360"/>
      </w:pPr>
      <w:rPr>
        <w:rFonts w:ascii="Times New Roman" w:hAnsi="Times New Roman" w:hint="default"/>
      </w:rPr>
    </w:lvl>
    <w:lvl w:ilvl="5" w:tplc="81D2B84A" w:tentative="1">
      <w:start w:val="1"/>
      <w:numFmt w:val="bullet"/>
      <w:lvlText w:val="•"/>
      <w:lvlJc w:val="left"/>
      <w:pPr>
        <w:tabs>
          <w:tab w:val="num" w:pos="5400"/>
        </w:tabs>
        <w:ind w:left="5400" w:hanging="360"/>
      </w:pPr>
      <w:rPr>
        <w:rFonts w:ascii="Times New Roman" w:hAnsi="Times New Roman" w:hint="default"/>
      </w:rPr>
    </w:lvl>
    <w:lvl w:ilvl="6" w:tplc="7F507F44" w:tentative="1">
      <w:start w:val="1"/>
      <w:numFmt w:val="bullet"/>
      <w:lvlText w:val="•"/>
      <w:lvlJc w:val="left"/>
      <w:pPr>
        <w:tabs>
          <w:tab w:val="num" w:pos="6120"/>
        </w:tabs>
        <w:ind w:left="6120" w:hanging="360"/>
      </w:pPr>
      <w:rPr>
        <w:rFonts w:ascii="Times New Roman" w:hAnsi="Times New Roman" w:hint="default"/>
      </w:rPr>
    </w:lvl>
    <w:lvl w:ilvl="7" w:tplc="B83EAD88" w:tentative="1">
      <w:start w:val="1"/>
      <w:numFmt w:val="bullet"/>
      <w:lvlText w:val="•"/>
      <w:lvlJc w:val="left"/>
      <w:pPr>
        <w:tabs>
          <w:tab w:val="num" w:pos="6840"/>
        </w:tabs>
        <w:ind w:left="6840" w:hanging="360"/>
      </w:pPr>
      <w:rPr>
        <w:rFonts w:ascii="Times New Roman" w:hAnsi="Times New Roman" w:hint="default"/>
      </w:rPr>
    </w:lvl>
    <w:lvl w:ilvl="8" w:tplc="BE1CE158" w:tentative="1">
      <w:start w:val="1"/>
      <w:numFmt w:val="bullet"/>
      <w:lvlText w:val="•"/>
      <w:lvlJc w:val="left"/>
      <w:pPr>
        <w:tabs>
          <w:tab w:val="num" w:pos="7560"/>
        </w:tabs>
        <w:ind w:left="7560" w:hanging="360"/>
      </w:pPr>
      <w:rPr>
        <w:rFonts w:ascii="Times New Roman" w:hAnsi="Times New Roman" w:hint="default"/>
      </w:rPr>
    </w:lvl>
  </w:abstractNum>
  <w:abstractNum w:abstractNumId="2" w15:restartNumberingAfterBreak="0">
    <w:nsid w:val="78E96688"/>
    <w:multiLevelType w:val="hybridMultilevel"/>
    <w:tmpl w:val="580649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Nature Biotechn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omparative_genomics Copy.enl&lt;/item&gt;&lt;item&gt;Data_Standards_Issue_of_Omics v2.enl&lt;/item&gt;&lt;/Libraries&gt;&lt;/ENLibraries&gt;"/>
  </w:docVars>
  <w:rsids>
    <w:rsidRoot w:val="00EC11A6"/>
    <w:rsid w:val="00023C72"/>
    <w:rsid w:val="00046DDA"/>
    <w:rsid w:val="00056D86"/>
    <w:rsid w:val="00065B29"/>
    <w:rsid w:val="000A3E4B"/>
    <w:rsid w:val="000C5FFB"/>
    <w:rsid w:val="000D3FAB"/>
    <w:rsid w:val="00136E06"/>
    <w:rsid w:val="001960FA"/>
    <w:rsid w:val="001A51CE"/>
    <w:rsid w:val="001C604A"/>
    <w:rsid w:val="001C6596"/>
    <w:rsid w:val="001D7FA3"/>
    <w:rsid w:val="001E23CE"/>
    <w:rsid w:val="00215F9E"/>
    <w:rsid w:val="00224539"/>
    <w:rsid w:val="00251653"/>
    <w:rsid w:val="00280129"/>
    <w:rsid w:val="00280AE7"/>
    <w:rsid w:val="00294913"/>
    <w:rsid w:val="002D5C63"/>
    <w:rsid w:val="002F70D1"/>
    <w:rsid w:val="0030479F"/>
    <w:rsid w:val="003100FB"/>
    <w:rsid w:val="00391AB7"/>
    <w:rsid w:val="003972AF"/>
    <w:rsid w:val="003E7DDD"/>
    <w:rsid w:val="00411984"/>
    <w:rsid w:val="00460464"/>
    <w:rsid w:val="004A317D"/>
    <w:rsid w:val="004D702E"/>
    <w:rsid w:val="00510734"/>
    <w:rsid w:val="00513E20"/>
    <w:rsid w:val="005237D6"/>
    <w:rsid w:val="005242C3"/>
    <w:rsid w:val="0055734D"/>
    <w:rsid w:val="005621F8"/>
    <w:rsid w:val="00565309"/>
    <w:rsid w:val="005674D9"/>
    <w:rsid w:val="00570597"/>
    <w:rsid w:val="00594FC9"/>
    <w:rsid w:val="005A4C4A"/>
    <w:rsid w:val="005C40BC"/>
    <w:rsid w:val="005D15D7"/>
    <w:rsid w:val="006044E6"/>
    <w:rsid w:val="006231C6"/>
    <w:rsid w:val="006718F2"/>
    <w:rsid w:val="0067370B"/>
    <w:rsid w:val="0068683D"/>
    <w:rsid w:val="006C3759"/>
    <w:rsid w:val="006D24B5"/>
    <w:rsid w:val="006D3416"/>
    <w:rsid w:val="006D35A9"/>
    <w:rsid w:val="006D3718"/>
    <w:rsid w:val="006E0B3C"/>
    <w:rsid w:val="007024A6"/>
    <w:rsid w:val="00706826"/>
    <w:rsid w:val="00707797"/>
    <w:rsid w:val="007A739F"/>
    <w:rsid w:val="007E6876"/>
    <w:rsid w:val="00842A8C"/>
    <w:rsid w:val="00844381"/>
    <w:rsid w:val="008456B2"/>
    <w:rsid w:val="0085612E"/>
    <w:rsid w:val="00886DF3"/>
    <w:rsid w:val="00892FE2"/>
    <w:rsid w:val="008A5280"/>
    <w:rsid w:val="008C5C3F"/>
    <w:rsid w:val="008D25C1"/>
    <w:rsid w:val="008F1E0B"/>
    <w:rsid w:val="008F2B13"/>
    <w:rsid w:val="00933E7C"/>
    <w:rsid w:val="0094692D"/>
    <w:rsid w:val="009B6CC1"/>
    <w:rsid w:val="009B7B5B"/>
    <w:rsid w:val="009C4D40"/>
    <w:rsid w:val="00A23D8D"/>
    <w:rsid w:val="00A25F65"/>
    <w:rsid w:val="00AA7A95"/>
    <w:rsid w:val="00AB6183"/>
    <w:rsid w:val="00AE2AF2"/>
    <w:rsid w:val="00B04EC1"/>
    <w:rsid w:val="00B26085"/>
    <w:rsid w:val="00B74A91"/>
    <w:rsid w:val="00B96DF1"/>
    <w:rsid w:val="00BA11D4"/>
    <w:rsid w:val="00BD21AC"/>
    <w:rsid w:val="00BE5783"/>
    <w:rsid w:val="00C1206C"/>
    <w:rsid w:val="00C14733"/>
    <w:rsid w:val="00C30834"/>
    <w:rsid w:val="00CE03F1"/>
    <w:rsid w:val="00CE1259"/>
    <w:rsid w:val="00D00BBA"/>
    <w:rsid w:val="00D342BA"/>
    <w:rsid w:val="00D502B5"/>
    <w:rsid w:val="00DE7BA6"/>
    <w:rsid w:val="00DE7FEE"/>
    <w:rsid w:val="00E10AB3"/>
    <w:rsid w:val="00E14C23"/>
    <w:rsid w:val="00E17C4E"/>
    <w:rsid w:val="00E23C9D"/>
    <w:rsid w:val="00E34907"/>
    <w:rsid w:val="00E374A7"/>
    <w:rsid w:val="00E65D5F"/>
    <w:rsid w:val="00E67B3D"/>
    <w:rsid w:val="00EC51C4"/>
    <w:rsid w:val="00F03672"/>
    <w:rsid w:val="00F04DBB"/>
    <w:rsid w:val="00F07308"/>
    <w:rsid w:val="00F50B8A"/>
    <w:rsid w:val="00F558B0"/>
    <w:rsid w:val="00F5697E"/>
    <w:rsid w:val="00FE5ADC"/>
    <w:rsid w:val="00FF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7AE6A"/>
  <w15:chartTrackingRefBased/>
  <w15:docId w15:val="{AB4C0DCF-E864-0B45-8322-6677E9F2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trPr>
      <w:hidden/>
    </w:trPr>
  </w:style>
  <w:style w:type="numbering" w:default="1" w:styleId="NoList">
    <w:name w:val="No List"/>
    <w:semiHidden/>
  </w:style>
  <w:style w:type="character" w:styleId="Hyperlink">
    <w:name w:val="Hyperlink"/>
    <w:basedOn w:val="DefaultParagraphFont"/>
    <w:rsid w:val="005A2F30"/>
    <w:rPr>
      <w:color w:val="0000FF"/>
      <w:u w:val="single"/>
    </w:rPr>
  </w:style>
  <w:style w:type="table" w:styleId="TableGrid">
    <w:name w:val="Table Grid"/>
    <w:basedOn w:val="TableNormal"/>
    <w:rsid w:val="00E359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PlainText">
    <w:name w:val="Plain Text"/>
    <w:basedOn w:val="Normal"/>
    <w:rsid w:val="005F7800"/>
    <w:rPr>
      <w:rFonts w:ascii="Courier New" w:hAnsi="Courier New" w:cs="Courier New"/>
      <w:sz w:val="20"/>
      <w:szCs w:val="20"/>
      <w:lang w:val="en-GB"/>
    </w:rPr>
  </w:style>
  <w:style w:type="paragraph" w:styleId="BalloonText">
    <w:name w:val="Balloon Text"/>
    <w:basedOn w:val="Normal"/>
    <w:semiHidden/>
    <w:rsid w:val="009700A9"/>
    <w:rPr>
      <w:rFonts w:ascii="Lucida Grande" w:hAnsi="Lucida Grande"/>
      <w:sz w:val="18"/>
      <w:szCs w:val="18"/>
    </w:rPr>
  </w:style>
  <w:style w:type="character" w:styleId="CommentReference">
    <w:name w:val="annotation reference"/>
    <w:basedOn w:val="DefaultParagraphFont"/>
    <w:semiHidden/>
    <w:rsid w:val="00B312FB"/>
    <w:rPr>
      <w:sz w:val="18"/>
    </w:rPr>
  </w:style>
  <w:style w:type="paragraph" w:styleId="CommentText">
    <w:name w:val="annotation text"/>
    <w:basedOn w:val="Normal"/>
    <w:semiHidden/>
    <w:rsid w:val="00B312FB"/>
  </w:style>
  <w:style w:type="paragraph" w:styleId="CommentSubject">
    <w:name w:val="annotation subject"/>
    <w:basedOn w:val="CommentText"/>
    <w:next w:val="CommentText"/>
    <w:semiHidden/>
    <w:rsid w:val="00B31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FuGE</vt:lpstr>
    </vt:vector>
  </TitlesOfParts>
  <Company> CEHOXFORD</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FuGE</dc:title>
  <dc:subject/>
  <dc:creator>DFIELD</dc:creator>
  <cp:keywords/>
  <dc:description/>
  <cp:lastModifiedBy>Walls, Ramona L - (rwalls)</cp:lastModifiedBy>
  <cp:revision>2</cp:revision>
  <cp:lastPrinted>2006-06-12T22:06:00Z</cp:lastPrinted>
  <dcterms:created xsi:type="dcterms:W3CDTF">2019-08-26T16:31:00Z</dcterms:created>
  <dcterms:modified xsi:type="dcterms:W3CDTF">2019-08-26T16:31:00Z</dcterms:modified>
</cp:coreProperties>
</file>