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EE6E" w14:textId="77777777" w:rsidR="004D439B" w:rsidRDefault="00046DDA" w:rsidP="007E6876">
      <w:pPr>
        <w:rPr>
          <w:ins w:id="0" w:author="DFIELD" w:date="2007-05-27T23:58:00Z"/>
          <w:rFonts w:ascii="Palatino Linotype" w:hAnsi="Palatino Linotype"/>
          <w:b/>
          <w:lang w:val="en-GB"/>
        </w:rPr>
      </w:pPr>
      <w:r w:rsidRPr="00207FD8">
        <w:rPr>
          <w:rStyle w:val="CommentReference"/>
          <w:vanish/>
        </w:rPr>
        <w:commentReference w:id="1"/>
      </w:r>
      <w:bookmarkStart w:id="2" w:name="_GoBack"/>
      <w:bookmarkEnd w:id="2"/>
      <w:ins w:id="3" w:author="DFIELD" w:date="2007-05-27T23:58:00Z">
        <w:r w:rsidR="004D439B">
          <w:rPr>
            <w:rFonts w:ascii="Palatino Linotype" w:hAnsi="Palatino Linotype"/>
            <w:b/>
            <w:lang w:val="en-GB"/>
          </w:rPr>
          <w:t>“</w:t>
        </w:r>
      </w:ins>
      <w:del w:id="4" w:author="DFIELD" w:date="2007-05-27T23:58:00Z">
        <w:r w:rsidR="001A51CE" w:rsidRPr="00207FD8" w:rsidDel="004D439B">
          <w:rPr>
            <w:rFonts w:ascii="Palatino Linotype" w:hAnsi="Palatino Linotype"/>
            <w:b/>
            <w:lang w:val="en-GB"/>
          </w:rPr>
          <w:delText xml:space="preserve"> </w:delText>
        </w:r>
      </w:del>
      <w:ins w:id="5" w:author="DFIELD" w:date="2007-05-27T23:58:00Z">
        <w:r w:rsidR="004D439B">
          <w:rPr>
            <w:rFonts w:ascii="Palatino Linotype" w:hAnsi="Palatino Linotype"/>
            <w:b/>
            <w:lang w:val="en-GB"/>
          </w:rPr>
          <w:t>Minimum Information about a (Meta)Genome Sequence” (</w:t>
        </w:r>
        <w:r w:rsidR="004D439B" w:rsidRPr="00207FD8">
          <w:rPr>
            <w:rFonts w:ascii="Palatino Linotype" w:hAnsi="Palatino Linotype"/>
            <w:b/>
            <w:lang w:val="en-GB"/>
          </w:rPr>
          <w:t>MIGS</w:t>
        </w:r>
        <w:r w:rsidR="004D439B">
          <w:rPr>
            <w:rFonts w:ascii="Palatino Linotype" w:hAnsi="Palatino Linotype"/>
            <w:b/>
            <w:lang w:val="en-GB"/>
          </w:rPr>
          <w:t>/MIMS)</w:t>
        </w:r>
        <w:r w:rsidR="004D439B" w:rsidRPr="00207FD8">
          <w:rPr>
            <w:rFonts w:ascii="Palatino Linotype" w:hAnsi="Palatino Linotype"/>
            <w:b/>
            <w:lang w:val="en-GB"/>
          </w:rPr>
          <w:t xml:space="preserve"> </w:t>
        </w:r>
        <w:r w:rsidR="004D439B">
          <w:rPr>
            <w:rFonts w:ascii="Palatino Linotype" w:hAnsi="Palatino Linotype"/>
            <w:b/>
            <w:lang w:val="en-GB"/>
          </w:rPr>
          <w:t>Checklist</w:t>
        </w:r>
      </w:ins>
    </w:p>
    <w:p w14:paraId="2C2CE6C7" w14:textId="77777777" w:rsidR="00046DDA" w:rsidRPr="00207FD8" w:rsidRDefault="009B7B5B" w:rsidP="007E6876">
      <w:pPr>
        <w:numPr>
          <w:ins w:id="6" w:author="Walls, Ramona L - (rwalls)" w:date="2007-05-27T23:58:00Z"/>
        </w:numPr>
        <w:rPr>
          <w:rFonts w:ascii="Palatino Linotype" w:hAnsi="Palatino Linotype"/>
          <w:b/>
          <w:lang w:val="en-GB"/>
        </w:rPr>
      </w:pPr>
      <w:del w:id="7" w:author="DFIELD" w:date="2007-05-27T23:58:00Z">
        <w:r w:rsidRPr="00207FD8" w:rsidDel="004D439B">
          <w:rPr>
            <w:rFonts w:ascii="Palatino Linotype" w:hAnsi="Palatino Linotype"/>
            <w:b/>
            <w:lang w:val="en-GB"/>
          </w:rPr>
          <w:delText>MIGS</w:delText>
        </w:r>
        <w:r w:rsidR="001A51CE" w:rsidRPr="00207FD8" w:rsidDel="004D439B">
          <w:rPr>
            <w:rFonts w:ascii="Palatino Linotype" w:hAnsi="Palatino Linotype"/>
            <w:b/>
            <w:lang w:val="en-GB"/>
          </w:rPr>
          <w:delText xml:space="preserve"> </w:delText>
        </w:r>
      </w:del>
      <w:r w:rsidR="001A51CE" w:rsidRPr="00207FD8">
        <w:rPr>
          <w:rFonts w:ascii="Palatino Linotype" w:hAnsi="Palatino Linotype"/>
          <w:b/>
          <w:lang w:val="en-GB"/>
        </w:rPr>
        <w:t>Version 1.</w:t>
      </w:r>
      <w:ins w:id="8" w:author="DFIELD" w:date="2007-05-27T22:46:00Z">
        <w:r w:rsidR="00207FD8">
          <w:rPr>
            <w:rFonts w:ascii="Palatino Linotype" w:hAnsi="Palatino Linotype"/>
            <w:b/>
            <w:lang w:val="en-GB"/>
          </w:rPr>
          <w:t>2</w:t>
        </w:r>
      </w:ins>
      <w:del w:id="9" w:author="DFIELD" w:date="2007-05-27T22:46:00Z">
        <w:r w:rsidR="001A51CE" w:rsidRPr="00207FD8" w:rsidDel="00207FD8">
          <w:rPr>
            <w:rFonts w:ascii="Palatino Linotype" w:hAnsi="Palatino Linotype"/>
            <w:b/>
            <w:lang w:val="en-GB"/>
          </w:rPr>
          <w:delText>1</w:delText>
        </w:r>
      </w:del>
    </w:p>
    <w:tbl>
      <w:tblPr>
        <w:tblW w:w="9668" w:type="dxa"/>
        <w:tblInd w:w="93" w:type="dxa"/>
        <w:tblLook w:val="0000" w:firstRow="0" w:lastRow="0" w:firstColumn="0" w:lastColumn="0" w:noHBand="0" w:noVBand="0"/>
      </w:tblPr>
      <w:tblGrid>
        <w:gridCol w:w="6884"/>
        <w:gridCol w:w="603"/>
        <w:gridCol w:w="436"/>
        <w:gridCol w:w="429"/>
        <w:gridCol w:w="402"/>
        <w:gridCol w:w="456"/>
        <w:gridCol w:w="458"/>
        <w:tblGridChange w:id="10">
          <w:tblGrid>
            <w:gridCol w:w="108"/>
            <w:gridCol w:w="6776"/>
            <w:gridCol w:w="108"/>
            <w:gridCol w:w="495"/>
            <w:gridCol w:w="108"/>
            <w:gridCol w:w="328"/>
            <w:gridCol w:w="108"/>
            <w:gridCol w:w="321"/>
            <w:gridCol w:w="108"/>
            <w:gridCol w:w="294"/>
            <w:gridCol w:w="108"/>
            <w:gridCol w:w="348"/>
            <w:gridCol w:w="108"/>
            <w:gridCol w:w="350"/>
            <w:gridCol w:w="108"/>
          </w:tblGrid>
        </w:tblGridChange>
      </w:tblGrid>
      <w:tr w:rsidR="005242C3" w:rsidRPr="00207FD8" w14:paraId="0AA34430" w14:textId="77777777">
        <w:trPr>
          <w:gridAfter w:val="6"/>
          <w:wAfter w:w="2784" w:type="dxa"/>
          <w:trHeight w:val="193"/>
        </w:trPr>
        <w:tc>
          <w:tcPr>
            <w:tcW w:w="6884" w:type="dxa"/>
            <w:vMerge w:val="restart"/>
            <w:tcBorders>
              <w:top w:val="single" w:sz="4" w:space="0" w:color="auto"/>
              <w:left w:val="nil"/>
              <w:bottom w:val="single" w:sz="4" w:space="0" w:color="000000"/>
              <w:right w:val="single" w:sz="8" w:space="0" w:color="auto"/>
            </w:tcBorders>
            <w:shd w:val="clear" w:color="auto" w:fill="auto"/>
          </w:tcPr>
          <w:p w14:paraId="519E1A96" w14:textId="77777777" w:rsidR="005242C3" w:rsidRPr="00207FD8" w:rsidRDefault="005242C3">
            <w:pPr>
              <w:jc w:val="center"/>
              <w:rPr>
                <w:rFonts w:ascii="Tahoma" w:hAnsi="Tahoma" w:cs="Tahoma"/>
                <w:b/>
                <w:bCs/>
                <w:color w:val="000000"/>
                <w:sz w:val="16"/>
                <w:szCs w:val="16"/>
              </w:rPr>
            </w:pPr>
            <w:r w:rsidRPr="00207FD8">
              <w:rPr>
                <w:rFonts w:ascii="Tahoma" w:hAnsi="Tahoma" w:cs="Tahoma"/>
                <w:b/>
                <w:bCs/>
                <w:color w:val="000000"/>
                <w:sz w:val="16"/>
                <w:szCs w:val="16"/>
              </w:rPr>
              <w:t>INVESTIGATION</w:t>
            </w:r>
          </w:p>
          <w:p w14:paraId="396ED278" w14:textId="77777777" w:rsidR="005242C3" w:rsidRPr="00207FD8" w:rsidRDefault="005242C3">
            <w:pPr>
              <w:jc w:val="center"/>
              <w:rPr>
                <w:rFonts w:ascii="Tahoma" w:hAnsi="Tahoma" w:cs="Tahoma"/>
                <w:b/>
                <w:bCs/>
                <w:color w:val="000000"/>
                <w:sz w:val="16"/>
                <w:szCs w:val="16"/>
              </w:rPr>
            </w:pPr>
          </w:p>
          <w:p w14:paraId="6B8D2799" w14:textId="77777777" w:rsidR="005242C3" w:rsidRPr="00207FD8" w:rsidRDefault="005242C3">
            <w:pPr>
              <w:jc w:val="center"/>
              <w:rPr>
                <w:rFonts w:ascii="Tahoma" w:hAnsi="Tahoma" w:cs="Tahoma"/>
                <w:b/>
                <w:bCs/>
                <w:color w:val="000000"/>
                <w:sz w:val="16"/>
                <w:szCs w:val="16"/>
              </w:rPr>
            </w:pPr>
            <w:r w:rsidRPr="00207FD8">
              <w:rPr>
                <w:rFonts w:ascii="Tahoma" w:hAnsi="Tahoma" w:cs="Tahoma"/>
                <w:b/>
                <w:bCs/>
                <w:color w:val="000000"/>
                <w:sz w:val="16"/>
                <w:szCs w:val="16"/>
              </w:rPr>
              <w:t xml:space="preserve">1 = </w:t>
            </w:r>
            <w:r w:rsidR="00251653" w:rsidRPr="00207FD8">
              <w:rPr>
                <w:rFonts w:ascii="Tahoma" w:hAnsi="Tahoma" w:cs="Tahoma"/>
                <w:b/>
                <w:bCs/>
                <w:color w:val="000000"/>
                <w:sz w:val="16"/>
                <w:szCs w:val="16"/>
              </w:rPr>
              <w:t>strong support</w:t>
            </w:r>
            <w:r w:rsidRPr="00207FD8">
              <w:rPr>
                <w:rFonts w:ascii="Tahoma" w:hAnsi="Tahoma" w:cs="Tahoma"/>
                <w:b/>
                <w:bCs/>
                <w:color w:val="000000"/>
                <w:sz w:val="16"/>
                <w:szCs w:val="16"/>
              </w:rPr>
              <w:t xml:space="preserve">, 2 = </w:t>
            </w:r>
            <w:r w:rsidR="008C5C3F" w:rsidRPr="00207FD8">
              <w:rPr>
                <w:rFonts w:ascii="Tahoma" w:hAnsi="Tahoma" w:cs="Tahoma"/>
                <w:b/>
                <w:bCs/>
                <w:color w:val="000000"/>
                <w:sz w:val="16"/>
                <w:szCs w:val="16"/>
              </w:rPr>
              <w:t>discuss further</w:t>
            </w:r>
            <w:r w:rsidRPr="00207FD8">
              <w:rPr>
                <w:rFonts w:ascii="Tahoma" w:hAnsi="Tahoma" w:cs="Tahoma"/>
                <w:b/>
                <w:bCs/>
                <w:color w:val="000000"/>
                <w:sz w:val="16"/>
                <w:szCs w:val="16"/>
              </w:rPr>
              <w:t>, 3 =</w:t>
            </w:r>
            <w:r w:rsidR="008C5C3F" w:rsidRPr="00207FD8">
              <w:rPr>
                <w:rFonts w:ascii="Tahoma" w:hAnsi="Tahoma" w:cs="Tahoma"/>
                <w:b/>
                <w:bCs/>
                <w:color w:val="000000"/>
                <w:sz w:val="16"/>
                <w:szCs w:val="16"/>
              </w:rPr>
              <w:t>drop</w:t>
            </w:r>
            <w:r w:rsidR="00023C72" w:rsidRPr="00207FD8">
              <w:rPr>
                <w:rFonts w:ascii="Tahoma" w:hAnsi="Tahoma" w:cs="Tahoma"/>
                <w:b/>
                <w:bCs/>
                <w:color w:val="000000"/>
                <w:sz w:val="16"/>
                <w:szCs w:val="16"/>
              </w:rPr>
              <w:t>, 4= EMBL to take forward as future INSDC qualifier</w:t>
            </w:r>
            <w:r w:rsidR="005D15D7" w:rsidRPr="00207FD8">
              <w:rPr>
                <w:rFonts w:ascii="Tahoma" w:hAnsi="Tahoma" w:cs="Tahoma"/>
                <w:b/>
                <w:bCs/>
                <w:color w:val="000000"/>
                <w:sz w:val="16"/>
                <w:szCs w:val="16"/>
              </w:rPr>
              <w:t>, CV = controlled vocabulary</w:t>
            </w:r>
          </w:p>
          <w:p w14:paraId="213508E7" w14:textId="77777777" w:rsidR="005242C3" w:rsidRPr="00207FD8" w:rsidRDefault="005242C3" w:rsidP="008C5C3F">
            <w:pPr>
              <w:rPr>
                <w:rFonts w:ascii="Tahoma" w:hAnsi="Tahoma" w:cs="Tahoma"/>
                <w:b/>
                <w:bCs/>
                <w:color w:val="000000"/>
                <w:sz w:val="16"/>
                <w:szCs w:val="16"/>
              </w:rPr>
            </w:pPr>
          </w:p>
        </w:tc>
      </w:tr>
      <w:tr w:rsidR="0068683D" w:rsidRPr="00207FD8" w14:paraId="75605FC5" w14:textId="77777777">
        <w:trPr>
          <w:trHeight w:val="255"/>
        </w:trPr>
        <w:tc>
          <w:tcPr>
            <w:tcW w:w="6884" w:type="dxa"/>
            <w:vMerge/>
            <w:tcBorders>
              <w:top w:val="single" w:sz="4" w:space="0" w:color="auto"/>
              <w:left w:val="nil"/>
              <w:bottom w:val="single" w:sz="4" w:space="0" w:color="000000"/>
              <w:right w:val="single" w:sz="8" w:space="0" w:color="auto"/>
            </w:tcBorders>
            <w:shd w:val="clear" w:color="auto" w:fill="auto"/>
            <w:vAlign w:val="center"/>
          </w:tcPr>
          <w:p w14:paraId="347B96BE" w14:textId="77777777" w:rsidR="0068683D" w:rsidRPr="00207FD8" w:rsidRDefault="0068683D">
            <w:pPr>
              <w:rPr>
                <w:rFonts w:ascii="Tahoma" w:hAnsi="Tahoma" w:cs="Tahoma"/>
                <w:b/>
                <w:bCs/>
                <w:color w:val="000000"/>
                <w:sz w:val="16"/>
                <w:szCs w:val="16"/>
              </w:rPr>
            </w:pPr>
          </w:p>
        </w:tc>
        <w:tc>
          <w:tcPr>
            <w:tcW w:w="2784" w:type="dxa"/>
            <w:gridSpan w:val="6"/>
            <w:tcBorders>
              <w:top w:val="nil"/>
              <w:left w:val="single" w:sz="8" w:space="0" w:color="auto"/>
              <w:bottom w:val="single" w:sz="4" w:space="0" w:color="auto"/>
              <w:right w:val="single" w:sz="4" w:space="0" w:color="auto"/>
            </w:tcBorders>
          </w:tcPr>
          <w:p w14:paraId="0452BE6F" w14:textId="77777777" w:rsidR="0068683D" w:rsidRPr="00207FD8" w:rsidRDefault="0068683D">
            <w:pPr>
              <w:jc w:val="center"/>
              <w:rPr>
                <w:rFonts w:ascii="Tahoma" w:hAnsi="Tahoma" w:cs="Tahoma"/>
                <w:b/>
                <w:color w:val="000000"/>
                <w:sz w:val="16"/>
                <w:szCs w:val="16"/>
                <w:lang w:val="de-DE"/>
              </w:rPr>
            </w:pPr>
            <w:del w:id="11" w:author="DFIELD" w:date="2007-05-27T22:46:00Z">
              <w:r w:rsidRPr="00207FD8" w:rsidDel="00207FD8">
                <w:rPr>
                  <w:rFonts w:ascii="Tahoma" w:hAnsi="Tahoma" w:cs="Tahoma"/>
                  <w:b/>
                  <w:color w:val="000000"/>
                  <w:sz w:val="16"/>
                  <w:szCs w:val="16"/>
                  <w:lang w:val="de-DE"/>
                </w:rPr>
                <w:delText>Taxa</w:delText>
              </w:r>
            </w:del>
            <w:ins w:id="12" w:author="DFIELD" w:date="2007-05-27T22:46:00Z">
              <w:r w:rsidR="00207FD8">
                <w:rPr>
                  <w:rFonts w:ascii="Tahoma" w:hAnsi="Tahoma" w:cs="Tahoma"/>
                  <w:b/>
                  <w:color w:val="000000"/>
                  <w:sz w:val="16"/>
                  <w:szCs w:val="16"/>
                  <w:lang w:val="de-DE"/>
                </w:rPr>
                <w:t>Profiles</w:t>
              </w:r>
            </w:ins>
          </w:p>
        </w:tc>
      </w:tr>
      <w:tr w:rsidR="005242C3" w:rsidRPr="00207FD8" w14:paraId="5DF07A87" w14:textId="77777777">
        <w:trPr>
          <w:trHeight w:val="255"/>
        </w:trPr>
        <w:tc>
          <w:tcPr>
            <w:tcW w:w="6884" w:type="dxa"/>
            <w:vMerge/>
            <w:tcBorders>
              <w:top w:val="single" w:sz="4" w:space="0" w:color="auto"/>
              <w:left w:val="nil"/>
              <w:bottom w:val="single" w:sz="4" w:space="0" w:color="000000"/>
              <w:right w:val="single" w:sz="8" w:space="0" w:color="auto"/>
            </w:tcBorders>
            <w:shd w:val="clear" w:color="auto" w:fill="auto"/>
            <w:vAlign w:val="center"/>
          </w:tcPr>
          <w:p w14:paraId="0D46F24B" w14:textId="77777777" w:rsidR="005242C3" w:rsidRPr="00207FD8" w:rsidRDefault="005242C3">
            <w:pPr>
              <w:rPr>
                <w:rFonts w:ascii="Tahoma" w:hAnsi="Tahoma" w:cs="Tahoma"/>
                <w:b/>
                <w:bCs/>
                <w:color w:val="000000"/>
                <w:sz w:val="16"/>
                <w:szCs w:val="16"/>
              </w:rPr>
            </w:pPr>
          </w:p>
        </w:tc>
        <w:tc>
          <w:tcPr>
            <w:tcW w:w="603" w:type="dxa"/>
            <w:tcBorders>
              <w:top w:val="nil"/>
              <w:left w:val="single" w:sz="8" w:space="0" w:color="auto"/>
              <w:bottom w:val="single" w:sz="4" w:space="0" w:color="auto"/>
              <w:right w:val="single" w:sz="4" w:space="0" w:color="auto"/>
            </w:tcBorders>
          </w:tcPr>
          <w:p w14:paraId="75C9E61C" w14:textId="77777777" w:rsidR="005242C3" w:rsidRPr="00207FD8" w:rsidRDefault="005242C3">
            <w:pPr>
              <w:jc w:val="center"/>
              <w:rPr>
                <w:rFonts w:ascii="Tahoma" w:hAnsi="Tahoma" w:cs="Tahoma"/>
                <w:b/>
                <w:color w:val="000000"/>
                <w:sz w:val="16"/>
                <w:szCs w:val="16"/>
                <w:lang w:val="de-DE"/>
              </w:rPr>
            </w:pPr>
            <w:r w:rsidRPr="00207FD8">
              <w:rPr>
                <w:rFonts w:ascii="Tahoma" w:hAnsi="Tahoma" w:cs="Tahoma"/>
                <w:b/>
                <w:color w:val="000000"/>
                <w:sz w:val="16"/>
                <w:szCs w:val="16"/>
                <w:lang w:val="de-DE"/>
              </w:rPr>
              <w:t>EU</w:t>
            </w:r>
          </w:p>
        </w:tc>
        <w:tc>
          <w:tcPr>
            <w:tcW w:w="436" w:type="dxa"/>
            <w:tcBorders>
              <w:top w:val="nil"/>
              <w:left w:val="single" w:sz="4" w:space="0" w:color="auto"/>
              <w:bottom w:val="single" w:sz="4" w:space="0" w:color="auto"/>
              <w:right w:val="nil"/>
            </w:tcBorders>
            <w:shd w:val="clear" w:color="auto" w:fill="auto"/>
          </w:tcPr>
          <w:p w14:paraId="5D8DA938" w14:textId="77777777" w:rsidR="005242C3" w:rsidRPr="00207FD8" w:rsidRDefault="005242C3">
            <w:pPr>
              <w:jc w:val="center"/>
              <w:rPr>
                <w:rFonts w:ascii="Tahoma" w:hAnsi="Tahoma" w:cs="Tahoma"/>
                <w:b/>
                <w:color w:val="000000"/>
                <w:sz w:val="16"/>
                <w:szCs w:val="16"/>
              </w:rPr>
            </w:pPr>
            <w:commentRangeStart w:id="13"/>
            <w:r w:rsidRPr="00207FD8">
              <w:rPr>
                <w:rFonts w:ascii="Tahoma" w:hAnsi="Tahoma" w:cs="Tahoma"/>
                <w:b/>
                <w:color w:val="000000"/>
                <w:sz w:val="16"/>
                <w:szCs w:val="16"/>
                <w:lang w:val="de-DE"/>
              </w:rPr>
              <w:t>BA</w:t>
            </w:r>
            <w:commentRangeEnd w:id="13"/>
            <w:r w:rsidRPr="00207FD8">
              <w:rPr>
                <w:rStyle w:val="CommentReference"/>
                <w:b/>
                <w:vanish/>
              </w:rPr>
              <w:commentReference w:id="13"/>
            </w:r>
          </w:p>
        </w:tc>
        <w:tc>
          <w:tcPr>
            <w:tcW w:w="429" w:type="dxa"/>
            <w:tcBorders>
              <w:top w:val="nil"/>
              <w:left w:val="nil"/>
              <w:bottom w:val="single" w:sz="4" w:space="0" w:color="auto"/>
              <w:right w:val="nil"/>
            </w:tcBorders>
            <w:shd w:val="clear" w:color="auto" w:fill="auto"/>
          </w:tcPr>
          <w:p w14:paraId="1EA1BCA9" w14:textId="77777777" w:rsidR="005242C3" w:rsidRPr="00207FD8" w:rsidRDefault="005242C3">
            <w:pPr>
              <w:jc w:val="center"/>
              <w:rPr>
                <w:rFonts w:ascii="Tahoma" w:hAnsi="Tahoma" w:cs="Tahoma"/>
                <w:b/>
                <w:color w:val="000000"/>
                <w:sz w:val="16"/>
                <w:szCs w:val="16"/>
              </w:rPr>
            </w:pPr>
            <w:r w:rsidRPr="00207FD8">
              <w:rPr>
                <w:rFonts w:ascii="Tahoma" w:hAnsi="Tahoma" w:cs="Tahoma"/>
                <w:b/>
                <w:color w:val="000000"/>
                <w:sz w:val="16"/>
                <w:szCs w:val="16"/>
                <w:lang w:val="de-DE"/>
              </w:rPr>
              <w:t>PL</w:t>
            </w:r>
          </w:p>
        </w:tc>
        <w:tc>
          <w:tcPr>
            <w:tcW w:w="402" w:type="dxa"/>
            <w:tcBorders>
              <w:top w:val="nil"/>
              <w:left w:val="nil"/>
              <w:bottom w:val="single" w:sz="4" w:space="0" w:color="auto"/>
              <w:right w:val="nil"/>
            </w:tcBorders>
            <w:shd w:val="clear" w:color="auto" w:fill="auto"/>
          </w:tcPr>
          <w:p w14:paraId="3DCF67C7" w14:textId="77777777" w:rsidR="005242C3" w:rsidRPr="00207FD8" w:rsidRDefault="005242C3">
            <w:pPr>
              <w:jc w:val="center"/>
              <w:rPr>
                <w:rFonts w:ascii="Tahoma" w:hAnsi="Tahoma" w:cs="Tahoma"/>
                <w:b/>
                <w:color w:val="000000"/>
                <w:sz w:val="16"/>
                <w:szCs w:val="16"/>
              </w:rPr>
            </w:pPr>
            <w:r w:rsidRPr="00207FD8">
              <w:rPr>
                <w:rFonts w:ascii="Tahoma" w:hAnsi="Tahoma" w:cs="Tahoma"/>
                <w:b/>
                <w:color w:val="000000"/>
                <w:sz w:val="16"/>
                <w:szCs w:val="16"/>
                <w:lang w:val="de-DE"/>
              </w:rPr>
              <w:t>VI</w:t>
            </w:r>
          </w:p>
        </w:tc>
        <w:tc>
          <w:tcPr>
            <w:tcW w:w="456" w:type="dxa"/>
            <w:tcBorders>
              <w:top w:val="nil"/>
              <w:left w:val="nil"/>
              <w:bottom w:val="single" w:sz="4" w:space="0" w:color="auto"/>
              <w:right w:val="nil"/>
            </w:tcBorders>
            <w:shd w:val="clear" w:color="auto" w:fill="auto"/>
          </w:tcPr>
          <w:p w14:paraId="58CD029A" w14:textId="77777777" w:rsidR="005242C3" w:rsidRPr="00207FD8" w:rsidRDefault="005242C3">
            <w:pPr>
              <w:jc w:val="center"/>
              <w:rPr>
                <w:rFonts w:ascii="Tahoma" w:hAnsi="Tahoma" w:cs="Tahoma"/>
                <w:b/>
                <w:color w:val="000000"/>
                <w:sz w:val="16"/>
                <w:szCs w:val="16"/>
              </w:rPr>
            </w:pPr>
            <w:r w:rsidRPr="00207FD8">
              <w:rPr>
                <w:rFonts w:ascii="Tahoma" w:hAnsi="Tahoma" w:cs="Tahoma"/>
                <w:b/>
                <w:color w:val="000000"/>
                <w:sz w:val="16"/>
                <w:szCs w:val="16"/>
                <w:lang w:val="de-DE"/>
              </w:rPr>
              <w:t>OR</w:t>
            </w:r>
          </w:p>
        </w:tc>
        <w:tc>
          <w:tcPr>
            <w:tcW w:w="458" w:type="dxa"/>
            <w:tcBorders>
              <w:top w:val="nil"/>
              <w:left w:val="nil"/>
              <w:bottom w:val="single" w:sz="4" w:space="0" w:color="auto"/>
              <w:right w:val="nil"/>
            </w:tcBorders>
            <w:shd w:val="clear" w:color="auto" w:fill="auto"/>
          </w:tcPr>
          <w:p w14:paraId="4BE9A875" w14:textId="77777777" w:rsidR="005242C3" w:rsidRPr="00207FD8" w:rsidRDefault="005242C3">
            <w:pPr>
              <w:jc w:val="center"/>
              <w:rPr>
                <w:rFonts w:ascii="Tahoma" w:hAnsi="Tahoma" w:cs="Tahoma"/>
                <w:b/>
                <w:color w:val="000000"/>
                <w:sz w:val="16"/>
                <w:szCs w:val="16"/>
              </w:rPr>
            </w:pPr>
            <w:r w:rsidRPr="00207FD8">
              <w:rPr>
                <w:rFonts w:ascii="Tahoma" w:hAnsi="Tahoma" w:cs="Tahoma"/>
                <w:b/>
                <w:color w:val="000000"/>
                <w:sz w:val="16"/>
                <w:szCs w:val="16"/>
                <w:lang w:val="de-DE"/>
              </w:rPr>
              <w:t>ME</w:t>
            </w:r>
          </w:p>
        </w:tc>
      </w:tr>
      <w:tr w:rsidR="005242C3" w:rsidRPr="00207FD8" w14:paraId="312C5C5A" w14:textId="77777777">
        <w:trPr>
          <w:gridAfter w:val="6"/>
          <w:wAfter w:w="2784" w:type="dxa"/>
          <w:trHeight w:val="214"/>
        </w:trPr>
        <w:tc>
          <w:tcPr>
            <w:tcW w:w="6884" w:type="dxa"/>
            <w:tcBorders>
              <w:top w:val="nil"/>
              <w:left w:val="nil"/>
              <w:bottom w:val="single" w:sz="4" w:space="0" w:color="auto"/>
              <w:right w:val="single" w:sz="8" w:space="0" w:color="auto"/>
            </w:tcBorders>
            <w:shd w:val="clear" w:color="auto" w:fill="000000"/>
          </w:tcPr>
          <w:p w14:paraId="6D9967B4" w14:textId="77777777" w:rsidR="005242C3" w:rsidRPr="00207FD8" w:rsidRDefault="005242C3">
            <w:pPr>
              <w:jc w:val="center"/>
              <w:rPr>
                <w:rFonts w:ascii="Tahoma" w:hAnsi="Tahoma" w:cs="Tahoma"/>
                <w:b/>
                <w:bCs/>
                <w:i/>
                <w:iCs/>
                <w:color w:val="FFFFFF"/>
                <w:sz w:val="16"/>
                <w:szCs w:val="16"/>
              </w:rPr>
            </w:pPr>
            <w:r w:rsidRPr="00207FD8">
              <w:rPr>
                <w:rFonts w:ascii="Tahoma" w:hAnsi="Tahoma" w:cs="Tahoma"/>
                <w:b/>
                <w:bCs/>
                <w:i/>
                <w:iCs/>
                <w:color w:val="FFFFFF"/>
                <w:sz w:val="16"/>
                <w:szCs w:val="16"/>
              </w:rPr>
              <w:t>Study</w:t>
            </w:r>
            <w:ins w:id="14" w:author="DFIELD" w:date="2007-05-27T22:47:00Z">
              <w:r w:rsidR="0038736E">
                <w:rPr>
                  <w:rFonts w:ascii="Tahoma" w:hAnsi="Tahoma" w:cs="Tahoma"/>
                  <w:b/>
                  <w:bCs/>
                  <w:i/>
                  <w:iCs/>
                  <w:color w:val="FFFFFF"/>
                  <w:sz w:val="16"/>
                  <w:szCs w:val="16"/>
                </w:rPr>
                <w:t xml:space="preserve"> (BioSource</w:t>
              </w:r>
            </w:ins>
            <w:ins w:id="15" w:author="DFIELD" w:date="2007-05-27T22:58:00Z">
              <w:r w:rsidR="0038736E">
                <w:rPr>
                  <w:rFonts w:ascii="Tahoma" w:hAnsi="Tahoma" w:cs="Tahoma"/>
                  <w:b/>
                  <w:bCs/>
                  <w:i/>
                  <w:iCs/>
                  <w:color w:val="FFFFFF"/>
                  <w:sz w:val="16"/>
                  <w:szCs w:val="16"/>
                </w:rPr>
                <w:t>-&gt;</w:t>
              </w:r>
            </w:ins>
            <w:ins w:id="16" w:author="DFIELD" w:date="2007-05-27T22:47:00Z">
              <w:r w:rsidR="0038736E">
                <w:rPr>
                  <w:rFonts w:ascii="Tahoma" w:hAnsi="Tahoma" w:cs="Tahoma"/>
                  <w:b/>
                  <w:bCs/>
                  <w:i/>
                  <w:iCs/>
                  <w:color w:val="FFFFFF"/>
                  <w:sz w:val="16"/>
                  <w:szCs w:val="16"/>
                </w:rPr>
                <w:t>BioMaterial</w:t>
              </w:r>
            </w:ins>
            <w:ins w:id="17" w:author="DFIELD" w:date="2007-05-27T22:58:00Z">
              <w:r w:rsidR="0038736E">
                <w:rPr>
                  <w:rFonts w:ascii="Tahoma" w:hAnsi="Tahoma" w:cs="Tahoma"/>
                  <w:b/>
                  <w:bCs/>
                  <w:i/>
                  <w:iCs/>
                  <w:color w:val="FFFFFF"/>
                  <w:sz w:val="16"/>
                  <w:szCs w:val="16"/>
                </w:rPr>
                <w:t>-&gt;</w:t>
              </w:r>
            </w:ins>
            <w:ins w:id="18" w:author="DFIELD" w:date="2007-05-27T22:47:00Z">
              <w:r w:rsidR="00901CDA">
                <w:rPr>
                  <w:rFonts w:ascii="Tahoma" w:hAnsi="Tahoma" w:cs="Tahoma"/>
                  <w:b/>
                  <w:bCs/>
                  <w:i/>
                  <w:iCs/>
                  <w:color w:val="FFFFFF"/>
                  <w:sz w:val="16"/>
                  <w:szCs w:val="16"/>
                </w:rPr>
                <w:t>BioSample)</w:t>
              </w:r>
            </w:ins>
          </w:p>
        </w:tc>
      </w:tr>
      <w:tr w:rsidR="005242C3" w:rsidRPr="00207FD8" w14:paraId="5B1D201D" w14:textId="77777777">
        <w:trPr>
          <w:gridAfter w:val="6"/>
          <w:wAfter w:w="2784" w:type="dxa"/>
          <w:trHeight w:val="255"/>
        </w:trPr>
        <w:tc>
          <w:tcPr>
            <w:tcW w:w="6884" w:type="dxa"/>
            <w:tcBorders>
              <w:top w:val="nil"/>
              <w:left w:val="nil"/>
              <w:bottom w:val="single" w:sz="4" w:space="0" w:color="auto"/>
              <w:right w:val="single" w:sz="8" w:space="0" w:color="auto"/>
            </w:tcBorders>
            <w:shd w:val="clear" w:color="auto" w:fill="auto"/>
          </w:tcPr>
          <w:p w14:paraId="0DDFBB32" w14:textId="77777777" w:rsidR="005242C3" w:rsidRPr="00207FD8" w:rsidRDefault="005242C3">
            <w:pPr>
              <w:rPr>
                <w:rFonts w:ascii="Tahoma" w:hAnsi="Tahoma" w:cs="Tahoma"/>
                <w:b/>
                <w:bCs/>
                <w:color w:val="000000"/>
                <w:sz w:val="16"/>
                <w:szCs w:val="16"/>
              </w:rPr>
            </w:pPr>
            <w:r w:rsidRPr="00207FD8">
              <w:rPr>
                <w:rFonts w:ascii="Tahoma" w:hAnsi="Tahoma" w:cs="Tahoma"/>
                <w:b/>
                <w:bCs/>
                <w:color w:val="000000"/>
                <w:sz w:val="16"/>
                <w:szCs w:val="16"/>
              </w:rPr>
              <w:t>ORGANISM</w:t>
            </w:r>
            <w:r w:rsidRPr="00207FD8" w:rsidDel="00747829">
              <w:rPr>
                <w:rFonts w:ascii="Tahoma" w:hAnsi="Tahoma" w:cs="Tahoma"/>
                <w:b/>
                <w:bCs/>
                <w:color w:val="000000"/>
                <w:sz w:val="16"/>
                <w:szCs w:val="16"/>
              </w:rPr>
              <w:t xml:space="preserve"> </w:t>
            </w:r>
          </w:p>
        </w:tc>
      </w:tr>
      <w:tr w:rsidR="005242C3" w:rsidRPr="00207FD8" w14:paraId="60041A4B" w14:textId="77777777">
        <w:trPr>
          <w:trHeight w:val="255"/>
        </w:trPr>
        <w:tc>
          <w:tcPr>
            <w:tcW w:w="6884" w:type="dxa"/>
            <w:tcBorders>
              <w:top w:val="nil"/>
              <w:left w:val="nil"/>
              <w:bottom w:val="nil"/>
              <w:right w:val="single" w:sz="8" w:space="0" w:color="auto"/>
            </w:tcBorders>
            <w:shd w:val="clear" w:color="auto" w:fill="auto"/>
          </w:tcPr>
          <w:p w14:paraId="0765E629" w14:textId="77777777" w:rsidR="005242C3" w:rsidRPr="00207FD8" w:rsidRDefault="005242C3">
            <w:pPr>
              <w:rPr>
                <w:rFonts w:ascii="Tahoma" w:hAnsi="Tahoma" w:cs="Tahoma"/>
                <w:color w:val="000000"/>
                <w:sz w:val="16"/>
                <w:szCs w:val="16"/>
              </w:rPr>
            </w:pPr>
            <w:r w:rsidRPr="00207FD8">
              <w:rPr>
                <w:rFonts w:ascii="Tahoma" w:hAnsi="Tahoma" w:cs="Tahoma"/>
                <w:color w:val="000000"/>
                <w:sz w:val="16"/>
                <w:szCs w:val="16"/>
              </w:rPr>
              <w:t xml:space="preserve">Complete genetic lineage (below lowest rank of </w:t>
            </w:r>
            <w:commentRangeStart w:id="19"/>
            <w:r w:rsidRPr="00207FD8">
              <w:rPr>
                <w:rFonts w:ascii="Tahoma" w:hAnsi="Tahoma" w:cs="Tahoma"/>
                <w:color w:val="000000"/>
                <w:sz w:val="16"/>
                <w:szCs w:val="16"/>
              </w:rPr>
              <w:t>NCBI taxonomy</w:t>
            </w:r>
            <w:commentRangeEnd w:id="19"/>
            <w:r w:rsidRPr="00207FD8">
              <w:rPr>
                <w:rStyle w:val="CommentReference"/>
                <w:vanish/>
              </w:rPr>
              <w:commentReference w:id="19"/>
            </w:r>
            <w:r w:rsidRPr="00207FD8">
              <w:rPr>
                <w:rFonts w:ascii="Tahoma" w:hAnsi="Tahoma" w:cs="Tahoma"/>
                <w:color w:val="000000"/>
                <w:sz w:val="16"/>
                <w:szCs w:val="16"/>
              </w:rPr>
              <w:t>)</w:t>
            </w:r>
            <w:r w:rsidR="0094692D" w:rsidRPr="00207FD8">
              <w:rPr>
                <w:rFonts w:ascii="Tahoma" w:hAnsi="Tahoma" w:cs="Tahoma"/>
                <w:color w:val="000000"/>
                <w:sz w:val="16"/>
                <w:szCs w:val="16"/>
                <w:vertAlign w:val="superscript"/>
              </w:rPr>
              <w:t xml:space="preserve"> </w:t>
            </w:r>
            <w:r w:rsidR="0094692D" w:rsidRPr="00207FD8">
              <w:rPr>
                <w:rFonts w:ascii="Tahoma" w:hAnsi="Tahoma" w:cs="Tahoma"/>
                <w:b/>
                <w:color w:val="000000"/>
                <w:sz w:val="20"/>
                <w:szCs w:val="20"/>
                <w:vertAlign w:val="superscript"/>
              </w:rPr>
              <w:t>1</w:t>
            </w:r>
            <w:r w:rsidR="005D15D7" w:rsidRPr="00207FD8">
              <w:rPr>
                <w:rFonts w:ascii="Tahoma" w:hAnsi="Tahoma" w:cs="Tahoma"/>
                <w:b/>
                <w:color w:val="000000"/>
                <w:sz w:val="20"/>
                <w:szCs w:val="20"/>
                <w:vertAlign w:val="superscript"/>
              </w:rPr>
              <w:t>, CV</w:t>
            </w:r>
          </w:p>
        </w:tc>
        <w:tc>
          <w:tcPr>
            <w:tcW w:w="603" w:type="dxa"/>
            <w:tcBorders>
              <w:top w:val="nil"/>
              <w:left w:val="single" w:sz="8" w:space="0" w:color="auto"/>
              <w:bottom w:val="nil"/>
              <w:right w:val="nil"/>
            </w:tcBorders>
          </w:tcPr>
          <w:p w14:paraId="6B3B5C67" w14:textId="77777777" w:rsidR="005242C3" w:rsidRPr="00207FD8" w:rsidRDefault="005242C3">
            <w:pPr>
              <w:jc w:val="center"/>
              <w:rPr>
                <w:rFonts w:ascii="Tahoma" w:hAnsi="Tahoma" w:cs="Tahoma"/>
                <w:color w:val="000000"/>
                <w:sz w:val="16"/>
                <w:szCs w:val="16"/>
              </w:rPr>
            </w:pPr>
            <w:r w:rsidRPr="00207FD8">
              <w:rPr>
                <w:rFonts w:ascii="Tahoma" w:hAnsi="Tahoma" w:cs="Tahoma"/>
                <w:color w:val="000000"/>
                <w:sz w:val="16"/>
                <w:szCs w:val="16"/>
              </w:rPr>
              <w:t>M</w:t>
            </w:r>
          </w:p>
        </w:tc>
        <w:tc>
          <w:tcPr>
            <w:tcW w:w="436" w:type="dxa"/>
            <w:tcBorders>
              <w:top w:val="nil"/>
              <w:left w:val="nil"/>
              <w:bottom w:val="nil"/>
              <w:right w:val="nil"/>
            </w:tcBorders>
            <w:shd w:val="clear" w:color="auto" w:fill="auto"/>
          </w:tcPr>
          <w:p w14:paraId="5F54CD62" w14:textId="77777777" w:rsidR="005242C3" w:rsidRPr="00207FD8" w:rsidRDefault="005242C3">
            <w:pPr>
              <w:jc w:val="center"/>
              <w:rPr>
                <w:rFonts w:ascii="Tahoma" w:hAnsi="Tahoma" w:cs="Tahoma"/>
                <w:color w:val="000000"/>
                <w:sz w:val="16"/>
                <w:szCs w:val="16"/>
              </w:rPr>
            </w:pPr>
            <w:r w:rsidRPr="00207FD8">
              <w:rPr>
                <w:rFonts w:ascii="Tahoma" w:hAnsi="Tahoma" w:cs="Tahoma"/>
                <w:color w:val="000000"/>
                <w:sz w:val="16"/>
                <w:szCs w:val="16"/>
              </w:rPr>
              <w:t>M</w:t>
            </w:r>
          </w:p>
        </w:tc>
        <w:tc>
          <w:tcPr>
            <w:tcW w:w="429" w:type="dxa"/>
            <w:tcBorders>
              <w:top w:val="nil"/>
              <w:left w:val="nil"/>
              <w:bottom w:val="nil"/>
              <w:right w:val="nil"/>
            </w:tcBorders>
            <w:shd w:val="clear" w:color="auto" w:fill="auto"/>
          </w:tcPr>
          <w:p w14:paraId="53580D14" w14:textId="77777777" w:rsidR="005242C3" w:rsidRPr="00207FD8" w:rsidRDefault="005242C3">
            <w:pPr>
              <w:jc w:val="center"/>
              <w:rPr>
                <w:rFonts w:ascii="Tahoma" w:hAnsi="Tahoma" w:cs="Tahoma"/>
                <w:color w:val="000000"/>
                <w:sz w:val="16"/>
                <w:szCs w:val="16"/>
              </w:rPr>
            </w:pPr>
            <w:r w:rsidRPr="00207FD8">
              <w:rPr>
                <w:rFonts w:ascii="Tahoma" w:hAnsi="Tahoma" w:cs="Tahoma"/>
                <w:color w:val="000000"/>
                <w:sz w:val="16"/>
                <w:szCs w:val="16"/>
              </w:rPr>
              <w:t xml:space="preserve">M </w:t>
            </w:r>
          </w:p>
        </w:tc>
        <w:tc>
          <w:tcPr>
            <w:tcW w:w="402" w:type="dxa"/>
            <w:tcBorders>
              <w:top w:val="nil"/>
              <w:left w:val="nil"/>
              <w:bottom w:val="nil"/>
              <w:right w:val="nil"/>
            </w:tcBorders>
            <w:shd w:val="clear" w:color="auto" w:fill="auto"/>
          </w:tcPr>
          <w:p w14:paraId="73FAA85B" w14:textId="77777777" w:rsidR="005242C3" w:rsidRPr="00207FD8" w:rsidRDefault="005242C3">
            <w:pPr>
              <w:jc w:val="center"/>
              <w:rPr>
                <w:rFonts w:ascii="Tahoma" w:hAnsi="Tahoma" w:cs="Tahoma"/>
                <w:color w:val="000000"/>
                <w:sz w:val="16"/>
                <w:szCs w:val="16"/>
              </w:rPr>
            </w:pPr>
            <w:r w:rsidRPr="00207FD8">
              <w:rPr>
                <w:rFonts w:ascii="Tahoma" w:hAnsi="Tahoma" w:cs="Tahoma"/>
                <w:color w:val="000000"/>
                <w:sz w:val="16"/>
                <w:szCs w:val="16"/>
              </w:rPr>
              <w:t xml:space="preserve">M </w:t>
            </w:r>
          </w:p>
        </w:tc>
        <w:tc>
          <w:tcPr>
            <w:tcW w:w="456" w:type="dxa"/>
            <w:tcBorders>
              <w:top w:val="nil"/>
              <w:left w:val="nil"/>
              <w:bottom w:val="nil"/>
              <w:right w:val="nil"/>
            </w:tcBorders>
            <w:shd w:val="clear" w:color="auto" w:fill="auto"/>
          </w:tcPr>
          <w:p w14:paraId="7219A111" w14:textId="77777777" w:rsidR="005242C3" w:rsidRPr="00207FD8" w:rsidRDefault="005242C3">
            <w:pPr>
              <w:jc w:val="center"/>
              <w:rPr>
                <w:rFonts w:ascii="Tahoma" w:hAnsi="Tahoma" w:cs="Tahoma"/>
                <w:color w:val="000000"/>
                <w:sz w:val="16"/>
                <w:szCs w:val="16"/>
              </w:rPr>
            </w:pPr>
            <w:r w:rsidRPr="00207FD8">
              <w:rPr>
                <w:rFonts w:ascii="Tahoma" w:hAnsi="Tahoma" w:cs="Tahoma"/>
                <w:color w:val="000000"/>
                <w:sz w:val="16"/>
                <w:szCs w:val="16"/>
              </w:rPr>
              <w:t>M</w:t>
            </w:r>
          </w:p>
        </w:tc>
        <w:tc>
          <w:tcPr>
            <w:tcW w:w="458" w:type="dxa"/>
            <w:tcBorders>
              <w:top w:val="nil"/>
              <w:left w:val="nil"/>
              <w:bottom w:val="nil"/>
              <w:right w:val="nil"/>
            </w:tcBorders>
            <w:shd w:val="clear" w:color="auto" w:fill="auto"/>
          </w:tcPr>
          <w:p w14:paraId="5C450CAC" w14:textId="77777777" w:rsidR="005242C3" w:rsidRPr="00207FD8" w:rsidRDefault="005242C3">
            <w:pPr>
              <w:jc w:val="center"/>
              <w:rPr>
                <w:rFonts w:ascii="Tahoma" w:hAnsi="Tahoma" w:cs="Tahoma"/>
                <w:color w:val="000000"/>
                <w:sz w:val="16"/>
                <w:szCs w:val="16"/>
              </w:rPr>
            </w:pPr>
            <w:r w:rsidRPr="00207FD8">
              <w:rPr>
                <w:rFonts w:ascii="Tahoma" w:hAnsi="Tahoma" w:cs="Tahoma"/>
                <w:color w:val="000000"/>
                <w:sz w:val="16"/>
                <w:szCs w:val="16"/>
              </w:rPr>
              <w:t>-</w:t>
            </w:r>
          </w:p>
        </w:tc>
      </w:tr>
      <w:tr w:rsidR="00DE7BA6" w:rsidRPr="00207FD8" w14:paraId="61015F89" w14:textId="77777777">
        <w:trPr>
          <w:trHeight w:val="255"/>
        </w:trPr>
        <w:tc>
          <w:tcPr>
            <w:tcW w:w="6884" w:type="dxa"/>
            <w:tcBorders>
              <w:top w:val="nil"/>
              <w:left w:val="nil"/>
              <w:bottom w:val="nil"/>
              <w:right w:val="single" w:sz="8" w:space="0" w:color="auto"/>
            </w:tcBorders>
            <w:shd w:val="clear" w:color="auto" w:fill="auto"/>
          </w:tcPr>
          <w:p w14:paraId="18719A19" w14:textId="77777777" w:rsidR="00DE7BA6" w:rsidRPr="00207FD8" w:rsidRDefault="00DE7BA6">
            <w:pPr>
              <w:rPr>
                <w:rFonts w:ascii="Tahoma" w:hAnsi="Tahoma" w:cs="Tahoma"/>
                <w:sz w:val="16"/>
                <w:szCs w:val="16"/>
              </w:rPr>
            </w:pPr>
            <w:r w:rsidRPr="00207FD8">
              <w:rPr>
                <w:rFonts w:ascii="Tahoma" w:hAnsi="Tahoma" w:cs="Tahoma"/>
                <w:sz w:val="16"/>
                <w:szCs w:val="16"/>
                <w:lang w:val="en-GB"/>
              </w:rPr>
              <w:t>Ploidy leve</w:t>
            </w:r>
            <w:r w:rsidR="008C5C3F" w:rsidRPr="00207FD8">
              <w:rPr>
                <w:rFonts w:ascii="Tahoma" w:hAnsi="Tahoma" w:cs="Tahoma"/>
                <w:sz w:val="16"/>
                <w:szCs w:val="16"/>
                <w:lang w:val="en-GB"/>
              </w:rPr>
              <w:t xml:space="preserve">l </w:t>
            </w:r>
            <w:r w:rsidR="0094692D" w:rsidRPr="00207FD8">
              <w:rPr>
                <w:rFonts w:ascii="Tahoma" w:hAnsi="Tahoma" w:cs="Tahoma"/>
                <w:b/>
                <w:color w:val="000000"/>
                <w:sz w:val="20"/>
                <w:szCs w:val="20"/>
                <w:vertAlign w:val="superscript"/>
              </w:rPr>
              <w:t>1</w:t>
            </w:r>
            <w:r w:rsidR="00E374A7" w:rsidRPr="00207FD8">
              <w:rPr>
                <w:rFonts w:ascii="Tahoma" w:hAnsi="Tahoma" w:cs="Tahoma"/>
                <w:b/>
                <w:color w:val="000000"/>
                <w:sz w:val="20"/>
                <w:szCs w:val="20"/>
                <w:vertAlign w:val="superscript"/>
              </w:rPr>
              <w:t>, CV</w:t>
            </w:r>
            <w:r w:rsidR="00BF539C" w:rsidRPr="00207FD8">
              <w:rPr>
                <w:rFonts w:ascii="Tahoma" w:hAnsi="Tahoma" w:cs="Tahoma"/>
                <w:b/>
                <w:color w:val="000000"/>
                <w:sz w:val="20"/>
                <w:szCs w:val="20"/>
                <w:vertAlign w:val="superscript"/>
              </w:rPr>
              <w:t xml:space="preserve"> (MGED ontology or NCI Thesaurus)</w:t>
            </w:r>
          </w:p>
        </w:tc>
        <w:tc>
          <w:tcPr>
            <w:tcW w:w="603" w:type="dxa"/>
            <w:tcBorders>
              <w:top w:val="nil"/>
              <w:left w:val="single" w:sz="8" w:space="0" w:color="auto"/>
              <w:bottom w:val="nil"/>
              <w:right w:val="nil"/>
            </w:tcBorders>
          </w:tcPr>
          <w:p w14:paraId="5931654E" w14:textId="77777777" w:rsidR="00DE7BA6" w:rsidRPr="00207FD8" w:rsidRDefault="00DE7BA6">
            <w:pPr>
              <w:jc w:val="cente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auto"/>
          </w:tcPr>
          <w:p w14:paraId="57085254" w14:textId="77777777" w:rsidR="00DE7BA6" w:rsidRPr="00207FD8" w:rsidRDefault="00DE7BA6">
            <w:pPr>
              <w:jc w:val="center"/>
              <w:rPr>
                <w:rFonts w:ascii="Tahoma" w:hAnsi="Tahoma" w:cs="Tahoma"/>
                <w:sz w:val="16"/>
                <w:szCs w:val="16"/>
              </w:rPr>
            </w:pPr>
            <w:r w:rsidRPr="00207FD8">
              <w:rPr>
                <w:rFonts w:ascii="Tahoma" w:hAnsi="Tahoma" w:cs="Tahoma"/>
                <w:sz w:val="16"/>
                <w:szCs w:val="16"/>
              </w:rPr>
              <w:t>-</w:t>
            </w:r>
          </w:p>
        </w:tc>
        <w:tc>
          <w:tcPr>
            <w:tcW w:w="429" w:type="dxa"/>
            <w:tcBorders>
              <w:top w:val="nil"/>
              <w:left w:val="nil"/>
              <w:bottom w:val="nil"/>
              <w:right w:val="nil"/>
            </w:tcBorders>
            <w:shd w:val="clear" w:color="auto" w:fill="auto"/>
          </w:tcPr>
          <w:p w14:paraId="754B370E" w14:textId="77777777" w:rsidR="00DE7BA6" w:rsidRPr="00207FD8" w:rsidRDefault="00DE7BA6">
            <w:pPr>
              <w:jc w:val="center"/>
              <w:rPr>
                <w:rFonts w:ascii="Tahoma" w:hAnsi="Tahoma" w:cs="Tahoma"/>
                <w:sz w:val="16"/>
                <w:szCs w:val="16"/>
              </w:rPr>
            </w:pPr>
          </w:p>
        </w:tc>
        <w:tc>
          <w:tcPr>
            <w:tcW w:w="402" w:type="dxa"/>
            <w:tcBorders>
              <w:top w:val="nil"/>
              <w:left w:val="nil"/>
              <w:bottom w:val="nil"/>
              <w:right w:val="nil"/>
            </w:tcBorders>
            <w:shd w:val="clear" w:color="auto" w:fill="auto"/>
          </w:tcPr>
          <w:p w14:paraId="618C0C6B" w14:textId="77777777" w:rsidR="00DE7BA6" w:rsidRPr="00207FD8" w:rsidRDefault="00DE7BA6">
            <w:pPr>
              <w:jc w:val="center"/>
              <w:rPr>
                <w:rFonts w:ascii="Tahoma" w:hAnsi="Tahoma" w:cs="Tahoma"/>
                <w:sz w:val="16"/>
                <w:szCs w:val="16"/>
              </w:rPr>
            </w:pPr>
          </w:p>
        </w:tc>
        <w:tc>
          <w:tcPr>
            <w:tcW w:w="456" w:type="dxa"/>
            <w:tcBorders>
              <w:top w:val="nil"/>
              <w:left w:val="nil"/>
              <w:bottom w:val="nil"/>
              <w:right w:val="nil"/>
            </w:tcBorders>
            <w:shd w:val="clear" w:color="auto" w:fill="auto"/>
          </w:tcPr>
          <w:p w14:paraId="54C55A48" w14:textId="77777777" w:rsidR="00DE7BA6" w:rsidRPr="00207FD8" w:rsidRDefault="00DE7BA6">
            <w:pPr>
              <w:jc w:val="center"/>
              <w:rPr>
                <w:rFonts w:ascii="Tahoma" w:hAnsi="Tahoma" w:cs="Tahoma"/>
                <w:sz w:val="16"/>
                <w:szCs w:val="16"/>
              </w:rPr>
            </w:pPr>
          </w:p>
        </w:tc>
        <w:tc>
          <w:tcPr>
            <w:tcW w:w="458" w:type="dxa"/>
            <w:tcBorders>
              <w:top w:val="nil"/>
              <w:left w:val="nil"/>
              <w:bottom w:val="nil"/>
              <w:right w:val="nil"/>
            </w:tcBorders>
            <w:shd w:val="clear" w:color="auto" w:fill="auto"/>
          </w:tcPr>
          <w:p w14:paraId="32256E33" w14:textId="77777777" w:rsidR="00DE7BA6" w:rsidRPr="00207FD8" w:rsidRDefault="00DE7BA6">
            <w:pPr>
              <w:jc w:val="center"/>
              <w:rPr>
                <w:rFonts w:ascii="Tahoma" w:hAnsi="Tahoma" w:cs="Tahoma"/>
                <w:sz w:val="16"/>
                <w:szCs w:val="16"/>
              </w:rPr>
            </w:pPr>
          </w:p>
        </w:tc>
      </w:tr>
      <w:tr w:rsidR="005242C3" w:rsidRPr="00207FD8" w14:paraId="1932667C" w14:textId="77777777">
        <w:trPr>
          <w:trHeight w:val="255"/>
        </w:trPr>
        <w:tc>
          <w:tcPr>
            <w:tcW w:w="6884" w:type="dxa"/>
            <w:tcBorders>
              <w:top w:val="nil"/>
              <w:left w:val="nil"/>
              <w:bottom w:val="nil"/>
              <w:right w:val="single" w:sz="8" w:space="0" w:color="auto"/>
            </w:tcBorders>
            <w:shd w:val="clear" w:color="auto" w:fill="auto"/>
          </w:tcPr>
          <w:p w14:paraId="0CBAEFC7" w14:textId="77777777" w:rsidR="005242C3" w:rsidRPr="00207FD8" w:rsidRDefault="005242C3">
            <w:pPr>
              <w:rPr>
                <w:rFonts w:ascii="Tahoma" w:hAnsi="Tahoma" w:cs="Tahoma"/>
                <w:sz w:val="16"/>
                <w:szCs w:val="16"/>
              </w:rPr>
            </w:pPr>
            <w:r w:rsidRPr="00207FD8">
              <w:rPr>
                <w:rFonts w:ascii="Tahoma" w:hAnsi="Tahoma" w:cs="Tahoma"/>
                <w:sz w:val="16"/>
                <w:szCs w:val="16"/>
              </w:rPr>
              <w:t xml:space="preserve">Number of </w:t>
            </w:r>
            <w:r w:rsidR="00842A8C" w:rsidRPr="00207FD8">
              <w:rPr>
                <w:rFonts w:ascii="Tahoma" w:hAnsi="Tahoma" w:cs="Tahoma"/>
                <w:sz w:val="16"/>
                <w:szCs w:val="16"/>
              </w:rPr>
              <w:t xml:space="preserve">replicons </w:t>
            </w:r>
            <w:r w:rsidRPr="00207FD8">
              <w:rPr>
                <w:rFonts w:ascii="Tahoma" w:hAnsi="Tahoma" w:cs="Tahoma"/>
                <w:sz w:val="16"/>
                <w:szCs w:val="16"/>
              </w:rPr>
              <w:t>(</w:t>
            </w:r>
            <w:r w:rsidR="00842A8C" w:rsidRPr="00207FD8">
              <w:rPr>
                <w:rFonts w:ascii="Tahoma" w:hAnsi="Tahoma" w:cs="Tahoma"/>
                <w:sz w:val="16"/>
                <w:szCs w:val="16"/>
              </w:rPr>
              <w:t xml:space="preserve">nuclear genome: chromosomes, </w:t>
            </w:r>
            <w:r w:rsidRPr="00207FD8">
              <w:rPr>
                <w:rFonts w:ascii="Tahoma" w:hAnsi="Tahoma" w:cs="Tahoma"/>
                <w:sz w:val="16"/>
                <w:szCs w:val="16"/>
              </w:rPr>
              <w:t xml:space="preserve">Virus: number of segments) </w:t>
            </w:r>
            <w:r w:rsidR="00842A8C" w:rsidRPr="00207FD8">
              <w:rPr>
                <w:rFonts w:ascii="Tahoma" w:hAnsi="Tahoma" w:cs="Tahoma"/>
                <w:sz w:val="16"/>
                <w:szCs w:val="16"/>
              </w:rPr>
              <w:t>(refers to haploid chromosome count</w:t>
            </w:r>
            <w:r w:rsidR="008C5C3F" w:rsidRPr="00207FD8">
              <w:rPr>
                <w:rFonts w:ascii="Tahoma" w:hAnsi="Tahoma" w:cs="Tahoma"/>
                <w:sz w:val="16"/>
                <w:szCs w:val="16"/>
              </w:rPr>
              <w:t>)</w:t>
            </w:r>
            <w:r w:rsidR="008C5C3F" w:rsidRPr="00207FD8">
              <w:rPr>
                <w:rFonts w:ascii="Tahoma" w:hAnsi="Tahoma" w:cs="Tahoma"/>
                <w:color w:val="000000"/>
                <w:sz w:val="16"/>
                <w:szCs w:val="16"/>
                <w:vertAlign w:val="superscript"/>
              </w:rPr>
              <w:t xml:space="preserve"> </w:t>
            </w:r>
            <w:r w:rsidR="0094692D" w:rsidRPr="00207FD8">
              <w:rPr>
                <w:rFonts w:ascii="Tahoma" w:hAnsi="Tahoma" w:cs="Tahoma"/>
                <w:b/>
                <w:color w:val="000000"/>
                <w:sz w:val="20"/>
                <w:szCs w:val="20"/>
                <w:vertAlign w:val="superscript"/>
              </w:rPr>
              <w:t>1</w:t>
            </w:r>
            <w:r w:rsidR="00E374A7" w:rsidRPr="00207FD8">
              <w:rPr>
                <w:rFonts w:ascii="Tahoma" w:hAnsi="Tahoma" w:cs="Tahoma"/>
                <w:b/>
                <w:color w:val="000000"/>
                <w:sz w:val="20"/>
                <w:szCs w:val="20"/>
                <w:vertAlign w:val="superscript"/>
              </w:rPr>
              <w:t>, integer</w:t>
            </w:r>
          </w:p>
        </w:tc>
        <w:tc>
          <w:tcPr>
            <w:tcW w:w="603" w:type="dxa"/>
            <w:tcBorders>
              <w:top w:val="nil"/>
              <w:left w:val="single" w:sz="8" w:space="0" w:color="auto"/>
              <w:bottom w:val="nil"/>
              <w:right w:val="nil"/>
            </w:tcBorders>
          </w:tcPr>
          <w:p w14:paraId="7A8D5312"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auto"/>
          </w:tcPr>
          <w:p w14:paraId="1AB8D912"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406C4102" w14:textId="77777777" w:rsidR="005242C3" w:rsidRPr="00207FD8" w:rsidRDefault="005242C3">
            <w:pPr>
              <w:jc w:val="center"/>
              <w:rPr>
                <w:rFonts w:ascii="Tahoma" w:hAnsi="Tahoma" w:cs="Tahoma"/>
                <w:sz w:val="16"/>
                <w:szCs w:val="16"/>
              </w:rPr>
            </w:pPr>
            <w:r w:rsidRPr="00207FD8">
              <w:rPr>
                <w:rFonts w:ascii="Tahoma" w:hAnsi="Tahoma" w:cs="Tahoma"/>
                <w:sz w:val="16"/>
                <w:szCs w:val="16"/>
              </w:rPr>
              <w:t>-</w:t>
            </w:r>
          </w:p>
        </w:tc>
        <w:tc>
          <w:tcPr>
            <w:tcW w:w="402" w:type="dxa"/>
            <w:tcBorders>
              <w:top w:val="nil"/>
              <w:left w:val="nil"/>
              <w:bottom w:val="nil"/>
              <w:right w:val="nil"/>
            </w:tcBorders>
            <w:shd w:val="clear" w:color="auto" w:fill="auto"/>
          </w:tcPr>
          <w:p w14:paraId="1406CFC8"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645DEE44" w14:textId="77777777" w:rsidR="005242C3" w:rsidRPr="00207FD8" w:rsidRDefault="005242C3">
            <w:pPr>
              <w:jc w:val="center"/>
              <w:rPr>
                <w:rFonts w:ascii="Tahoma" w:hAnsi="Tahoma" w:cs="Tahoma"/>
                <w:sz w:val="16"/>
                <w:szCs w:val="16"/>
              </w:rPr>
            </w:pPr>
            <w:r w:rsidRPr="00207FD8">
              <w:rPr>
                <w:rFonts w:ascii="Tahoma" w:hAnsi="Tahoma" w:cs="Tahoma"/>
                <w:sz w:val="16"/>
                <w:szCs w:val="16"/>
              </w:rPr>
              <w:t>-</w:t>
            </w:r>
          </w:p>
        </w:tc>
        <w:tc>
          <w:tcPr>
            <w:tcW w:w="458" w:type="dxa"/>
            <w:tcBorders>
              <w:top w:val="nil"/>
              <w:left w:val="nil"/>
              <w:bottom w:val="nil"/>
              <w:right w:val="nil"/>
            </w:tcBorders>
            <w:shd w:val="clear" w:color="auto" w:fill="auto"/>
          </w:tcPr>
          <w:p w14:paraId="028A92E7" w14:textId="77777777" w:rsidR="005242C3" w:rsidRPr="00207FD8" w:rsidRDefault="005242C3">
            <w:pPr>
              <w:jc w:val="center"/>
              <w:rPr>
                <w:rFonts w:ascii="Tahoma" w:hAnsi="Tahoma" w:cs="Tahoma"/>
                <w:sz w:val="16"/>
                <w:szCs w:val="16"/>
              </w:rPr>
            </w:pPr>
            <w:r w:rsidRPr="00207FD8">
              <w:rPr>
                <w:rFonts w:ascii="Tahoma" w:hAnsi="Tahoma" w:cs="Tahoma"/>
                <w:sz w:val="16"/>
                <w:szCs w:val="16"/>
              </w:rPr>
              <w:t>-</w:t>
            </w:r>
          </w:p>
        </w:tc>
      </w:tr>
      <w:tr w:rsidR="00DE7BA6" w:rsidRPr="00207FD8" w14:paraId="7487C070" w14:textId="77777777">
        <w:trPr>
          <w:trHeight w:val="255"/>
        </w:trPr>
        <w:tc>
          <w:tcPr>
            <w:tcW w:w="6884" w:type="dxa"/>
            <w:tcBorders>
              <w:top w:val="nil"/>
              <w:left w:val="nil"/>
              <w:bottom w:val="nil"/>
              <w:right w:val="single" w:sz="8" w:space="0" w:color="auto"/>
            </w:tcBorders>
            <w:shd w:val="clear" w:color="auto" w:fill="auto"/>
          </w:tcPr>
          <w:p w14:paraId="3D92703A" w14:textId="77777777" w:rsidR="00DE7BA6" w:rsidRPr="00207FD8" w:rsidRDefault="000A3E4B">
            <w:pPr>
              <w:rPr>
                <w:rFonts w:ascii="Tahoma" w:hAnsi="Tahoma" w:cs="Tahoma"/>
                <w:sz w:val="16"/>
                <w:szCs w:val="16"/>
              </w:rPr>
            </w:pPr>
            <w:r w:rsidRPr="00207FD8">
              <w:rPr>
                <w:rFonts w:ascii="Tahoma" w:hAnsi="Tahoma" w:cs="Tahoma"/>
                <w:sz w:val="16"/>
                <w:szCs w:val="16"/>
              </w:rPr>
              <w:t>E</w:t>
            </w:r>
            <w:r w:rsidR="00DE7BA6" w:rsidRPr="00207FD8">
              <w:rPr>
                <w:rFonts w:ascii="Tahoma" w:hAnsi="Tahoma" w:cs="Tahoma"/>
                <w:sz w:val="16"/>
                <w:szCs w:val="16"/>
              </w:rPr>
              <w:t>xtrachromosomal elements</w:t>
            </w:r>
            <w:r w:rsidR="008C5C3F" w:rsidRPr="00207FD8">
              <w:rPr>
                <w:rFonts w:ascii="Tahoma" w:hAnsi="Tahoma" w:cs="Tahoma"/>
                <w:b/>
                <w:sz w:val="16"/>
                <w:szCs w:val="16"/>
              </w:rPr>
              <w:t xml:space="preserve"> </w:t>
            </w:r>
            <w:r w:rsidR="0094692D" w:rsidRPr="00207FD8">
              <w:rPr>
                <w:rFonts w:ascii="Tahoma" w:hAnsi="Tahoma" w:cs="Tahoma"/>
                <w:b/>
                <w:color w:val="000000"/>
                <w:sz w:val="20"/>
                <w:szCs w:val="20"/>
                <w:vertAlign w:val="superscript"/>
              </w:rPr>
              <w:t>1</w:t>
            </w:r>
            <w:r w:rsidR="00E374A7" w:rsidRPr="00207FD8">
              <w:rPr>
                <w:rFonts w:ascii="Tahoma" w:hAnsi="Tahoma" w:cs="Tahoma"/>
                <w:b/>
                <w:color w:val="000000"/>
                <w:sz w:val="20"/>
                <w:szCs w:val="20"/>
                <w:vertAlign w:val="superscript"/>
              </w:rPr>
              <w:t>, integer</w:t>
            </w:r>
          </w:p>
        </w:tc>
        <w:tc>
          <w:tcPr>
            <w:tcW w:w="603" w:type="dxa"/>
            <w:tcBorders>
              <w:top w:val="nil"/>
              <w:left w:val="single" w:sz="8" w:space="0" w:color="auto"/>
              <w:bottom w:val="nil"/>
              <w:right w:val="nil"/>
            </w:tcBorders>
          </w:tcPr>
          <w:p w14:paraId="35E82EFF" w14:textId="77777777" w:rsidR="00DE7BA6" w:rsidRPr="00207FD8" w:rsidRDefault="008C5C3F">
            <w:pPr>
              <w:jc w:val="center"/>
              <w:rPr>
                <w:rFonts w:ascii="Tahoma" w:hAnsi="Tahoma" w:cs="Tahoma"/>
                <w:sz w:val="16"/>
                <w:szCs w:val="16"/>
              </w:rPr>
            </w:pPr>
            <w:r w:rsidRPr="00207FD8">
              <w:rPr>
                <w:rFonts w:ascii="Tahoma" w:hAnsi="Tahoma" w:cs="Tahoma"/>
                <w:sz w:val="16"/>
                <w:szCs w:val="16"/>
              </w:rPr>
              <w:t>X</w:t>
            </w:r>
          </w:p>
        </w:tc>
        <w:tc>
          <w:tcPr>
            <w:tcW w:w="436" w:type="dxa"/>
            <w:tcBorders>
              <w:top w:val="nil"/>
              <w:left w:val="nil"/>
              <w:bottom w:val="nil"/>
              <w:right w:val="nil"/>
            </w:tcBorders>
            <w:shd w:val="clear" w:color="auto" w:fill="auto"/>
          </w:tcPr>
          <w:p w14:paraId="275FC2E2" w14:textId="77777777" w:rsidR="00DE7BA6" w:rsidRPr="00207FD8" w:rsidRDefault="00DE7BA6">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1FC40E34" w14:textId="77777777" w:rsidR="00DE7BA6" w:rsidRPr="00207FD8" w:rsidRDefault="00DE7BA6">
            <w:pPr>
              <w:jc w:val="center"/>
              <w:rPr>
                <w:rFonts w:ascii="Tahoma" w:hAnsi="Tahoma" w:cs="Tahoma"/>
                <w:sz w:val="16"/>
                <w:szCs w:val="16"/>
              </w:rPr>
            </w:pPr>
          </w:p>
        </w:tc>
        <w:tc>
          <w:tcPr>
            <w:tcW w:w="402" w:type="dxa"/>
            <w:tcBorders>
              <w:top w:val="nil"/>
              <w:left w:val="nil"/>
              <w:bottom w:val="nil"/>
              <w:right w:val="nil"/>
            </w:tcBorders>
            <w:shd w:val="clear" w:color="auto" w:fill="auto"/>
          </w:tcPr>
          <w:p w14:paraId="3F6199E9" w14:textId="77777777" w:rsidR="00DE7BA6" w:rsidRPr="00207FD8" w:rsidRDefault="00DE7BA6">
            <w:pPr>
              <w:jc w:val="center"/>
              <w:rPr>
                <w:rFonts w:ascii="Tahoma" w:hAnsi="Tahoma" w:cs="Tahoma"/>
                <w:sz w:val="16"/>
                <w:szCs w:val="16"/>
              </w:rPr>
            </w:pPr>
          </w:p>
        </w:tc>
        <w:tc>
          <w:tcPr>
            <w:tcW w:w="456" w:type="dxa"/>
            <w:tcBorders>
              <w:top w:val="nil"/>
              <w:left w:val="nil"/>
              <w:bottom w:val="nil"/>
              <w:right w:val="nil"/>
            </w:tcBorders>
            <w:shd w:val="clear" w:color="auto" w:fill="auto"/>
          </w:tcPr>
          <w:p w14:paraId="1E5A6241" w14:textId="77777777" w:rsidR="00DE7BA6" w:rsidRPr="00207FD8" w:rsidRDefault="00DE7BA6">
            <w:pPr>
              <w:jc w:val="center"/>
              <w:rPr>
                <w:rFonts w:ascii="Tahoma" w:hAnsi="Tahoma" w:cs="Tahoma"/>
                <w:sz w:val="16"/>
                <w:szCs w:val="16"/>
              </w:rPr>
            </w:pPr>
          </w:p>
        </w:tc>
        <w:tc>
          <w:tcPr>
            <w:tcW w:w="458" w:type="dxa"/>
            <w:tcBorders>
              <w:top w:val="nil"/>
              <w:left w:val="nil"/>
              <w:bottom w:val="nil"/>
              <w:right w:val="nil"/>
            </w:tcBorders>
            <w:shd w:val="clear" w:color="auto" w:fill="auto"/>
          </w:tcPr>
          <w:p w14:paraId="0C780C97" w14:textId="77777777" w:rsidR="00DE7BA6" w:rsidRPr="00207FD8" w:rsidRDefault="00DE7BA6">
            <w:pPr>
              <w:jc w:val="center"/>
              <w:rPr>
                <w:rFonts w:ascii="Tahoma" w:hAnsi="Tahoma" w:cs="Tahoma"/>
                <w:sz w:val="16"/>
                <w:szCs w:val="16"/>
              </w:rPr>
            </w:pPr>
          </w:p>
        </w:tc>
      </w:tr>
      <w:tr w:rsidR="005242C3" w:rsidRPr="00207FD8" w14:paraId="3DCF2092" w14:textId="77777777">
        <w:trPr>
          <w:trHeight w:val="255"/>
        </w:trPr>
        <w:tc>
          <w:tcPr>
            <w:tcW w:w="6884" w:type="dxa"/>
            <w:tcBorders>
              <w:top w:val="nil"/>
              <w:left w:val="nil"/>
              <w:bottom w:val="nil"/>
              <w:right w:val="single" w:sz="8" w:space="0" w:color="auto"/>
            </w:tcBorders>
            <w:shd w:val="clear" w:color="auto" w:fill="auto"/>
          </w:tcPr>
          <w:p w14:paraId="16EE82C0" w14:textId="77777777" w:rsidR="005242C3" w:rsidRPr="00207FD8" w:rsidRDefault="005242C3">
            <w:pPr>
              <w:rPr>
                <w:rFonts w:ascii="Tahoma" w:hAnsi="Tahoma" w:cs="Tahoma"/>
                <w:sz w:val="16"/>
                <w:szCs w:val="16"/>
              </w:rPr>
            </w:pPr>
            <w:r w:rsidRPr="00207FD8">
              <w:rPr>
                <w:rFonts w:ascii="Tahoma" w:hAnsi="Tahoma" w:cs="Tahoma"/>
                <w:sz w:val="16"/>
                <w:szCs w:val="16"/>
              </w:rPr>
              <w:t>Estimated size (prior to sequencing</w:t>
            </w:r>
            <w:r w:rsidR="00A25F65" w:rsidRPr="00207FD8">
              <w:rPr>
                <w:rFonts w:ascii="Tahoma" w:hAnsi="Tahoma" w:cs="Tahoma"/>
                <w:sz w:val="16"/>
                <w:szCs w:val="16"/>
              </w:rPr>
              <w:t>; to apply to all draft genomes</w:t>
            </w:r>
            <w:r w:rsidRPr="00207FD8">
              <w:rPr>
                <w:rFonts w:ascii="Tahoma" w:hAnsi="Tahoma" w:cs="Tahoma"/>
                <w:sz w:val="16"/>
                <w:szCs w:val="16"/>
              </w:rPr>
              <w:t xml:space="preserve">) </w:t>
            </w:r>
            <w:r w:rsidR="0094692D" w:rsidRPr="00207FD8">
              <w:rPr>
                <w:rFonts w:ascii="Tahoma" w:hAnsi="Tahoma" w:cs="Tahoma"/>
                <w:b/>
                <w:color w:val="000000"/>
                <w:sz w:val="20"/>
                <w:szCs w:val="20"/>
                <w:vertAlign w:val="superscript"/>
              </w:rPr>
              <w:t>1</w:t>
            </w:r>
            <w:r w:rsidR="00E374A7" w:rsidRPr="00207FD8">
              <w:rPr>
                <w:rFonts w:ascii="Tahoma" w:hAnsi="Tahoma" w:cs="Tahoma"/>
                <w:b/>
                <w:color w:val="000000"/>
                <w:sz w:val="20"/>
                <w:szCs w:val="20"/>
                <w:vertAlign w:val="superscript"/>
              </w:rPr>
              <w:t>, integer</w:t>
            </w:r>
            <w:r w:rsidR="00BF539C" w:rsidRPr="00207FD8">
              <w:rPr>
                <w:rFonts w:ascii="Tahoma" w:hAnsi="Tahoma" w:cs="Tahoma"/>
                <w:b/>
                <w:color w:val="000000"/>
                <w:sz w:val="20"/>
                <w:szCs w:val="20"/>
                <w:vertAlign w:val="superscript"/>
              </w:rPr>
              <w:t xml:space="preserve"> </w:t>
            </w:r>
            <w:r w:rsidR="00BF539C" w:rsidRPr="00207FD8">
              <w:rPr>
                <w:rFonts w:ascii="Tahoma" w:hAnsi="Tahoma" w:cs="Tahoma"/>
                <w:color w:val="000000"/>
                <w:sz w:val="20"/>
                <w:szCs w:val="20"/>
                <w:vertAlign w:val="superscript"/>
              </w:rPr>
              <w:t>(unit=base pairs)</w:t>
            </w:r>
          </w:p>
        </w:tc>
        <w:tc>
          <w:tcPr>
            <w:tcW w:w="603" w:type="dxa"/>
            <w:tcBorders>
              <w:top w:val="nil"/>
              <w:left w:val="single" w:sz="8" w:space="0" w:color="auto"/>
              <w:bottom w:val="nil"/>
              <w:right w:val="nil"/>
            </w:tcBorders>
          </w:tcPr>
          <w:p w14:paraId="571AAF2E"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auto"/>
          </w:tcPr>
          <w:p w14:paraId="35BF50BA" w14:textId="77777777" w:rsidR="005242C3" w:rsidRPr="00207FD8" w:rsidRDefault="005242C3">
            <w:pPr>
              <w:jc w:val="center"/>
              <w:rPr>
                <w:rFonts w:ascii="Tahoma" w:hAnsi="Tahoma" w:cs="Tahoma"/>
                <w:sz w:val="16"/>
                <w:szCs w:val="16"/>
              </w:rPr>
            </w:pPr>
            <w:r w:rsidRPr="00207FD8">
              <w:rPr>
                <w:rFonts w:ascii="Tahoma" w:hAnsi="Tahoma" w:cs="Tahoma"/>
                <w:sz w:val="16"/>
                <w:szCs w:val="16"/>
              </w:rPr>
              <w:t>X</w:t>
            </w:r>
          </w:p>
        </w:tc>
        <w:tc>
          <w:tcPr>
            <w:tcW w:w="429" w:type="dxa"/>
            <w:tcBorders>
              <w:top w:val="nil"/>
              <w:left w:val="nil"/>
              <w:bottom w:val="nil"/>
              <w:right w:val="nil"/>
            </w:tcBorders>
            <w:shd w:val="clear" w:color="auto" w:fill="auto"/>
          </w:tcPr>
          <w:p w14:paraId="0788C152" w14:textId="77777777" w:rsidR="005242C3" w:rsidRPr="00207FD8" w:rsidRDefault="008C5C3F">
            <w:pPr>
              <w:jc w:val="center"/>
              <w:rPr>
                <w:rFonts w:ascii="Tahoma" w:hAnsi="Tahoma" w:cs="Tahoma"/>
                <w:sz w:val="16"/>
                <w:szCs w:val="16"/>
              </w:rPr>
            </w:pPr>
            <w:r w:rsidRPr="00207FD8">
              <w:rPr>
                <w:rFonts w:ascii="Tahoma" w:hAnsi="Tahoma" w:cs="Tahoma"/>
                <w:sz w:val="16"/>
                <w:szCs w:val="16"/>
              </w:rPr>
              <w:t>X</w:t>
            </w:r>
          </w:p>
        </w:tc>
        <w:tc>
          <w:tcPr>
            <w:tcW w:w="402" w:type="dxa"/>
            <w:tcBorders>
              <w:top w:val="nil"/>
              <w:left w:val="nil"/>
              <w:bottom w:val="nil"/>
              <w:right w:val="nil"/>
            </w:tcBorders>
            <w:shd w:val="clear" w:color="auto" w:fill="auto"/>
          </w:tcPr>
          <w:p w14:paraId="246D20C9" w14:textId="77777777" w:rsidR="005242C3" w:rsidRPr="00207FD8" w:rsidRDefault="008C5C3F">
            <w:pPr>
              <w:jc w:val="center"/>
              <w:rPr>
                <w:rFonts w:ascii="Tahoma" w:hAnsi="Tahoma" w:cs="Tahoma"/>
                <w:sz w:val="16"/>
                <w:szCs w:val="16"/>
              </w:rPr>
            </w:pPr>
            <w:r w:rsidRPr="00207FD8">
              <w:rPr>
                <w:rFonts w:ascii="Tahoma" w:hAnsi="Tahoma" w:cs="Tahoma"/>
                <w:sz w:val="16"/>
                <w:szCs w:val="16"/>
              </w:rPr>
              <w:t>X</w:t>
            </w:r>
          </w:p>
        </w:tc>
        <w:tc>
          <w:tcPr>
            <w:tcW w:w="456" w:type="dxa"/>
            <w:tcBorders>
              <w:top w:val="nil"/>
              <w:left w:val="nil"/>
              <w:bottom w:val="nil"/>
              <w:right w:val="nil"/>
            </w:tcBorders>
            <w:shd w:val="clear" w:color="auto" w:fill="auto"/>
          </w:tcPr>
          <w:p w14:paraId="098F8921" w14:textId="77777777" w:rsidR="005242C3" w:rsidRPr="00207FD8" w:rsidRDefault="008C5C3F">
            <w:pPr>
              <w:jc w:val="center"/>
              <w:rPr>
                <w:rFonts w:ascii="Tahoma" w:hAnsi="Tahoma" w:cs="Tahoma"/>
                <w:sz w:val="16"/>
                <w:szCs w:val="16"/>
              </w:rPr>
            </w:pPr>
            <w:r w:rsidRPr="00207FD8">
              <w:rPr>
                <w:rFonts w:ascii="Tahoma" w:hAnsi="Tahoma" w:cs="Tahoma"/>
                <w:sz w:val="16"/>
                <w:szCs w:val="16"/>
              </w:rPr>
              <w:t>X</w:t>
            </w:r>
          </w:p>
        </w:tc>
        <w:tc>
          <w:tcPr>
            <w:tcW w:w="458" w:type="dxa"/>
            <w:tcBorders>
              <w:top w:val="nil"/>
              <w:left w:val="nil"/>
              <w:bottom w:val="nil"/>
              <w:right w:val="nil"/>
            </w:tcBorders>
            <w:shd w:val="clear" w:color="auto" w:fill="auto"/>
          </w:tcPr>
          <w:p w14:paraId="628C5CC0" w14:textId="77777777" w:rsidR="005242C3" w:rsidRPr="00207FD8" w:rsidRDefault="005242C3">
            <w:pPr>
              <w:jc w:val="center"/>
              <w:rPr>
                <w:rFonts w:ascii="Tahoma" w:hAnsi="Tahoma" w:cs="Tahoma"/>
                <w:sz w:val="16"/>
                <w:szCs w:val="16"/>
              </w:rPr>
            </w:pPr>
            <w:r w:rsidRPr="00207FD8">
              <w:rPr>
                <w:rFonts w:ascii="Tahoma" w:hAnsi="Tahoma" w:cs="Tahoma"/>
                <w:sz w:val="16"/>
                <w:szCs w:val="16"/>
              </w:rPr>
              <w:t>-</w:t>
            </w:r>
          </w:p>
        </w:tc>
      </w:tr>
      <w:tr w:rsidR="005242C3" w:rsidRPr="00207FD8" w14:paraId="7522CDC7" w14:textId="77777777">
        <w:trPr>
          <w:trHeight w:val="255"/>
        </w:trPr>
        <w:tc>
          <w:tcPr>
            <w:tcW w:w="6884" w:type="dxa"/>
            <w:tcBorders>
              <w:top w:val="nil"/>
              <w:left w:val="nil"/>
              <w:bottom w:val="nil"/>
              <w:right w:val="single" w:sz="8" w:space="0" w:color="auto"/>
            </w:tcBorders>
            <w:shd w:val="clear" w:color="auto" w:fill="auto"/>
          </w:tcPr>
          <w:p w14:paraId="4E214D51" w14:textId="77777777" w:rsidR="005242C3" w:rsidRPr="00207FD8" w:rsidRDefault="005242C3">
            <w:pPr>
              <w:rPr>
                <w:rFonts w:ascii="Tahoma" w:hAnsi="Tahoma" w:cs="Tahoma"/>
                <w:sz w:val="16"/>
                <w:szCs w:val="16"/>
              </w:rPr>
            </w:pPr>
            <w:r w:rsidRPr="00207FD8">
              <w:rPr>
                <w:rFonts w:ascii="Tahoma" w:hAnsi="Tahoma" w:cs="Tahoma"/>
                <w:sz w:val="16"/>
                <w:szCs w:val="16"/>
                <w:lang w:val="en-GB"/>
              </w:rPr>
              <w:t xml:space="preserve">Reference for </w:t>
            </w:r>
            <w:r w:rsidR="008C5C3F" w:rsidRPr="00207FD8">
              <w:rPr>
                <w:rFonts w:ascii="Tahoma" w:hAnsi="Tahoma" w:cs="Tahoma"/>
                <w:sz w:val="16"/>
                <w:szCs w:val="16"/>
                <w:lang w:val="en-GB"/>
              </w:rPr>
              <w:t>biomaterial</w:t>
            </w:r>
            <w:r w:rsidRPr="00207FD8">
              <w:rPr>
                <w:rFonts w:ascii="Tahoma" w:hAnsi="Tahoma" w:cs="Tahoma"/>
                <w:sz w:val="16"/>
                <w:szCs w:val="16"/>
                <w:lang w:val="en-GB"/>
              </w:rPr>
              <w:t xml:space="preserve"> (</w:t>
            </w:r>
            <w:r w:rsidR="0094692D" w:rsidRPr="00207FD8">
              <w:rPr>
                <w:rFonts w:ascii="Tahoma" w:hAnsi="Tahoma" w:cs="Tahoma"/>
                <w:sz w:val="16"/>
                <w:szCs w:val="16"/>
                <w:lang w:val="en-GB"/>
              </w:rPr>
              <w:t>primary publication if isolated prior to  genome publication</w:t>
            </w:r>
            <w:r w:rsidR="007A7848" w:rsidRPr="00207FD8">
              <w:rPr>
                <w:rFonts w:ascii="Tahoma" w:hAnsi="Tahoma" w:cs="Tahoma"/>
                <w:sz w:val="16"/>
                <w:szCs w:val="16"/>
                <w:lang w:val="en-GB"/>
              </w:rPr>
              <w:t>, otherwise will be the primary genome report</w:t>
            </w:r>
            <w:r w:rsidR="0094692D" w:rsidRPr="00207FD8">
              <w:rPr>
                <w:rFonts w:ascii="Tahoma" w:hAnsi="Tahoma" w:cs="Tahoma"/>
                <w:sz w:val="16"/>
                <w:szCs w:val="16"/>
                <w:lang w:val="en-GB"/>
              </w:rPr>
              <w:t>)</w:t>
            </w:r>
            <w:r w:rsidR="008C5C3F" w:rsidRPr="00207FD8">
              <w:rPr>
                <w:rFonts w:ascii="Tahoma" w:hAnsi="Tahoma" w:cs="Tahoma"/>
                <w:b/>
                <w:sz w:val="16"/>
                <w:szCs w:val="16"/>
                <w:lang w:val="en-GB"/>
              </w:rPr>
              <w:t xml:space="preserve"> </w:t>
            </w:r>
            <w:r w:rsidR="0094692D" w:rsidRPr="00207FD8">
              <w:rPr>
                <w:rFonts w:ascii="Tahoma" w:hAnsi="Tahoma" w:cs="Tahoma"/>
                <w:b/>
                <w:color w:val="000000"/>
                <w:sz w:val="20"/>
                <w:szCs w:val="20"/>
                <w:vertAlign w:val="superscript"/>
              </w:rPr>
              <w:t>1</w:t>
            </w:r>
            <w:r w:rsidR="00D342BA" w:rsidRPr="00207FD8">
              <w:rPr>
                <w:rFonts w:ascii="Tahoma" w:hAnsi="Tahoma" w:cs="Tahoma"/>
                <w:b/>
                <w:color w:val="000000"/>
                <w:sz w:val="20"/>
                <w:szCs w:val="20"/>
                <w:vertAlign w:val="superscript"/>
              </w:rPr>
              <w:t xml:space="preserve">, </w:t>
            </w:r>
            <w:r w:rsidR="00D342BA" w:rsidRPr="00207FD8">
              <w:rPr>
                <w:rFonts w:ascii="Tahoma" w:hAnsi="Tahoma" w:cs="Tahoma"/>
                <w:b/>
                <w:color w:val="C0C0C0"/>
                <w:sz w:val="20"/>
                <w:szCs w:val="20"/>
                <w:vertAlign w:val="superscript"/>
              </w:rPr>
              <w:t>PMID or DOI</w:t>
            </w:r>
          </w:p>
        </w:tc>
        <w:tc>
          <w:tcPr>
            <w:tcW w:w="603" w:type="dxa"/>
            <w:tcBorders>
              <w:top w:val="nil"/>
              <w:left w:val="single" w:sz="8" w:space="0" w:color="auto"/>
              <w:bottom w:val="nil"/>
              <w:right w:val="nil"/>
            </w:tcBorders>
          </w:tcPr>
          <w:p w14:paraId="6E9FF2D1" w14:textId="77777777" w:rsidR="005242C3" w:rsidRPr="00207FD8" w:rsidRDefault="005242C3">
            <w:pPr>
              <w:jc w:val="center"/>
              <w:rPr>
                <w:rFonts w:ascii="Tahoma" w:hAnsi="Tahoma" w:cs="Tahoma"/>
                <w:sz w:val="16"/>
                <w:szCs w:val="16"/>
              </w:rPr>
            </w:pPr>
            <w:r w:rsidRPr="00207FD8">
              <w:rPr>
                <w:rFonts w:ascii="Tahoma" w:hAnsi="Tahoma" w:cs="Tahoma"/>
                <w:sz w:val="16"/>
                <w:szCs w:val="16"/>
              </w:rPr>
              <w:t>X</w:t>
            </w:r>
          </w:p>
        </w:tc>
        <w:tc>
          <w:tcPr>
            <w:tcW w:w="436" w:type="dxa"/>
            <w:tcBorders>
              <w:top w:val="nil"/>
              <w:left w:val="nil"/>
              <w:bottom w:val="nil"/>
              <w:right w:val="nil"/>
            </w:tcBorders>
            <w:shd w:val="clear" w:color="auto" w:fill="auto"/>
          </w:tcPr>
          <w:p w14:paraId="09332654"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0A52154C" w14:textId="77777777" w:rsidR="005242C3" w:rsidRPr="00207FD8" w:rsidRDefault="005242C3">
            <w:pPr>
              <w:jc w:val="center"/>
              <w:rPr>
                <w:rFonts w:ascii="Tahoma" w:hAnsi="Tahoma" w:cs="Tahoma"/>
                <w:sz w:val="16"/>
                <w:szCs w:val="16"/>
              </w:rPr>
            </w:pPr>
            <w:r w:rsidRPr="00207FD8">
              <w:rPr>
                <w:rFonts w:ascii="Tahoma" w:hAnsi="Tahoma" w:cs="Tahoma"/>
                <w:sz w:val="16"/>
                <w:szCs w:val="16"/>
              </w:rPr>
              <w:t>X</w:t>
            </w:r>
          </w:p>
        </w:tc>
        <w:tc>
          <w:tcPr>
            <w:tcW w:w="402" w:type="dxa"/>
            <w:tcBorders>
              <w:top w:val="nil"/>
              <w:left w:val="nil"/>
              <w:bottom w:val="nil"/>
              <w:right w:val="nil"/>
            </w:tcBorders>
            <w:shd w:val="clear" w:color="auto" w:fill="auto"/>
          </w:tcPr>
          <w:p w14:paraId="0A07C19B" w14:textId="77777777" w:rsidR="005242C3" w:rsidRPr="00207FD8" w:rsidRDefault="005242C3">
            <w:pPr>
              <w:jc w:val="center"/>
              <w:rPr>
                <w:rFonts w:ascii="Tahoma" w:hAnsi="Tahoma" w:cs="Tahoma"/>
                <w:sz w:val="16"/>
                <w:szCs w:val="16"/>
              </w:rPr>
            </w:pPr>
            <w:r w:rsidRPr="00207FD8">
              <w:rPr>
                <w:rFonts w:ascii="Tahoma" w:hAnsi="Tahoma" w:cs="Tahoma"/>
                <w:sz w:val="16"/>
                <w:szCs w:val="16"/>
              </w:rPr>
              <w:t>X</w:t>
            </w:r>
          </w:p>
        </w:tc>
        <w:tc>
          <w:tcPr>
            <w:tcW w:w="456" w:type="dxa"/>
            <w:tcBorders>
              <w:top w:val="nil"/>
              <w:left w:val="nil"/>
              <w:bottom w:val="nil"/>
              <w:right w:val="nil"/>
            </w:tcBorders>
            <w:shd w:val="clear" w:color="auto" w:fill="auto"/>
          </w:tcPr>
          <w:p w14:paraId="669B053D" w14:textId="77777777" w:rsidR="005242C3" w:rsidRPr="00207FD8" w:rsidRDefault="005242C3">
            <w:pPr>
              <w:jc w:val="center"/>
              <w:rPr>
                <w:rFonts w:ascii="Tahoma" w:hAnsi="Tahoma" w:cs="Tahoma"/>
                <w:sz w:val="16"/>
                <w:szCs w:val="16"/>
              </w:rPr>
            </w:pPr>
            <w:r w:rsidRPr="00207FD8">
              <w:rPr>
                <w:rFonts w:ascii="Tahoma" w:hAnsi="Tahoma" w:cs="Tahoma"/>
                <w:sz w:val="16"/>
                <w:szCs w:val="16"/>
              </w:rPr>
              <w:t>X</w:t>
            </w:r>
          </w:p>
        </w:tc>
        <w:tc>
          <w:tcPr>
            <w:tcW w:w="458" w:type="dxa"/>
            <w:tcBorders>
              <w:top w:val="nil"/>
              <w:left w:val="nil"/>
              <w:bottom w:val="nil"/>
              <w:right w:val="nil"/>
            </w:tcBorders>
            <w:shd w:val="clear" w:color="auto" w:fill="auto"/>
          </w:tcPr>
          <w:p w14:paraId="6424DC42" w14:textId="77777777" w:rsidR="005242C3" w:rsidRPr="00207FD8" w:rsidRDefault="005242C3">
            <w:pPr>
              <w:jc w:val="center"/>
              <w:rPr>
                <w:rFonts w:ascii="Tahoma" w:hAnsi="Tahoma" w:cs="Tahoma"/>
                <w:sz w:val="16"/>
                <w:szCs w:val="16"/>
              </w:rPr>
            </w:pPr>
            <w:r w:rsidRPr="00207FD8">
              <w:rPr>
                <w:rFonts w:ascii="Tahoma" w:hAnsi="Tahoma" w:cs="Tahoma"/>
                <w:sz w:val="16"/>
                <w:szCs w:val="16"/>
              </w:rPr>
              <w:t>X</w:t>
            </w:r>
          </w:p>
        </w:tc>
      </w:tr>
      <w:tr w:rsidR="005242C3" w:rsidRPr="00207FD8" w14:paraId="6262F6DE" w14:textId="77777777">
        <w:trPr>
          <w:trHeight w:val="255"/>
        </w:trPr>
        <w:tc>
          <w:tcPr>
            <w:tcW w:w="6884" w:type="dxa"/>
            <w:tcBorders>
              <w:top w:val="single" w:sz="4" w:space="0" w:color="auto"/>
              <w:left w:val="nil"/>
              <w:bottom w:val="nil"/>
              <w:right w:val="single" w:sz="8" w:space="0" w:color="auto"/>
            </w:tcBorders>
            <w:shd w:val="clear" w:color="auto" w:fill="E0E0E0"/>
          </w:tcPr>
          <w:p w14:paraId="533D4A85" w14:textId="77777777" w:rsidR="005242C3" w:rsidRPr="00207FD8" w:rsidRDefault="005242C3">
            <w:pPr>
              <w:rPr>
                <w:rFonts w:ascii="Tahoma" w:hAnsi="Tahoma" w:cs="Tahoma"/>
                <w:sz w:val="16"/>
                <w:szCs w:val="16"/>
              </w:rPr>
            </w:pPr>
            <w:commentRangeStart w:id="20"/>
            <w:r w:rsidRPr="00207FD8">
              <w:rPr>
                <w:rFonts w:ascii="Tahoma" w:hAnsi="Tahoma" w:cs="Tahoma"/>
                <w:sz w:val="16"/>
                <w:szCs w:val="16"/>
              </w:rPr>
              <w:t>Source material identifiers: (cultures of micro-organisms: identifiers</w:t>
            </w:r>
            <w:r w:rsidR="00294913" w:rsidRPr="00207FD8">
              <w:rPr>
                <w:rFonts w:ascii="Tahoma" w:hAnsi="Tahoma" w:cs="Tahoma"/>
                <w:sz w:val="16"/>
                <w:szCs w:val="16"/>
              </w:rPr>
              <w:t xml:space="preserve"> </w:t>
            </w:r>
            <w:r w:rsidR="00294913" w:rsidRPr="00207FD8">
              <w:rPr>
                <w:rFonts w:ascii="Tahoma" w:hAnsi="Tahoma" w:cs="Tahoma"/>
                <w:b/>
                <w:color w:val="000000"/>
                <w:sz w:val="20"/>
                <w:szCs w:val="20"/>
                <w:vertAlign w:val="superscript"/>
              </w:rPr>
              <w:t>alphanumeric</w:t>
            </w:r>
            <w:r w:rsidRPr="00207FD8">
              <w:rPr>
                <w:rFonts w:ascii="Tahoma" w:hAnsi="Tahoma" w:cs="Tahoma"/>
                <w:sz w:val="16"/>
                <w:szCs w:val="16"/>
              </w:rPr>
              <w:t xml:space="preserve"> for two culture collections</w:t>
            </w:r>
            <w:r w:rsidR="00294913" w:rsidRPr="00207FD8">
              <w:rPr>
                <w:rFonts w:ascii="Tahoma" w:hAnsi="Tahoma" w:cs="Tahoma"/>
                <w:sz w:val="16"/>
                <w:szCs w:val="16"/>
              </w:rPr>
              <w:t xml:space="preserve"> </w:t>
            </w:r>
            <w:r w:rsidR="00294913" w:rsidRPr="00207FD8">
              <w:rPr>
                <w:rFonts w:ascii="Tahoma" w:hAnsi="Tahoma" w:cs="Tahoma"/>
                <w:b/>
                <w:color w:val="000000"/>
                <w:sz w:val="20"/>
                <w:szCs w:val="20"/>
                <w:vertAlign w:val="superscript"/>
              </w:rPr>
              <w:t>CV</w:t>
            </w:r>
            <w:r w:rsidRPr="00207FD8">
              <w:rPr>
                <w:rFonts w:ascii="Tahoma" w:hAnsi="Tahoma" w:cs="Tahoma"/>
                <w:sz w:val="16"/>
                <w:szCs w:val="16"/>
              </w:rPr>
              <w:t>, specimens (e.g. o</w:t>
            </w:r>
            <w:commentRangeStart w:id="21"/>
            <w:r w:rsidRPr="00207FD8">
              <w:rPr>
                <w:rFonts w:ascii="Tahoma" w:hAnsi="Tahoma" w:cs="Tahoma"/>
                <w:sz w:val="16"/>
                <w:szCs w:val="16"/>
              </w:rPr>
              <w:t>rganelles</w:t>
            </w:r>
            <w:commentRangeEnd w:id="21"/>
            <w:r w:rsidRPr="00207FD8">
              <w:rPr>
                <w:rStyle w:val="CommentReference"/>
                <w:rFonts w:ascii="Tahoma" w:hAnsi="Tahoma" w:cs="Tahoma"/>
                <w:vanish/>
                <w:sz w:val="16"/>
                <w:szCs w:val="16"/>
              </w:rPr>
              <w:commentReference w:id="21"/>
            </w:r>
            <w:r w:rsidRPr="00207FD8">
              <w:rPr>
                <w:rFonts w:ascii="Tahoma" w:hAnsi="Tahoma" w:cs="Tahoma"/>
                <w:sz w:val="16"/>
                <w:szCs w:val="16"/>
              </w:rPr>
              <w:t xml:space="preserve"> and eukarya): voucher condition and location</w:t>
            </w:r>
            <w:r w:rsidR="00294913" w:rsidRPr="00207FD8">
              <w:rPr>
                <w:rFonts w:ascii="Tahoma" w:hAnsi="Tahoma" w:cs="Tahoma"/>
                <w:sz w:val="16"/>
                <w:szCs w:val="16"/>
              </w:rPr>
              <w:t xml:space="preserve"> </w:t>
            </w:r>
            <w:r w:rsidR="00294913" w:rsidRPr="00207FD8">
              <w:rPr>
                <w:rFonts w:ascii="Tahoma" w:hAnsi="Tahoma" w:cs="Tahoma"/>
                <w:b/>
                <w:color w:val="000000"/>
                <w:sz w:val="20"/>
                <w:szCs w:val="20"/>
                <w:vertAlign w:val="superscript"/>
              </w:rPr>
              <w:t>CV</w:t>
            </w:r>
            <w:r w:rsidRPr="00207FD8">
              <w:rPr>
                <w:rFonts w:ascii="Tahoma" w:hAnsi="Tahoma" w:cs="Tahoma"/>
                <w:sz w:val="16"/>
                <w:szCs w:val="16"/>
              </w:rPr>
              <w:t>)</w:t>
            </w:r>
            <w:commentRangeEnd w:id="20"/>
            <w:r w:rsidRPr="00207FD8">
              <w:rPr>
                <w:rStyle w:val="CommentReference"/>
                <w:vanish/>
              </w:rPr>
              <w:commentReference w:id="20"/>
            </w:r>
            <w:r w:rsidR="00023C72" w:rsidRPr="00207FD8">
              <w:rPr>
                <w:rFonts w:ascii="Tahoma" w:hAnsi="Tahoma" w:cs="Tahoma"/>
                <w:sz w:val="16"/>
                <w:szCs w:val="16"/>
              </w:rPr>
              <w:t xml:space="preserve"> </w:t>
            </w:r>
            <w:r w:rsidRPr="00207FD8">
              <w:rPr>
                <w:rFonts w:ascii="Tahoma" w:hAnsi="Tahoma" w:cs="Tahoma"/>
                <w:sz w:val="16"/>
                <w:szCs w:val="16"/>
              </w:rPr>
              <w:t xml:space="preserve"> </w:t>
            </w:r>
            <w:r w:rsidR="00023C72" w:rsidRPr="00207FD8">
              <w:rPr>
                <w:rFonts w:ascii="Tahoma" w:hAnsi="Tahoma" w:cs="Tahoma"/>
                <w:b/>
                <w:color w:val="000000"/>
                <w:sz w:val="20"/>
                <w:szCs w:val="20"/>
                <w:vertAlign w:val="superscript"/>
              </w:rPr>
              <w:t>1,2</w:t>
            </w:r>
          </w:p>
        </w:tc>
        <w:tc>
          <w:tcPr>
            <w:tcW w:w="603" w:type="dxa"/>
            <w:tcBorders>
              <w:top w:val="single" w:sz="4" w:space="0" w:color="auto"/>
              <w:left w:val="single" w:sz="8" w:space="0" w:color="auto"/>
              <w:bottom w:val="nil"/>
              <w:right w:val="nil"/>
            </w:tcBorders>
            <w:shd w:val="clear" w:color="auto" w:fill="E0E0E0"/>
          </w:tcPr>
          <w:p w14:paraId="7160BAA3"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36" w:type="dxa"/>
            <w:tcBorders>
              <w:top w:val="single" w:sz="4" w:space="0" w:color="auto"/>
              <w:left w:val="nil"/>
              <w:bottom w:val="nil"/>
              <w:right w:val="nil"/>
            </w:tcBorders>
            <w:shd w:val="clear" w:color="auto" w:fill="E0E0E0"/>
          </w:tcPr>
          <w:p w14:paraId="26E4F5C1"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29" w:type="dxa"/>
            <w:tcBorders>
              <w:top w:val="single" w:sz="4" w:space="0" w:color="auto"/>
              <w:left w:val="nil"/>
              <w:bottom w:val="nil"/>
              <w:right w:val="nil"/>
            </w:tcBorders>
            <w:shd w:val="clear" w:color="auto" w:fill="E0E0E0"/>
          </w:tcPr>
          <w:p w14:paraId="38B4AE60" w14:textId="77777777" w:rsidR="005242C3" w:rsidRPr="00207FD8" w:rsidRDefault="008F1E0B">
            <w:pPr>
              <w:jc w:val="center"/>
              <w:rPr>
                <w:rFonts w:ascii="Tahoma" w:hAnsi="Tahoma" w:cs="Tahoma"/>
                <w:sz w:val="16"/>
                <w:szCs w:val="16"/>
              </w:rPr>
            </w:pPr>
            <w:r w:rsidRPr="00207FD8">
              <w:rPr>
                <w:rFonts w:ascii="Tahoma" w:hAnsi="Tahoma" w:cs="Tahoma"/>
                <w:sz w:val="16"/>
                <w:szCs w:val="16"/>
              </w:rPr>
              <w:t>M</w:t>
            </w:r>
          </w:p>
        </w:tc>
        <w:tc>
          <w:tcPr>
            <w:tcW w:w="402" w:type="dxa"/>
            <w:tcBorders>
              <w:top w:val="single" w:sz="4" w:space="0" w:color="auto"/>
              <w:left w:val="nil"/>
              <w:bottom w:val="nil"/>
              <w:right w:val="nil"/>
            </w:tcBorders>
            <w:shd w:val="clear" w:color="auto" w:fill="E0E0E0"/>
          </w:tcPr>
          <w:p w14:paraId="06927ABC"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56" w:type="dxa"/>
            <w:tcBorders>
              <w:top w:val="single" w:sz="4" w:space="0" w:color="auto"/>
              <w:left w:val="nil"/>
              <w:bottom w:val="nil"/>
              <w:right w:val="nil"/>
            </w:tcBorders>
            <w:shd w:val="clear" w:color="auto" w:fill="E0E0E0"/>
          </w:tcPr>
          <w:p w14:paraId="3C7B3A51" w14:textId="77777777" w:rsidR="005242C3" w:rsidRPr="00207FD8" w:rsidRDefault="005242C3">
            <w:pPr>
              <w:jc w:val="center"/>
              <w:rPr>
                <w:rFonts w:ascii="Tahoma" w:hAnsi="Tahoma" w:cs="Tahoma"/>
                <w:sz w:val="16"/>
                <w:szCs w:val="16"/>
              </w:rPr>
            </w:pPr>
            <w:r w:rsidRPr="00207FD8">
              <w:rPr>
                <w:rFonts w:ascii="Tahoma" w:hAnsi="Tahoma" w:cs="Tahoma"/>
                <w:sz w:val="16"/>
                <w:szCs w:val="16"/>
              </w:rPr>
              <w:t>M</w:t>
            </w:r>
          </w:p>
        </w:tc>
        <w:tc>
          <w:tcPr>
            <w:tcW w:w="458" w:type="dxa"/>
            <w:tcBorders>
              <w:top w:val="single" w:sz="4" w:space="0" w:color="auto"/>
              <w:left w:val="nil"/>
              <w:bottom w:val="nil"/>
              <w:right w:val="nil"/>
            </w:tcBorders>
            <w:shd w:val="clear" w:color="auto" w:fill="E0E0E0"/>
          </w:tcPr>
          <w:p w14:paraId="5E78FBDB" w14:textId="77777777" w:rsidR="005242C3" w:rsidRPr="00207FD8" w:rsidRDefault="008F1E0B">
            <w:pPr>
              <w:jc w:val="center"/>
              <w:rPr>
                <w:rFonts w:ascii="Tahoma" w:hAnsi="Tahoma" w:cs="Tahoma"/>
                <w:sz w:val="16"/>
                <w:szCs w:val="16"/>
              </w:rPr>
            </w:pPr>
            <w:r w:rsidRPr="00207FD8">
              <w:rPr>
                <w:rFonts w:ascii="Tahoma" w:hAnsi="Tahoma" w:cs="Tahoma"/>
                <w:sz w:val="16"/>
                <w:szCs w:val="16"/>
              </w:rPr>
              <w:t>M</w:t>
            </w:r>
          </w:p>
        </w:tc>
      </w:tr>
      <w:tr w:rsidR="00FE5ADC" w:rsidRPr="00207FD8" w14:paraId="27D749C0" w14:textId="77777777">
        <w:trPr>
          <w:trHeight w:val="255"/>
        </w:trPr>
        <w:tc>
          <w:tcPr>
            <w:tcW w:w="6884" w:type="dxa"/>
            <w:tcBorders>
              <w:top w:val="nil"/>
              <w:left w:val="nil"/>
              <w:bottom w:val="nil"/>
              <w:right w:val="single" w:sz="8" w:space="0" w:color="auto"/>
            </w:tcBorders>
            <w:shd w:val="clear" w:color="auto" w:fill="auto"/>
          </w:tcPr>
          <w:p w14:paraId="09A59B96" w14:textId="77777777" w:rsidR="00FE5ADC" w:rsidRPr="00207FD8" w:rsidRDefault="00FE5ADC">
            <w:pPr>
              <w:rPr>
                <w:rFonts w:ascii="Tahoma" w:hAnsi="Tahoma" w:cs="Tahoma"/>
                <w:sz w:val="16"/>
                <w:szCs w:val="16"/>
              </w:rPr>
            </w:pPr>
            <w:r w:rsidRPr="00207FD8">
              <w:rPr>
                <w:rFonts w:ascii="Tahoma" w:hAnsi="Tahoma" w:cs="Tahoma"/>
                <w:sz w:val="16"/>
                <w:szCs w:val="16"/>
              </w:rPr>
              <w:t xml:space="preserve">Biotic Relationship (e.g. free-living, pathogen, commensal, symbiont etc) </w:t>
            </w:r>
            <w:r w:rsidRPr="00207FD8">
              <w:rPr>
                <w:rFonts w:ascii="Tahoma" w:hAnsi="Tahoma" w:cs="Tahoma"/>
                <w:b/>
                <w:color w:val="000000"/>
                <w:sz w:val="20"/>
                <w:szCs w:val="20"/>
                <w:vertAlign w:val="superscript"/>
              </w:rPr>
              <w:t>1,2</w:t>
            </w:r>
            <w:r w:rsidR="00D342BA" w:rsidRPr="00207FD8">
              <w:rPr>
                <w:rFonts w:ascii="Tahoma" w:hAnsi="Tahoma" w:cs="Tahoma"/>
                <w:b/>
                <w:color w:val="000000"/>
                <w:sz w:val="20"/>
                <w:szCs w:val="20"/>
                <w:vertAlign w:val="superscript"/>
              </w:rPr>
              <w:t>, CV</w:t>
            </w:r>
          </w:p>
        </w:tc>
        <w:tc>
          <w:tcPr>
            <w:tcW w:w="603" w:type="dxa"/>
            <w:tcBorders>
              <w:top w:val="nil"/>
              <w:left w:val="single" w:sz="8" w:space="0" w:color="auto"/>
              <w:bottom w:val="nil"/>
              <w:right w:val="nil"/>
            </w:tcBorders>
          </w:tcPr>
          <w:p w14:paraId="314E836A" w14:textId="77777777" w:rsidR="00FE5ADC" w:rsidRPr="00207FD8" w:rsidRDefault="008F1E0B">
            <w:pPr>
              <w:jc w:val="center"/>
              <w:rPr>
                <w:rFonts w:ascii="Tahoma" w:hAnsi="Tahoma" w:cs="Tahoma"/>
                <w:sz w:val="16"/>
                <w:szCs w:val="16"/>
              </w:rPr>
            </w:pPr>
            <w:r w:rsidRPr="00207FD8">
              <w:rPr>
                <w:rFonts w:ascii="Tahoma" w:hAnsi="Tahoma" w:cs="Tahoma"/>
                <w:sz w:val="16"/>
                <w:szCs w:val="16"/>
              </w:rPr>
              <w:t>X</w:t>
            </w:r>
            <w:r w:rsidRPr="00207FD8">
              <w:rPr>
                <w:rFonts w:ascii="Tahoma" w:hAnsi="Tahoma" w:cs="Tahoma"/>
                <w:vanish/>
                <w:sz w:val="16"/>
                <w:szCs w:val="16"/>
              </w:rPr>
              <w:t>hisve edhe option to input domv</w:t>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r w:rsidRPr="00207FD8">
              <w:rPr>
                <w:rFonts w:ascii="Tahoma" w:hAnsi="Tahoma" w:cs="Tahoma"/>
                <w:vanish/>
                <w:sz w:val="16"/>
                <w:szCs w:val="16"/>
              </w:rPr>
              <w:pgNum/>
            </w:r>
          </w:p>
        </w:tc>
        <w:tc>
          <w:tcPr>
            <w:tcW w:w="436" w:type="dxa"/>
            <w:tcBorders>
              <w:top w:val="nil"/>
              <w:left w:val="nil"/>
              <w:bottom w:val="nil"/>
              <w:right w:val="nil"/>
            </w:tcBorders>
            <w:shd w:val="clear" w:color="auto" w:fill="auto"/>
          </w:tcPr>
          <w:p w14:paraId="2C143CA5"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1F675631" w14:textId="77777777" w:rsidR="00FE5ADC" w:rsidRPr="00207FD8" w:rsidRDefault="00FE5ADC">
            <w:pPr>
              <w:jc w:val="center"/>
              <w:rPr>
                <w:rFonts w:ascii="Tahoma" w:hAnsi="Tahoma" w:cs="Tahoma"/>
                <w:sz w:val="16"/>
                <w:szCs w:val="16"/>
              </w:rPr>
            </w:pPr>
          </w:p>
        </w:tc>
        <w:tc>
          <w:tcPr>
            <w:tcW w:w="402" w:type="dxa"/>
            <w:tcBorders>
              <w:top w:val="nil"/>
              <w:left w:val="nil"/>
              <w:bottom w:val="nil"/>
              <w:right w:val="nil"/>
            </w:tcBorders>
            <w:shd w:val="clear" w:color="auto" w:fill="auto"/>
          </w:tcPr>
          <w:p w14:paraId="5A625DE1" w14:textId="77777777" w:rsidR="00FE5ADC" w:rsidRPr="00207FD8" w:rsidRDefault="00FE5ADC">
            <w:pPr>
              <w:jc w:val="center"/>
              <w:rPr>
                <w:rFonts w:ascii="Tahoma" w:hAnsi="Tahoma" w:cs="Tahoma"/>
                <w:sz w:val="16"/>
                <w:szCs w:val="16"/>
              </w:rPr>
            </w:pPr>
            <w:r w:rsidRPr="00207FD8">
              <w:rPr>
                <w:rFonts w:ascii="Tahoma" w:hAnsi="Tahoma" w:cs="Tahoma"/>
                <w:sz w:val="16"/>
                <w:szCs w:val="16"/>
              </w:rPr>
              <w:t>X</w:t>
            </w:r>
          </w:p>
        </w:tc>
        <w:tc>
          <w:tcPr>
            <w:tcW w:w="456" w:type="dxa"/>
            <w:tcBorders>
              <w:top w:val="nil"/>
              <w:left w:val="nil"/>
              <w:bottom w:val="nil"/>
              <w:right w:val="nil"/>
            </w:tcBorders>
            <w:shd w:val="clear" w:color="auto" w:fill="auto"/>
          </w:tcPr>
          <w:p w14:paraId="0AB876E7" w14:textId="77777777" w:rsidR="00FE5ADC" w:rsidRPr="00207FD8" w:rsidRDefault="00FE5ADC">
            <w:pPr>
              <w:jc w:val="center"/>
              <w:rPr>
                <w:rFonts w:ascii="Tahoma" w:hAnsi="Tahoma" w:cs="Tahoma"/>
                <w:sz w:val="16"/>
                <w:szCs w:val="16"/>
              </w:rPr>
            </w:pPr>
          </w:p>
        </w:tc>
        <w:tc>
          <w:tcPr>
            <w:tcW w:w="458" w:type="dxa"/>
            <w:tcBorders>
              <w:top w:val="nil"/>
              <w:left w:val="nil"/>
              <w:bottom w:val="nil"/>
              <w:right w:val="nil"/>
            </w:tcBorders>
            <w:shd w:val="clear" w:color="auto" w:fill="auto"/>
          </w:tcPr>
          <w:p w14:paraId="61B6408D" w14:textId="77777777" w:rsidR="00FE5ADC" w:rsidRPr="00207FD8" w:rsidRDefault="00FE5ADC">
            <w:pPr>
              <w:jc w:val="center"/>
              <w:rPr>
                <w:rFonts w:ascii="Tahoma" w:hAnsi="Tahoma" w:cs="Tahoma"/>
                <w:sz w:val="16"/>
                <w:szCs w:val="16"/>
              </w:rPr>
            </w:pPr>
          </w:p>
        </w:tc>
      </w:tr>
      <w:tr w:rsidR="00FE5ADC" w:rsidRPr="00207FD8" w14:paraId="35EF39BC" w14:textId="77777777">
        <w:trPr>
          <w:trHeight w:val="255"/>
        </w:trPr>
        <w:tc>
          <w:tcPr>
            <w:tcW w:w="6884" w:type="dxa"/>
            <w:tcBorders>
              <w:top w:val="nil"/>
              <w:left w:val="nil"/>
              <w:bottom w:val="nil"/>
              <w:right w:val="single" w:sz="8" w:space="0" w:color="auto"/>
            </w:tcBorders>
            <w:shd w:val="clear" w:color="auto" w:fill="auto"/>
          </w:tcPr>
          <w:p w14:paraId="09350D24" w14:textId="77777777" w:rsidR="00FE5ADC" w:rsidRPr="00207FD8" w:rsidRDefault="00FE5ADC">
            <w:pPr>
              <w:rPr>
                <w:rFonts w:ascii="Tahoma" w:hAnsi="Tahoma" w:cs="Tahoma"/>
                <w:sz w:val="16"/>
                <w:szCs w:val="16"/>
              </w:rPr>
            </w:pPr>
            <w:r w:rsidRPr="00207FD8">
              <w:rPr>
                <w:rFonts w:ascii="Tahoma" w:hAnsi="Tahoma" w:cs="Tahoma"/>
                <w:sz w:val="16"/>
                <w:szCs w:val="16"/>
              </w:rPr>
              <w:t>Specific Host – (host taxid, unknown, or environmental; laboratory or natural host or both)</w:t>
            </w:r>
            <w:r w:rsidRPr="00207FD8">
              <w:rPr>
                <w:rFonts w:ascii="Tahoma" w:hAnsi="Tahoma" w:cs="Tahoma"/>
                <w:b/>
                <w:color w:val="000000"/>
                <w:sz w:val="20"/>
                <w:szCs w:val="20"/>
                <w:vertAlign w:val="superscript"/>
              </w:rPr>
              <w:t xml:space="preserve"> 1</w:t>
            </w:r>
            <w:r w:rsidR="00D342BA" w:rsidRPr="00207FD8">
              <w:rPr>
                <w:rFonts w:ascii="Tahoma" w:hAnsi="Tahoma" w:cs="Tahoma"/>
                <w:b/>
                <w:color w:val="000000"/>
                <w:sz w:val="20"/>
                <w:szCs w:val="20"/>
                <w:vertAlign w:val="superscript"/>
              </w:rPr>
              <w:t>, CV</w:t>
            </w:r>
          </w:p>
        </w:tc>
        <w:tc>
          <w:tcPr>
            <w:tcW w:w="603" w:type="dxa"/>
            <w:tcBorders>
              <w:top w:val="nil"/>
              <w:left w:val="single" w:sz="8" w:space="0" w:color="auto"/>
              <w:bottom w:val="nil"/>
              <w:right w:val="nil"/>
            </w:tcBorders>
          </w:tcPr>
          <w:p w14:paraId="5345CF01" w14:textId="77777777" w:rsidR="00FE5ADC" w:rsidRPr="00207FD8" w:rsidRDefault="00FE5ADC">
            <w:pPr>
              <w:jc w:val="center"/>
              <w:rPr>
                <w:rFonts w:ascii="Tahoma" w:hAnsi="Tahoma" w:cs="Tahoma"/>
                <w:sz w:val="16"/>
                <w:szCs w:val="16"/>
              </w:rPr>
            </w:pPr>
            <w:r w:rsidRPr="00207FD8">
              <w:rPr>
                <w:rFonts w:ascii="Tahoma" w:hAnsi="Tahoma" w:cs="Tahoma"/>
                <w:sz w:val="16"/>
                <w:szCs w:val="16"/>
              </w:rPr>
              <w:t>X</w:t>
            </w:r>
          </w:p>
        </w:tc>
        <w:tc>
          <w:tcPr>
            <w:tcW w:w="436" w:type="dxa"/>
            <w:tcBorders>
              <w:top w:val="nil"/>
              <w:left w:val="nil"/>
              <w:bottom w:val="nil"/>
              <w:right w:val="nil"/>
            </w:tcBorders>
            <w:shd w:val="clear" w:color="auto" w:fill="auto"/>
          </w:tcPr>
          <w:p w14:paraId="38234AA8"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3CF3DB15"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02" w:type="dxa"/>
            <w:tcBorders>
              <w:top w:val="nil"/>
              <w:left w:val="nil"/>
              <w:bottom w:val="nil"/>
              <w:right w:val="nil"/>
            </w:tcBorders>
            <w:shd w:val="clear" w:color="auto" w:fill="auto"/>
          </w:tcPr>
          <w:p w14:paraId="72289C7A"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1B07EB16" w14:textId="77777777" w:rsidR="00FE5ADC" w:rsidRPr="00207FD8" w:rsidRDefault="00FE5ADC">
            <w:pPr>
              <w:jc w:val="center"/>
              <w:rPr>
                <w:rFonts w:ascii="Tahoma" w:hAnsi="Tahoma" w:cs="Tahoma"/>
                <w:sz w:val="16"/>
                <w:szCs w:val="16"/>
              </w:rPr>
            </w:pPr>
          </w:p>
        </w:tc>
        <w:tc>
          <w:tcPr>
            <w:tcW w:w="458" w:type="dxa"/>
            <w:tcBorders>
              <w:top w:val="nil"/>
              <w:left w:val="nil"/>
              <w:bottom w:val="nil"/>
              <w:right w:val="nil"/>
            </w:tcBorders>
            <w:shd w:val="clear" w:color="auto" w:fill="auto"/>
          </w:tcPr>
          <w:p w14:paraId="19D25AB9" w14:textId="77777777" w:rsidR="00FE5ADC" w:rsidRPr="00207FD8" w:rsidRDefault="00FE5ADC">
            <w:pPr>
              <w:jc w:val="center"/>
              <w:rPr>
                <w:rFonts w:ascii="Tahoma" w:hAnsi="Tahoma" w:cs="Tahoma"/>
                <w:sz w:val="16"/>
                <w:szCs w:val="16"/>
              </w:rPr>
            </w:pPr>
          </w:p>
        </w:tc>
      </w:tr>
      <w:tr w:rsidR="00FE5ADC" w:rsidRPr="00207FD8" w14:paraId="5227C580" w14:textId="77777777">
        <w:trPr>
          <w:trHeight w:val="255"/>
        </w:trPr>
        <w:tc>
          <w:tcPr>
            <w:tcW w:w="6884" w:type="dxa"/>
            <w:tcBorders>
              <w:top w:val="nil"/>
              <w:left w:val="nil"/>
              <w:bottom w:val="nil"/>
              <w:right w:val="single" w:sz="8" w:space="0" w:color="auto"/>
            </w:tcBorders>
            <w:shd w:val="clear" w:color="auto" w:fill="auto"/>
          </w:tcPr>
          <w:p w14:paraId="3586A28F" w14:textId="77777777" w:rsidR="00FE5ADC" w:rsidRPr="00207FD8" w:rsidRDefault="00FE5ADC">
            <w:pPr>
              <w:rPr>
                <w:rFonts w:ascii="Tahoma" w:hAnsi="Tahoma" w:cs="Tahoma"/>
                <w:sz w:val="16"/>
                <w:szCs w:val="16"/>
              </w:rPr>
            </w:pPr>
            <w:r w:rsidRPr="00207FD8">
              <w:rPr>
                <w:rFonts w:ascii="Tahoma" w:hAnsi="Tahoma" w:cs="Tahoma"/>
                <w:sz w:val="16"/>
                <w:szCs w:val="16"/>
              </w:rPr>
              <w:t xml:space="preserve">Host specificity/range </w:t>
            </w:r>
            <w:r w:rsidRPr="00207FD8">
              <w:rPr>
                <w:rFonts w:ascii="Tahoma" w:hAnsi="Tahoma" w:cs="Tahoma"/>
                <w:b/>
                <w:color w:val="000000"/>
                <w:sz w:val="20"/>
                <w:szCs w:val="20"/>
                <w:vertAlign w:val="superscript"/>
              </w:rPr>
              <w:t>2 with a view to 3?</w:t>
            </w:r>
            <w:r w:rsidR="00F04DBB" w:rsidRPr="00207FD8">
              <w:rPr>
                <w:rFonts w:ascii="Tahoma" w:hAnsi="Tahoma" w:cs="Tahoma"/>
                <w:b/>
                <w:color w:val="000000"/>
                <w:sz w:val="20"/>
                <w:szCs w:val="20"/>
                <w:vertAlign w:val="superscript"/>
              </w:rPr>
              <w:t xml:space="preserve"> taxid</w:t>
            </w:r>
          </w:p>
        </w:tc>
        <w:tc>
          <w:tcPr>
            <w:tcW w:w="603" w:type="dxa"/>
            <w:tcBorders>
              <w:top w:val="nil"/>
              <w:left w:val="single" w:sz="8" w:space="0" w:color="auto"/>
              <w:bottom w:val="nil"/>
              <w:right w:val="nil"/>
            </w:tcBorders>
          </w:tcPr>
          <w:p w14:paraId="091729CF" w14:textId="77777777" w:rsidR="00FE5ADC" w:rsidRPr="00207FD8" w:rsidRDefault="00FE5ADC">
            <w:pPr>
              <w:jc w:val="center"/>
              <w:rPr>
                <w:rFonts w:ascii="Tahoma" w:hAnsi="Tahoma" w:cs="Tahoma"/>
                <w:sz w:val="16"/>
                <w:szCs w:val="16"/>
              </w:rPr>
            </w:pPr>
            <w:r w:rsidRPr="00207FD8">
              <w:rPr>
                <w:rFonts w:ascii="Tahoma" w:hAnsi="Tahoma" w:cs="Tahoma"/>
                <w:sz w:val="16"/>
                <w:szCs w:val="16"/>
              </w:rPr>
              <w:t>X</w:t>
            </w:r>
          </w:p>
        </w:tc>
        <w:tc>
          <w:tcPr>
            <w:tcW w:w="436" w:type="dxa"/>
            <w:tcBorders>
              <w:top w:val="nil"/>
              <w:left w:val="nil"/>
              <w:bottom w:val="nil"/>
              <w:right w:val="nil"/>
            </w:tcBorders>
            <w:shd w:val="clear" w:color="auto" w:fill="auto"/>
          </w:tcPr>
          <w:p w14:paraId="58ABA637" w14:textId="77777777" w:rsidR="00FE5ADC" w:rsidRPr="00207FD8" w:rsidRDefault="00FE5ADC">
            <w:pPr>
              <w:jc w:val="center"/>
              <w:rPr>
                <w:rFonts w:ascii="Tahoma" w:hAnsi="Tahoma" w:cs="Tahoma"/>
                <w:sz w:val="16"/>
                <w:szCs w:val="16"/>
              </w:rPr>
            </w:pPr>
            <w:r w:rsidRPr="00207FD8">
              <w:rPr>
                <w:rFonts w:ascii="Tahoma" w:hAnsi="Tahoma" w:cs="Tahoma"/>
                <w:sz w:val="16"/>
                <w:szCs w:val="16"/>
              </w:rPr>
              <w:t>X</w:t>
            </w:r>
          </w:p>
        </w:tc>
        <w:tc>
          <w:tcPr>
            <w:tcW w:w="429" w:type="dxa"/>
            <w:tcBorders>
              <w:top w:val="nil"/>
              <w:left w:val="nil"/>
              <w:bottom w:val="nil"/>
              <w:right w:val="nil"/>
            </w:tcBorders>
            <w:shd w:val="clear" w:color="auto" w:fill="auto"/>
          </w:tcPr>
          <w:p w14:paraId="4C1478C7" w14:textId="77777777" w:rsidR="00FE5ADC" w:rsidRPr="00207FD8" w:rsidRDefault="00FE5ADC">
            <w:pPr>
              <w:jc w:val="center"/>
              <w:rPr>
                <w:rFonts w:ascii="Tahoma" w:hAnsi="Tahoma" w:cs="Tahoma"/>
                <w:sz w:val="16"/>
                <w:szCs w:val="16"/>
              </w:rPr>
            </w:pPr>
            <w:r w:rsidRPr="00207FD8">
              <w:rPr>
                <w:rFonts w:ascii="Tahoma" w:hAnsi="Tahoma" w:cs="Tahoma"/>
                <w:sz w:val="16"/>
                <w:szCs w:val="16"/>
              </w:rPr>
              <w:t>X</w:t>
            </w:r>
          </w:p>
        </w:tc>
        <w:tc>
          <w:tcPr>
            <w:tcW w:w="402" w:type="dxa"/>
            <w:tcBorders>
              <w:top w:val="nil"/>
              <w:left w:val="nil"/>
              <w:bottom w:val="nil"/>
              <w:right w:val="nil"/>
            </w:tcBorders>
            <w:shd w:val="clear" w:color="auto" w:fill="auto"/>
          </w:tcPr>
          <w:p w14:paraId="486A3A3E"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2E492F19" w14:textId="77777777" w:rsidR="00FE5ADC" w:rsidRPr="00207FD8" w:rsidRDefault="00FE5ADC">
            <w:pPr>
              <w:jc w:val="center"/>
              <w:rPr>
                <w:rFonts w:ascii="Tahoma" w:hAnsi="Tahoma" w:cs="Tahoma"/>
                <w:sz w:val="16"/>
                <w:szCs w:val="16"/>
              </w:rPr>
            </w:pPr>
          </w:p>
        </w:tc>
        <w:tc>
          <w:tcPr>
            <w:tcW w:w="458" w:type="dxa"/>
            <w:tcBorders>
              <w:top w:val="nil"/>
              <w:left w:val="nil"/>
              <w:bottom w:val="nil"/>
              <w:right w:val="nil"/>
            </w:tcBorders>
            <w:shd w:val="clear" w:color="auto" w:fill="auto"/>
          </w:tcPr>
          <w:p w14:paraId="48A08C00" w14:textId="77777777" w:rsidR="00FE5ADC" w:rsidRPr="00207FD8" w:rsidRDefault="00FE5ADC">
            <w:pPr>
              <w:jc w:val="center"/>
              <w:rPr>
                <w:rFonts w:ascii="Tahoma" w:hAnsi="Tahoma" w:cs="Tahoma"/>
                <w:sz w:val="16"/>
                <w:szCs w:val="16"/>
              </w:rPr>
            </w:pPr>
          </w:p>
        </w:tc>
      </w:tr>
      <w:tr w:rsidR="00FE5ADC" w:rsidRPr="00207FD8" w14:paraId="3F082463" w14:textId="77777777">
        <w:trPr>
          <w:trHeight w:val="255"/>
        </w:trPr>
        <w:tc>
          <w:tcPr>
            <w:tcW w:w="6884" w:type="dxa"/>
            <w:tcBorders>
              <w:top w:val="nil"/>
              <w:left w:val="nil"/>
              <w:bottom w:val="nil"/>
              <w:right w:val="single" w:sz="8" w:space="0" w:color="auto"/>
            </w:tcBorders>
            <w:shd w:val="clear" w:color="auto" w:fill="auto"/>
          </w:tcPr>
          <w:p w14:paraId="5AD08FBF" w14:textId="77777777" w:rsidR="00FE5ADC" w:rsidRPr="00207FD8" w:rsidRDefault="00FE5ADC">
            <w:pPr>
              <w:rPr>
                <w:rFonts w:ascii="Tahoma" w:hAnsi="Tahoma" w:cs="Tahoma"/>
                <w:sz w:val="16"/>
                <w:szCs w:val="16"/>
              </w:rPr>
            </w:pPr>
            <w:r w:rsidRPr="00207FD8">
              <w:rPr>
                <w:rFonts w:ascii="Tahoma" w:hAnsi="Tahoma" w:cs="Tahoma"/>
                <w:sz w:val="16"/>
                <w:szCs w:val="16"/>
                <w:lang w:val="en-GB"/>
              </w:rPr>
              <w:t xml:space="preserve">Health/disease status of specific host at time of collection </w:t>
            </w:r>
            <w:r w:rsidRPr="00207FD8">
              <w:rPr>
                <w:rFonts w:ascii="Tahoma" w:hAnsi="Tahoma" w:cs="Tahoma"/>
                <w:b/>
                <w:color w:val="000000"/>
                <w:sz w:val="20"/>
                <w:szCs w:val="20"/>
                <w:vertAlign w:val="superscript"/>
              </w:rPr>
              <w:t>1,4</w:t>
            </w:r>
            <w:r w:rsidR="00D342BA" w:rsidRPr="00207FD8">
              <w:rPr>
                <w:rFonts w:ascii="Tahoma" w:hAnsi="Tahoma" w:cs="Tahoma"/>
                <w:b/>
                <w:color w:val="000000"/>
                <w:sz w:val="20"/>
                <w:szCs w:val="20"/>
                <w:vertAlign w:val="superscript"/>
              </w:rPr>
              <w:t>,</w:t>
            </w:r>
            <w:r w:rsidR="007A7848" w:rsidRPr="00207FD8">
              <w:rPr>
                <w:rFonts w:ascii="Tahoma" w:hAnsi="Tahoma" w:cs="Tahoma"/>
                <w:b/>
                <w:color w:val="000000"/>
                <w:sz w:val="20"/>
                <w:szCs w:val="20"/>
                <w:vertAlign w:val="superscript"/>
              </w:rPr>
              <w:t xml:space="preserve"> CV (</w:t>
            </w:r>
            <w:r w:rsidR="00D342BA" w:rsidRPr="00207FD8">
              <w:rPr>
                <w:rFonts w:ascii="Tahoma" w:hAnsi="Tahoma" w:cs="Tahoma"/>
                <w:b/>
                <w:color w:val="000000"/>
                <w:sz w:val="20"/>
                <w:szCs w:val="20"/>
                <w:vertAlign w:val="superscript"/>
              </w:rPr>
              <w:t>Phenotype ontology</w:t>
            </w:r>
            <w:r w:rsidR="007A7848" w:rsidRPr="00207FD8">
              <w:rPr>
                <w:rFonts w:ascii="Tahoma" w:hAnsi="Tahoma" w:cs="Tahoma"/>
                <w:b/>
                <w:color w:val="000000"/>
                <w:sz w:val="20"/>
                <w:szCs w:val="20"/>
                <w:vertAlign w:val="superscript"/>
              </w:rPr>
              <w:t>)</w:t>
            </w:r>
          </w:p>
        </w:tc>
        <w:tc>
          <w:tcPr>
            <w:tcW w:w="603" w:type="dxa"/>
            <w:tcBorders>
              <w:top w:val="nil"/>
              <w:left w:val="single" w:sz="8" w:space="0" w:color="auto"/>
              <w:bottom w:val="nil"/>
              <w:right w:val="nil"/>
            </w:tcBorders>
          </w:tcPr>
          <w:p w14:paraId="0E2780D6" w14:textId="77777777" w:rsidR="00FE5ADC" w:rsidRPr="00207FD8" w:rsidRDefault="00FE5ADC">
            <w:pPr>
              <w:jc w:val="center"/>
              <w:rPr>
                <w:rFonts w:ascii="Tahoma" w:hAnsi="Tahoma" w:cs="Tahoma"/>
                <w:sz w:val="16"/>
                <w:szCs w:val="16"/>
              </w:rPr>
            </w:pPr>
          </w:p>
        </w:tc>
        <w:tc>
          <w:tcPr>
            <w:tcW w:w="436" w:type="dxa"/>
            <w:tcBorders>
              <w:top w:val="nil"/>
              <w:left w:val="nil"/>
              <w:bottom w:val="nil"/>
              <w:right w:val="nil"/>
            </w:tcBorders>
            <w:shd w:val="clear" w:color="auto" w:fill="auto"/>
          </w:tcPr>
          <w:p w14:paraId="1C863B2E"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64991858" w14:textId="77777777" w:rsidR="00FE5ADC" w:rsidRPr="00207FD8" w:rsidRDefault="00FE5ADC">
            <w:pPr>
              <w:jc w:val="center"/>
              <w:rPr>
                <w:rFonts w:ascii="Tahoma" w:hAnsi="Tahoma" w:cs="Tahoma"/>
                <w:sz w:val="16"/>
                <w:szCs w:val="16"/>
              </w:rPr>
            </w:pPr>
          </w:p>
        </w:tc>
        <w:tc>
          <w:tcPr>
            <w:tcW w:w="402" w:type="dxa"/>
            <w:tcBorders>
              <w:top w:val="nil"/>
              <w:left w:val="nil"/>
              <w:bottom w:val="nil"/>
              <w:right w:val="nil"/>
            </w:tcBorders>
            <w:shd w:val="clear" w:color="auto" w:fill="auto"/>
          </w:tcPr>
          <w:p w14:paraId="6047D07E"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3E165A86" w14:textId="77777777" w:rsidR="00FE5ADC" w:rsidRPr="00207FD8" w:rsidRDefault="00FE5ADC">
            <w:pPr>
              <w:jc w:val="center"/>
              <w:rPr>
                <w:rFonts w:ascii="Tahoma" w:hAnsi="Tahoma" w:cs="Tahoma"/>
                <w:sz w:val="16"/>
                <w:szCs w:val="16"/>
              </w:rPr>
            </w:pPr>
          </w:p>
        </w:tc>
        <w:tc>
          <w:tcPr>
            <w:tcW w:w="458" w:type="dxa"/>
            <w:tcBorders>
              <w:top w:val="nil"/>
              <w:left w:val="nil"/>
              <w:bottom w:val="nil"/>
              <w:right w:val="nil"/>
            </w:tcBorders>
            <w:shd w:val="clear" w:color="auto" w:fill="auto"/>
          </w:tcPr>
          <w:p w14:paraId="7A9B9DF8" w14:textId="77777777" w:rsidR="00FE5ADC" w:rsidRPr="00207FD8" w:rsidRDefault="00FE5ADC">
            <w:pPr>
              <w:jc w:val="center"/>
              <w:rPr>
                <w:rFonts w:ascii="Tahoma" w:hAnsi="Tahoma" w:cs="Tahoma"/>
                <w:sz w:val="16"/>
                <w:szCs w:val="16"/>
              </w:rPr>
            </w:pPr>
          </w:p>
        </w:tc>
      </w:tr>
      <w:tr w:rsidR="005674D9" w:rsidRPr="00207FD8" w14:paraId="04F6EF59" w14:textId="77777777">
        <w:trPr>
          <w:trHeight w:val="255"/>
        </w:trPr>
        <w:tc>
          <w:tcPr>
            <w:tcW w:w="6884" w:type="dxa"/>
            <w:tcBorders>
              <w:top w:val="nil"/>
              <w:left w:val="nil"/>
              <w:bottom w:val="nil"/>
              <w:right w:val="single" w:sz="8" w:space="0" w:color="auto"/>
            </w:tcBorders>
            <w:shd w:val="clear" w:color="auto" w:fill="auto"/>
          </w:tcPr>
          <w:p w14:paraId="3668B605" w14:textId="77777777" w:rsidR="005674D9" w:rsidRPr="00207FD8" w:rsidRDefault="005674D9">
            <w:pPr>
              <w:rPr>
                <w:rFonts w:ascii="Tahoma" w:hAnsi="Tahoma" w:cs="Tahoma"/>
                <w:sz w:val="16"/>
                <w:szCs w:val="16"/>
              </w:rPr>
            </w:pPr>
            <w:r w:rsidRPr="00207FD8">
              <w:rPr>
                <w:rFonts w:ascii="Tahoma" w:hAnsi="Tahoma" w:cs="Tahoma"/>
                <w:sz w:val="16"/>
                <w:szCs w:val="16"/>
              </w:rPr>
              <w:t xml:space="preserve">Whether normally pathogenic or not </w:t>
            </w:r>
            <w:r w:rsidRPr="00207FD8">
              <w:rPr>
                <w:rFonts w:ascii="Tahoma" w:hAnsi="Tahoma" w:cs="Tahoma"/>
                <w:b/>
                <w:color w:val="000000"/>
                <w:sz w:val="20"/>
                <w:szCs w:val="20"/>
                <w:vertAlign w:val="superscript"/>
              </w:rPr>
              <w:t>2</w:t>
            </w:r>
          </w:p>
        </w:tc>
        <w:tc>
          <w:tcPr>
            <w:tcW w:w="603" w:type="dxa"/>
            <w:tcBorders>
              <w:top w:val="nil"/>
              <w:left w:val="single" w:sz="8" w:space="0" w:color="auto"/>
              <w:bottom w:val="nil"/>
              <w:right w:val="nil"/>
            </w:tcBorders>
          </w:tcPr>
          <w:p w14:paraId="6A1B9F4D" w14:textId="77777777" w:rsidR="005674D9" w:rsidRPr="00207FD8" w:rsidRDefault="005674D9">
            <w:pPr>
              <w:jc w:val="center"/>
              <w:rPr>
                <w:rFonts w:ascii="Tahoma" w:hAnsi="Tahoma" w:cs="Tahoma"/>
                <w:sz w:val="16"/>
                <w:szCs w:val="16"/>
              </w:rPr>
            </w:pPr>
            <w:r w:rsidRPr="00207FD8">
              <w:rPr>
                <w:rFonts w:ascii="Tahoma" w:hAnsi="Tahoma" w:cs="Tahoma"/>
                <w:sz w:val="16"/>
                <w:szCs w:val="16"/>
              </w:rPr>
              <w:t>X</w:t>
            </w:r>
          </w:p>
        </w:tc>
        <w:tc>
          <w:tcPr>
            <w:tcW w:w="436" w:type="dxa"/>
            <w:tcBorders>
              <w:top w:val="nil"/>
              <w:left w:val="nil"/>
              <w:bottom w:val="nil"/>
              <w:right w:val="nil"/>
            </w:tcBorders>
            <w:shd w:val="clear" w:color="auto" w:fill="auto"/>
          </w:tcPr>
          <w:p w14:paraId="40BB43BC" w14:textId="77777777" w:rsidR="005674D9" w:rsidRPr="00207FD8" w:rsidRDefault="005674D9">
            <w:pPr>
              <w:jc w:val="center"/>
              <w:rPr>
                <w:rFonts w:ascii="Tahoma" w:hAnsi="Tahoma" w:cs="Tahoma"/>
                <w:sz w:val="16"/>
                <w:szCs w:val="16"/>
              </w:rPr>
            </w:pPr>
            <w:r w:rsidRPr="00207FD8">
              <w:rPr>
                <w:rFonts w:ascii="Tahoma" w:hAnsi="Tahoma" w:cs="Tahoma"/>
                <w:sz w:val="16"/>
                <w:szCs w:val="16"/>
              </w:rPr>
              <w:t>X</w:t>
            </w:r>
          </w:p>
        </w:tc>
        <w:tc>
          <w:tcPr>
            <w:tcW w:w="429" w:type="dxa"/>
            <w:tcBorders>
              <w:top w:val="nil"/>
              <w:left w:val="nil"/>
              <w:bottom w:val="nil"/>
              <w:right w:val="nil"/>
            </w:tcBorders>
            <w:shd w:val="clear" w:color="auto" w:fill="auto"/>
          </w:tcPr>
          <w:p w14:paraId="6B225950" w14:textId="77777777" w:rsidR="005674D9" w:rsidRPr="00207FD8" w:rsidRDefault="005674D9">
            <w:pPr>
              <w:jc w:val="center"/>
              <w:rPr>
                <w:rFonts w:ascii="Tahoma" w:hAnsi="Tahoma" w:cs="Tahoma"/>
                <w:sz w:val="16"/>
                <w:szCs w:val="16"/>
              </w:rPr>
            </w:pPr>
          </w:p>
        </w:tc>
        <w:tc>
          <w:tcPr>
            <w:tcW w:w="402" w:type="dxa"/>
            <w:tcBorders>
              <w:top w:val="nil"/>
              <w:left w:val="nil"/>
              <w:bottom w:val="nil"/>
              <w:right w:val="nil"/>
            </w:tcBorders>
            <w:shd w:val="clear" w:color="auto" w:fill="auto"/>
          </w:tcPr>
          <w:p w14:paraId="1FC93FFC" w14:textId="77777777" w:rsidR="005674D9" w:rsidRPr="00207FD8" w:rsidRDefault="005674D9">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06A86C02" w14:textId="77777777" w:rsidR="005674D9" w:rsidRPr="00207FD8" w:rsidRDefault="005674D9">
            <w:pPr>
              <w:jc w:val="center"/>
              <w:rPr>
                <w:rFonts w:ascii="Tahoma" w:hAnsi="Tahoma" w:cs="Tahoma"/>
                <w:sz w:val="16"/>
                <w:szCs w:val="16"/>
              </w:rPr>
            </w:pPr>
          </w:p>
        </w:tc>
        <w:tc>
          <w:tcPr>
            <w:tcW w:w="458" w:type="dxa"/>
            <w:tcBorders>
              <w:top w:val="nil"/>
              <w:left w:val="nil"/>
              <w:bottom w:val="nil"/>
              <w:right w:val="nil"/>
            </w:tcBorders>
            <w:shd w:val="clear" w:color="auto" w:fill="auto"/>
          </w:tcPr>
          <w:p w14:paraId="06444AD1" w14:textId="77777777" w:rsidR="005674D9" w:rsidRPr="00207FD8" w:rsidRDefault="005674D9">
            <w:pPr>
              <w:jc w:val="center"/>
              <w:rPr>
                <w:rFonts w:ascii="Tahoma" w:hAnsi="Tahoma" w:cs="Tahoma"/>
                <w:sz w:val="16"/>
                <w:szCs w:val="16"/>
              </w:rPr>
            </w:pPr>
          </w:p>
        </w:tc>
      </w:tr>
      <w:tr w:rsidR="00FE5ADC" w:rsidRPr="00207FD8" w14:paraId="62D75AC5" w14:textId="77777777">
        <w:trPr>
          <w:trHeight w:val="255"/>
        </w:trPr>
        <w:tc>
          <w:tcPr>
            <w:tcW w:w="6884" w:type="dxa"/>
            <w:tcBorders>
              <w:top w:val="nil"/>
              <w:left w:val="nil"/>
              <w:bottom w:val="nil"/>
              <w:right w:val="single" w:sz="8" w:space="0" w:color="auto"/>
            </w:tcBorders>
            <w:shd w:val="clear" w:color="auto" w:fill="auto"/>
          </w:tcPr>
          <w:p w14:paraId="1048DE62" w14:textId="77777777" w:rsidR="00FE5ADC" w:rsidRPr="00207FD8" w:rsidRDefault="00FE5ADC">
            <w:pPr>
              <w:rPr>
                <w:rFonts w:ascii="Tahoma" w:hAnsi="Tahoma" w:cs="Tahoma"/>
                <w:sz w:val="16"/>
                <w:szCs w:val="16"/>
              </w:rPr>
            </w:pPr>
            <w:r w:rsidRPr="00207FD8">
              <w:rPr>
                <w:rFonts w:ascii="Tahoma" w:hAnsi="Tahoma" w:cs="Tahoma"/>
                <w:sz w:val="16"/>
                <w:szCs w:val="16"/>
              </w:rPr>
              <w:t>Trophic level</w:t>
            </w:r>
            <w:r w:rsidR="00F50B8A" w:rsidRPr="00207FD8">
              <w:rPr>
                <w:rFonts w:ascii="Tahoma" w:hAnsi="Tahoma" w:cs="Tahoma"/>
                <w:sz w:val="16"/>
                <w:szCs w:val="16"/>
              </w:rPr>
              <w:t xml:space="preserve"> </w:t>
            </w:r>
            <w:r w:rsidR="00F50B8A" w:rsidRPr="00207FD8">
              <w:rPr>
                <w:rFonts w:ascii="Tahoma" w:hAnsi="Tahoma" w:cs="Tahoma"/>
                <w:b/>
                <w:color w:val="000000"/>
                <w:sz w:val="20"/>
                <w:szCs w:val="20"/>
                <w:vertAlign w:val="superscript"/>
              </w:rPr>
              <w:t>2</w:t>
            </w:r>
            <w:r w:rsidR="006D35A9" w:rsidRPr="00207FD8">
              <w:rPr>
                <w:rFonts w:ascii="Tahoma" w:hAnsi="Tahoma" w:cs="Tahoma"/>
                <w:b/>
                <w:color w:val="000000"/>
                <w:sz w:val="20"/>
                <w:szCs w:val="20"/>
                <w:vertAlign w:val="superscript"/>
              </w:rPr>
              <w:t xml:space="preserve"> </w:t>
            </w:r>
            <w:r w:rsidR="00D342BA" w:rsidRPr="00207FD8">
              <w:rPr>
                <w:rFonts w:ascii="Tahoma" w:hAnsi="Tahoma" w:cs="Tahoma"/>
                <w:b/>
                <w:color w:val="000000"/>
                <w:sz w:val="20"/>
                <w:szCs w:val="20"/>
                <w:vertAlign w:val="superscript"/>
              </w:rPr>
              <w:t>, CV</w:t>
            </w:r>
            <w:r w:rsidR="00E7006E" w:rsidRPr="00207FD8">
              <w:rPr>
                <w:rFonts w:ascii="Tahoma" w:hAnsi="Tahoma" w:cs="Tahoma"/>
                <w:b/>
                <w:color w:val="000000"/>
                <w:sz w:val="20"/>
                <w:szCs w:val="20"/>
                <w:vertAlign w:val="superscript"/>
              </w:rPr>
              <w:t xml:space="preserve"> </w:t>
            </w:r>
          </w:p>
        </w:tc>
        <w:tc>
          <w:tcPr>
            <w:tcW w:w="603" w:type="dxa"/>
            <w:tcBorders>
              <w:top w:val="nil"/>
              <w:left w:val="single" w:sz="8" w:space="0" w:color="auto"/>
              <w:bottom w:val="nil"/>
              <w:right w:val="nil"/>
            </w:tcBorders>
          </w:tcPr>
          <w:p w14:paraId="56882027"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auto"/>
          </w:tcPr>
          <w:p w14:paraId="3F466E1B" w14:textId="77777777" w:rsidR="00FE5ADC" w:rsidRPr="00207FD8" w:rsidRDefault="00933E7C">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0BFAD7E8" w14:textId="77777777" w:rsidR="00FE5ADC" w:rsidRPr="00207FD8" w:rsidRDefault="0055734D">
            <w:pPr>
              <w:jc w:val="center"/>
              <w:rPr>
                <w:rFonts w:ascii="Tahoma" w:hAnsi="Tahoma" w:cs="Tahoma"/>
                <w:sz w:val="16"/>
                <w:szCs w:val="16"/>
              </w:rPr>
            </w:pPr>
            <w:r w:rsidRPr="00207FD8">
              <w:rPr>
                <w:rFonts w:ascii="Tahoma" w:hAnsi="Tahoma" w:cs="Tahoma"/>
                <w:sz w:val="16"/>
                <w:szCs w:val="16"/>
              </w:rPr>
              <w:t>-</w:t>
            </w:r>
          </w:p>
        </w:tc>
        <w:tc>
          <w:tcPr>
            <w:tcW w:w="402" w:type="dxa"/>
            <w:tcBorders>
              <w:top w:val="nil"/>
              <w:left w:val="nil"/>
              <w:bottom w:val="nil"/>
              <w:right w:val="nil"/>
            </w:tcBorders>
            <w:shd w:val="clear" w:color="auto" w:fill="auto"/>
          </w:tcPr>
          <w:p w14:paraId="31398772" w14:textId="77777777" w:rsidR="00FE5ADC" w:rsidRPr="00207FD8" w:rsidRDefault="0055734D">
            <w:pPr>
              <w:jc w:val="center"/>
              <w:rPr>
                <w:rFonts w:ascii="Tahoma" w:hAnsi="Tahoma" w:cs="Tahoma"/>
                <w:sz w:val="16"/>
                <w:szCs w:val="16"/>
              </w:rPr>
            </w:pPr>
            <w:r w:rsidRPr="00207FD8">
              <w:rPr>
                <w:rFonts w:ascii="Tahoma" w:hAnsi="Tahoma" w:cs="Tahoma"/>
                <w:sz w:val="16"/>
                <w:szCs w:val="16"/>
              </w:rPr>
              <w:t>-</w:t>
            </w:r>
          </w:p>
        </w:tc>
        <w:tc>
          <w:tcPr>
            <w:tcW w:w="456" w:type="dxa"/>
            <w:tcBorders>
              <w:top w:val="nil"/>
              <w:left w:val="nil"/>
              <w:bottom w:val="nil"/>
              <w:right w:val="nil"/>
            </w:tcBorders>
            <w:shd w:val="clear" w:color="auto" w:fill="auto"/>
          </w:tcPr>
          <w:p w14:paraId="070DE1AE" w14:textId="77777777" w:rsidR="00FE5ADC" w:rsidRPr="00207FD8" w:rsidRDefault="0055734D">
            <w:pPr>
              <w:jc w:val="center"/>
              <w:rPr>
                <w:rFonts w:ascii="Tahoma" w:hAnsi="Tahoma" w:cs="Tahoma"/>
                <w:sz w:val="16"/>
                <w:szCs w:val="16"/>
              </w:rPr>
            </w:pPr>
            <w:r w:rsidRPr="00207FD8">
              <w:rPr>
                <w:rFonts w:ascii="Tahoma" w:hAnsi="Tahoma" w:cs="Tahoma"/>
                <w:sz w:val="16"/>
                <w:szCs w:val="16"/>
              </w:rPr>
              <w:t>-</w:t>
            </w:r>
          </w:p>
        </w:tc>
        <w:tc>
          <w:tcPr>
            <w:tcW w:w="458" w:type="dxa"/>
            <w:tcBorders>
              <w:top w:val="nil"/>
              <w:left w:val="nil"/>
              <w:bottom w:val="nil"/>
              <w:right w:val="nil"/>
            </w:tcBorders>
            <w:shd w:val="clear" w:color="auto" w:fill="auto"/>
          </w:tcPr>
          <w:p w14:paraId="3A978BB4" w14:textId="77777777" w:rsidR="00FE5ADC" w:rsidRPr="00207FD8" w:rsidRDefault="0055734D">
            <w:pPr>
              <w:jc w:val="center"/>
              <w:rPr>
                <w:rFonts w:ascii="Tahoma" w:hAnsi="Tahoma" w:cs="Tahoma"/>
                <w:sz w:val="16"/>
                <w:szCs w:val="16"/>
              </w:rPr>
            </w:pPr>
            <w:r w:rsidRPr="00207FD8">
              <w:rPr>
                <w:rFonts w:ascii="Tahoma" w:hAnsi="Tahoma" w:cs="Tahoma"/>
                <w:sz w:val="16"/>
                <w:szCs w:val="16"/>
              </w:rPr>
              <w:t>-</w:t>
            </w:r>
          </w:p>
        </w:tc>
      </w:tr>
      <w:tr w:rsidR="00FE5ADC" w:rsidRPr="00207FD8" w14:paraId="28B77BCC" w14:textId="77777777">
        <w:trPr>
          <w:trHeight w:val="255"/>
        </w:trPr>
        <w:tc>
          <w:tcPr>
            <w:tcW w:w="6884" w:type="dxa"/>
            <w:tcBorders>
              <w:top w:val="nil"/>
              <w:left w:val="nil"/>
              <w:bottom w:val="nil"/>
              <w:right w:val="single" w:sz="8" w:space="0" w:color="auto"/>
            </w:tcBorders>
            <w:shd w:val="clear" w:color="auto" w:fill="auto"/>
          </w:tcPr>
          <w:p w14:paraId="7AC2245C" w14:textId="77777777" w:rsidR="00FE5ADC" w:rsidRPr="00207FD8" w:rsidRDefault="00FE5ADC">
            <w:pPr>
              <w:rPr>
                <w:rFonts w:ascii="Tahoma" w:hAnsi="Tahoma" w:cs="Tahoma"/>
                <w:sz w:val="16"/>
                <w:szCs w:val="16"/>
              </w:rPr>
            </w:pPr>
            <w:r w:rsidRPr="00207FD8">
              <w:rPr>
                <w:rFonts w:ascii="Tahoma" w:hAnsi="Tahoma" w:cs="Tahoma"/>
                <w:sz w:val="16"/>
                <w:szCs w:val="16"/>
              </w:rPr>
              <w:t xml:space="preserve">Estimated community diversity and abundances of specific taxonomic groups </w:t>
            </w:r>
            <w:r w:rsidRPr="00207FD8">
              <w:rPr>
                <w:rFonts w:ascii="Tahoma" w:hAnsi="Tahoma" w:cs="Tahoma"/>
                <w:b/>
                <w:sz w:val="20"/>
                <w:szCs w:val="20"/>
                <w:vertAlign w:val="superscript"/>
              </w:rPr>
              <w:t>1, 3 (strong support, but perhaps too ambiguous to define well enough to make useful)</w:t>
            </w:r>
          </w:p>
        </w:tc>
        <w:tc>
          <w:tcPr>
            <w:tcW w:w="603" w:type="dxa"/>
            <w:tcBorders>
              <w:top w:val="nil"/>
              <w:left w:val="single" w:sz="8" w:space="0" w:color="auto"/>
              <w:bottom w:val="nil"/>
              <w:right w:val="nil"/>
            </w:tcBorders>
          </w:tcPr>
          <w:p w14:paraId="04F9D3BD" w14:textId="77777777" w:rsidR="00FE5ADC" w:rsidRPr="00207FD8" w:rsidRDefault="00FE5ADC">
            <w:pPr>
              <w:jc w:val="center"/>
              <w:rPr>
                <w:rFonts w:ascii="Tahoma" w:hAnsi="Tahoma" w:cs="Tahoma"/>
                <w:sz w:val="16"/>
                <w:szCs w:val="16"/>
              </w:rPr>
            </w:pPr>
            <w:r w:rsidRPr="00207FD8">
              <w:rPr>
                <w:rFonts w:ascii="Tahoma" w:hAnsi="Tahoma" w:cs="Tahoma"/>
                <w:sz w:val="16"/>
                <w:szCs w:val="16"/>
              </w:rPr>
              <w:t>-</w:t>
            </w:r>
          </w:p>
        </w:tc>
        <w:tc>
          <w:tcPr>
            <w:tcW w:w="436" w:type="dxa"/>
            <w:tcBorders>
              <w:top w:val="nil"/>
              <w:left w:val="nil"/>
              <w:bottom w:val="nil"/>
              <w:right w:val="nil"/>
            </w:tcBorders>
            <w:shd w:val="clear" w:color="auto" w:fill="auto"/>
          </w:tcPr>
          <w:p w14:paraId="7F3CA5F0" w14:textId="77777777" w:rsidR="00FE5ADC" w:rsidRPr="00207FD8" w:rsidRDefault="00FE5ADC">
            <w:pPr>
              <w:jc w:val="center"/>
              <w:rPr>
                <w:rFonts w:ascii="Tahoma" w:hAnsi="Tahoma" w:cs="Tahoma"/>
                <w:sz w:val="16"/>
                <w:szCs w:val="16"/>
              </w:rPr>
            </w:pPr>
            <w:r w:rsidRPr="00207FD8">
              <w:rPr>
                <w:rFonts w:ascii="Tahoma" w:hAnsi="Tahoma" w:cs="Tahoma"/>
                <w:sz w:val="16"/>
                <w:szCs w:val="16"/>
              </w:rPr>
              <w:t>-</w:t>
            </w:r>
          </w:p>
        </w:tc>
        <w:tc>
          <w:tcPr>
            <w:tcW w:w="429" w:type="dxa"/>
            <w:tcBorders>
              <w:top w:val="nil"/>
              <w:left w:val="nil"/>
              <w:bottom w:val="nil"/>
              <w:right w:val="nil"/>
            </w:tcBorders>
            <w:shd w:val="clear" w:color="auto" w:fill="auto"/>
          </w:tcPr>
          <w:p w14:paraId="54B6F5CD" w14:textId="77777777" w:rsidR="00FE5ADC" w:rsidRPr="00207FD8" w:rsidRDefault="00FE5ADC">
            <w:pPr>
              <w:jc w:val="center"/>
              <w:rPr>
                <w:rFonts w:ascii="Tahoma" w:hAnsi="Tahoma" w:cs="Tahoma"/>
                <w:sz w:val="16"/>
                <w:szCs w:val="16"/>
              </w:rPr>
            </w:pPr>
            <w:r w:rsidRPr="00207FD8">
              <w:rPr>
                <w:rFonts w:ascii="Tahoma" w:hAnsi="Tahoma" w:cs="Tahoma"/>
                <w:sz w:val="16"/>
                <w:szCs w:val="16"/>
              </w:rPr>
              <w:t>-</w:t>
            </w:r>
          </w:p>
        </w:tc>
        <w:tc>
          <w:tcPr>
            <w:tcW w:w="402" w:type="dxa"/>
            <w:tcBorders>
              <w:top w:val="nil"/>
              <w:left w:val="nil"/>
              <w:bottom w:val="nil"/>
              <w:right w:val="nil"/>
            </w:tcBorders>
            <w:shd w:val="clear" w:color="auto" w:fill="auto"/>
          </w:tcPr>
          <w:p w14:paraId="0A009F01" w14:textId="77777777" w:rsidR="00FE5ADC" w:rsidRPr="00207FD8" w:rsidRDefault="00FE5ADC">
            <w:pPr>
              <w:jc w:val="center"/>
              <w:rPr>
                <w:rFonts w:ascii="Tahoma" w:hAnsi="Tahoma" w:cs="Tahoma"/>
                <w:sz w:val="16"/>
                <w:szCs w:val="16"/>
              </w:rPr>
            </w:pPr>
            <w:r w:rsidRPr="00207FD8">
              <w:rPr>
                <w:rFonts w:ascii="Tahoma" w:hAnsi="Tahoma" w:cs="Tahoma"/>
                <w:sz w:val="16"/>
                <w:szCs w:val="16"/>
              </w:rPr>
              <w:t>-</w:t>
            </w:r>
          </w:p>
        </w:tc>
        <w:tc>
          <w:tcPr>
            <w:tcW w:w="456" w:type="dxa"/>
            <w:tcBorders>
              <w:top w:val="nil"/>
              <w:left w:val="nil"/>
              <w:bottom w:val="nil"/>
              <w:right w:val="nil"/>
            </w:tcBorders>
            <w:shd w:val="clear" w:color="auto" w:fill="auto"/>
          </w:tcPr>
          <w:p w14:paraId="54E0A18F" w14:textId="77777777" w:rsidR="00FE5ADC" w:rsidRPr="00207FD8" w:rsidRDefault="00FE5ADC">
            <w:pPr>
              <w:jc w:val="center"/>
              <w:rPr>
                <w:rFonts w:ascii="Tahoma" w:hAnsi="Tahoma" w:cs="Tahoma"/>
                <w:sz w:val="16"/>
                <w:szCs w:val="16"/>
              </w:rPr>
            </w:pPr>
            <w:r w:rsidRPr="00207FD8">
              <w:rPr>
                <w:rFonts w:ascii="Tahoma" w:hAnsi="Tahoma" w:cs="Tahoma"/>
                <w:sz w:val="16"/>
                <w:szCs w:val="16"/>
              </w:rPr>
              <w:t>-</w:t>
            </w:r>
          </w:p>
        </w:tc>
        <w:tc>
          <w:tcPr>
            <w:tcW w:w="458" w:type="dxa"/>
            <w:tcBorders>
              <w:top w:val="nil"/>
              <w:left w:val="nil"/>
              <w:bottom w:val="nil"/>
              <w:right w:val="nil"/>
            </w:tcBorders>
            <w:shd w:val="clear" w:color="auto" w:fill="auto"/>
          </w:tcPr>
          <w:p w14:paraId="48A2CDA1"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r>
      <w:tr w:rsidR="00FE5ADC" w:rsidRPr="00207FD8" w14:paraId="1AC3DB79" w14:textId="77777777">
        <w:trPr>
          <w:gridAfter w:val="6"/>
          <w:wAfter w:w="2784" w:type="dxa"/>
          <w:trHeight w:val="255"/>
        </w:trPr>
        <w:tc>
          <w:tcPr>
            <w:tcW w:w="6884" w:type="dxa"/>
            <w:tcBorders>
              <w:top w:val="nil"/>
              <w:left w:val="nil"/>
              <w:bottom w:val="nil"/>
              <w:right w:val="single" w:sz="8" w:space="0" w:color="auto"/>
            </w:tcBorders>
            <w:shd w:val="clear" w:color="auto" w:fill="auto"/>
          </w:tcPr>
          <w:p w14:paraId="22150093" w14:textId="77777777" w:rsidR="00FE5ADC" w:rsidRPr="00207FD8" w:rsidRDefault="00FE5ADC">
            <w:pPr>
              <w:rPr>
                <w:rFonts w:ascii="Tahoma" w:hAnsi="Tahoma" w:cs="Tahoma"/>
                <w:b/>
                <w:bCs/>
                <w:sz w:val="16"/>
                <w:szCs w:val="16"/>
              </w:rPr>
            </w:pPr>
            <w:r w:rsidRPr="00207FD8">
              <w:rPr>
                <w:rFonts w:ascii="Tahoma" w:hAnsi="Tahoma" w:cs="Tahoma"/>
                <w:b/>
                <w:bCs/>
                <w:sz w:val="16"/>
                <w:szCs w:val="16"/>
              </w:rPr>
              <w:t xml:space="preserve">PHENOTYPE </w:t>
            </w:r>
            <w:r w:rsidRPr="00207FD8">
              <w:rPr>
                <w:rFonts w:ascii="Tahoma" w:hAnsi="Tahoma" w:cs="Tahoma"/>
                <w:b/>
                <w:color w:val="000000"/>
                <w:sz w:val="20"/>
                <w:szCs w:val="20"/>
                <w:vertAlign w:val="superscript"/>
              </w:rPr>
              <w:t xml:space="preserve"> </w:t>
            </w:r>
          </w:p>
        </w:tc>
      </w:tr>
      <w:tr w:rsidR="00FE5ADC" w:rsidRPr="00207FD8" w14:paraId="0C7D3E65" w14:textId="77777777">
        <w:trPr>
          <w:trHeight w:val="255"/>
        </w:trPr>
        <w:tc>
          <w:tcPr>
            <w:tcW w:w="6884" w:type="dxa"/>
            <w:tcBorders>
              <w:top w:val="nil"/>
              <w:left w:val="nil"/>
              <w:bottom w:val="nil"/>
              <w:right w:val="single" w:sz="8" w:space="0" w:color="auto"/>
            </w:tcBorders>
            <w:shd w:val="clear" w:color="auto" w:fill="auto"/>
          </w:tcPr>
          <w:p w14:paraId="66C78327" w14:textId="77777777" w:rsidR="00FE5ADC" w:rsidRPr="00207FD8" w:rsidRDefault="00FE5ADC">
            <w:pPr>
              <w:rPr>
                <w:rFonts w:ascii="Tahoma" w:hAnsi="Tahoma" w:cs="Tahoma"/>
                <w:sz w:val="16"/>
                <w:szCs w:val="16"/>
              </w:rPr>
            </w:pPr>
            <w:r w:rsidRPr="00207FD8">
              <w:rPr>
                <w:rFonts w:ascii="Tahoma" w:hAnsi="Tahoma" w:cs="Tahoma"/>
                <w:sz w:val="16"/>
                <w:szCs w:val="16"/>
              </w:rPr>
              <w:t>Propagation (Phage: lytic/lysogenic: Plasmids: incompatibility g</w:t>
            </w:r>
            <w:commentRangeStart w:id="22"/>
            <w:r w:rsidRPr="00207FD8">
              <w:rPr>
                <w:rFonts w:ascii="Tahoma" w:hAnsi="Tahoma" w:cs="Tahoma"/>
                <w:sz w:val="16"/>
                <w:szCs w:val="16"/>
              </w:rPr>
              <w:t>roup</w:t>
            </w:r>
            <w:commentRangeEnd w:id="22"/>
            <w:r w:rsidRPr="00207FD8">
              <w:rPr>
                <w:rStyle w:val="CommentReference"/>
                <w:rFonts w:ascii="Tahoma" w:hAnsi="Tahoma" w:cs="Tahoma"/>
                <w:vanish/>
                <w:sz w:val="16"/>
                <w:szCs w:val="16"/>
              </w:rPr>
              <w:commentReference w:id="22"/>
            </w:r>
            <w:r w:rsidRPr="00207FD8">
              <w:rPr>
                <w:rFonts w:ascii="Tahoma" w:hAnsi="Tahoma" w:cs="Tahoma"/>
                <w:sz w:val="16"/>
                <w:szCs w:val="16"/>
              </w:rPr>
              <w:t xml:space="preserve">) </w:t>
            </w:r>
            <w:r w:rsidR="00F50B8A" w:rsidRPr="00207FD8">
              <w:rPr>
                <w:rFonts w:ascii="Tahoma" w:hAnsi="Tahoma" w:cs="Tahoma"/>
                <w:sz w:val="16"/>
                <w:szCs w:val="16"/>
              </w:rPr>
              <w:t>–</w:t>
            </w:r>
            <w:r w:rsidRPr="00207FD8">
              <w:rPr>
                <w:rFonts w:ascii="Tahoma" w:hAnsi="Tahoma" w:cs="Tahoma"/>
                <w:sz w:val="16"/>
                <w:szCs w:val="16"/>
              </w:rPr>
              <w:t xml:space="preserve"> </w:t>
            </w:r>
            <w:r w:rsidR="00F50B8A" w:rsidRPr="00207FD8">
              <w:rPr>
                <w:rFonts w:ascii="Tahoma" w:hAnsi="Tahoma" w:cs="Tahoma"/>
                <w:b/>
                <w:color w:val="000000"/>
                <w:sz w:val="20"/>
                <w:szCs w:val="20"/>
                <w:vertAlign w:val="superscript"/>
              </w:rPr>
              <w:t>1,2</w:t>
            </w:r>
            <w:r w:rsidR="00AB6183" w:rsidRPr="00207FD8">
              <w:rPr>
                <w:rFonts w:ascii="Tahoma" w:hAnsi="Tahoma" w:cs="Tahoma"/>
                <w:b/>
                <w:color w:val="000000"/>
                <w:sz w:val="20"/>
                <w:szCs w:val="20"/>
                <w:vertAlign w:val="superscript"/>
              </w:rPr>
              <w:t>, CV</w:t>
            </w:r>
          </w:p>
        </w:tc>
        <w:tc>
          <w:tcPr>
            <w:tcW w:w="603" w:type="dxa"/>
            <w:tcBorders>
              <w:top w:val="nil"/>
              <w:left w:val="single" w:sz="8" w:space="0" w:color="auto"/>
              <w:bottom w:val="nil"/>
              <w:right w:val="nil"/>
            </w:tcBorders>
          </w:tcPr>
          <w:p w14:paraId="0EFF52FA"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auto"/>
          </w:tcPr>
          <w:p w14:paraId="741EF232" w14:textId="77777777" w:rsidR="00FE5ADC" w:rsidRPr="00207FD8" w:rsidRDefault="00FE5ADC">
            <w:pPr>
              <w:jc w:val="center"/>
              <w:rPr>
                <w:rFonts w:ascii="Tahoma" w:hAnsi="Tahoma" w:cs="Tahoma"/>
                <w:sz w:val="16"/>
                <w:szCs w:val="16"/>
              </w:rPr>
            </w:pPr>
          </w:p>
        </w:tc>
        <w:tc>
          <w:tcPr>
            <w:tcW w:w="429" w:type="dxa"/>
            <w:tcBorders>
              <w:top w:val="nil"/>
              <w:left w:val="nil"/>
              <w:bottom w:val="nil"/>
              <w:right w:val="nil"/>
            </w:tcBorders>
            <w:shd w:val="clear" w:color="auto" w:fill="auto"/>
          </w:tcPr>
          <w:p w14:paraId="623E5CE7" w14:textId="77777777" w:rsidR="00FE5ADC" w:rsidRPr="00207FD8" w:rsidRDefault="008F1E0B">
            <w:pPr>
              <w:jc w:val="center"/>
              <w:rPr>
                <w:rFonts w:ascii="Tahoma" w:hAnsi="Tahoma" w:cs="Tahoma"/>
                <w:sz w:val="16"/>
                <w:szCs w:val="16"/>
              </w:rPr>
            </w:pPr>
            <w:r w:rsidRPr="00207FD8">
              <w:rPr>
                <w:rFonts w:ascii="Tahoma" w:hAnsi="Tahoma" w:cs="Tahoma"/>
                <w:sz w:val="16"/>
                <w:szCs w:val="16"/>
              </w:rPr>
              <w:t>M</w:t>
            </w:r>
          </w:p>
        </w:tc>
        <w:tc>
          <w:tcPr>
            <w:tcW w:w="402" w:type="dxa"/>
            <w:tcBorders>
              <w:top w:val="nil"/>
              <w:left w:val="nil"/>
              <w:bottom w:val="nil"/>
              <w:right w:val="nil"/>
            </w:tcBorders>
            <w:shd w:val="clear" w:color="auto" w:fill="auto"/>
          </w:tcPr>
          <w:p w14:paraId="0D7EE3C3" w14:textId="77777777" w:rsidR="00FE5ADC" w:rsidRPr="00207FD8" w:rsidRDefault="0055734D">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57F45B26" w14:textId="77777777" w:rsidR="00FE5ADC" w:rsidRPr="00207FD8" w:rsidRDefault="0055734D">
            <w:pPr>
              <w:jc w:val="center"/>
              <w:rPr>
                <w:rFonts w:ascii="Tahoma" w:hAnsi="Tahoma" w:cs="Tahoma"/>
                <w:sz w:val="16"/>
                <w:szCs w:val="16"/>
              </w:rPr>
            </w:pPr>
            <w:r w:rsidRPr="00207FD8">
              <w:rPr>
                <w:rFonts w:ascii="Tahoma" w:hAnsi="Tahoma" w:cs="Tahoma"/>
                <w:sz w:val="16"/>
                <w:szCs w:val="16"/>
              </w:rPr>
              <w:t>-</w:t>
            </w:r>
          </w:p>
        </w:tc>
        <w:tc>
          <w:tcPr>
            <w:tcW w:w="458" w:type="dxa"/>
            <w:tcBorders>
              <w:top w:val="nil"/>
              <w:left w:val="nil"/>
              <w:bottom w:val="nil"/>
              <w:right w:val="nil"/>
            </w:tcBorders>
            <w:shd w:val="clear" w:color="auto" w:fill="auto"/>
          </w:tcPr>
          <w:p w14:paraId="54599A31" w14:textId="77777777" w:rsidR="00FE5ADC" w:rsidRPr="00207FD8" w:rsidRDefault="0055734D">
            <w:pPr>
              <w:jc w:val="center"/>
              <w:rPr>
                <w:rFonts w:ascii="Tahoma" w:hAnsi="Tahoma" w:cs="Tahoma"/>
                <w:sz w:val="16"/>
                <w:szCs w:val="16"/>
              </w:rPr>
            </w:pPr>
            <w:r w:rsidRPr="00207FD8">
              <w:rPr>
                <w:rFonts w:ascii="Tahoma" w:hAnsi="Tahoma" w:cs="Tahoma"/>
                <w:sz w:val="16"/>
                <w:szCs w:val="16"/>
              </w:rPr>
              <w:t>-</w:t>
            </w:r>
          </w:p>
        </w:tc>
      </w:tr>
      <w:tr w:rsidR="00FE5ADC" w:rsidRPr="00207FD8" w14:paraId="56D200D3" w14:textId="77777777">
        <w:trPr>
          <w:trHeight w:val="255"/>
        </w:trPr>
        <w:tc>
          <w:tcPr>
            <w:tcW w:w="6884" w:type="dxa"/>
            <w:tcBorders>
              <w:top w:val="nil"/>
              <w:left w:val="nil"/>
              <w:bottom w:val="nil"/>
              <w:right w:val="single" w:sz="8" w:space="0" w:color="auto"/>
            </w:tcBorders>
            <w:shd w:val="clear" w:color="auto" w:fill="auto"/>
          </w:tcPr>
          <w:p w14:paraId="3BCF4E15" w14:textId="77777777" w:rsidR="00FE5ADC" w:rsidRPr="00207FD8" w:rsidRDefault="00FE5ADC">
            <w:pPr>
              <w:rPr>
                <w:rFonts w:ascii="Tahoma" w:hAnsi="Tahoma" w:cs="Tahoma"/>
                <w:sz w:val="16"/>
                <w:szCs w:val="16"/>
              </w:rPr>
            </w:pPr>
            <w:r w:rsidRPr="00207FD8">
              <w:rPr>
                <w:rFonts w:ascii="Tahoma" w:hAnsi="Tahoma" w:cs="Tahoma"/>
                <w:sz w:val="16"/>
                <w:szCs w:val="16"/>
              </w:rPr>
              <w:t>Encoded traits (e.g plasmid=antibiotic resistance, phage= converting g</w:t>
            </w:r>
            <w:commentRangeStart w:id="23"/>
            <w:r w:rsidRPr="00207FD8">
              <w:rPr>
                <w:rFonts w:ascii="Tahoma" w:hAnsi="Tahoma" w:cs="Tahoma"/>
                <w:sz w:val="16"/>
                <w:szCs w:val="16"/>
              </w:rPr>
              <w:t>enes</w:t>
            </w:r>
            <w:commentRangeEnd w:id="23"/>
            <w:r w:rsidRPr="00207FD8">
              <w:rPr>
                <w:rStyle w:val="CommentReference"/>
                <w:vanish/>
              </w:rPr>
              <w:commentReference w:id="23"/>
            </w:r>
            <w:r w:rsidRPr="00207FD8">
              <w:rPr>
                <w:rFonts w:ascii="Tahoma" w:hAnsi="Tahoma" w:cs="Tahoma"/>
                <w:sz w:val="16"/>
                <w:szCs w:val="16"/>
              </w:rPr>
              <w:t>)</w:t>
            </w:r>
            <w:r w:rsidR="00F50B8A" w:rsidRPr="00207FD8">
              <w:rPr>
                <w:rFonts w:ascii="Tahoma" w:hAnsi="Tahoma" w:cs="Tahoma"/>
                <w:sz w:val="16"/>
                <w:szCs w:val="16"/>
              </w:rPr>
              <w:t xml:space="preserve"> </w:t>
            </w:r>
            <w:r w:rsidR="00F50B8A" w:rsidRPr="00207FD8">
              <w:rPr>
                <w:rFonts w:ascii="Tahoma" w:hAnsi="Tahoma" w:cs="Tahoma"/>
                <w:b/>
                <w:color w:val="000000"/>
                <w:sz w:val="20"/>
                <w:szCs w:val="20"/>
                <w:vertAlign w:val="superscript"/>
              </w:rPr>
              <w:t>1,2</w:t>
            </w:r>
            <w:r w:rsidR="00AB6183" w:rsidRPr="00207FD8">
              <w:rPr>
                <w:rFonts w:ascii="Tahoma" w:hAnsi="Tahoma" w:cs="Tahoma"/>
                <w:b/>
                <w:color w:val="000000"/>
                <w:sz w:val="20"/>
                <w:szCs w:val="20"/>
                <w:vertAlign w:val="superscript"/>
              </w:rPr>
              <w:t xml:space="preserve">, </w:t>
            </w:r>
            <w:r w:rsidR="00AB6183" w:rsidRPr="00207FD8">
              <w:rPr>
                <w:rFonts w:ascii="Tahoma" w:hAnsi="Tahoma" w:cs="Tahoma"/>
                <w:b/>
                <w:color w:val="000000"/>
                <w:sz w:val="22"/>
                <w:szCs w:val="22"/>
                <w:vertAlign w:val="superscript"/>
              </w:rPr>
              <w:t>CV</w:t>
            </w:r>
            <w:r w:rsidR="007A7848" w:rsidRPr="00207FD8">
              <w:rPr>
                <w:rFonts w:ascii="Tahoma" w:hAnsi="Tahoma" w:cs="Tahoma"/>
                <w:b/>
                <w:color w:val="000000"/>
                <w:sz w:val="22"/>
                <w:szCs w:val="22"/>
                <w:vertAlign w:val="superscript"/>
              </w:rPr>
              <w:t xml:space="preserve"> </w:t>
            </w:r>
            <w:r w:rsidR="007A7848" w:rsidRPr="00207FD8">
              <w:rPr>
                <w:rFonts w:ascii="Tahoma" w:hAnsi="Tahoma" w:cs="Tahoma"/>
                <w:b/>
                <w:sz w:val="22"/>
                <w:szCs w:val="22"/>
                <w:vertAlign w:val="superscript"/>
              </w:rPr>
              <w:t>(</w:t>
            </w:r>
            <w:r w:rsidR="007A7848" w:rsidRPr="00207FD8">
              <w:rPr>
                <w:rFonts w:ascii="Tahoma" w:hAnsi="Tahoma"/>
                <w:b/>
                <w:color w:val="000000"/>
                <w:sz w:val="22"/>
                <w:szCs w:val="22"/>
                <w:vertAlign w:val="superscript"/>
              </w:rPr>
              <w:t>PATO has the term “resistant” and could be used with ChEBI term, e.g. “penicillin” to note antibiotic resistance to a given compound)</w:t>
            </w:r>
          </w:p>
        </w:tc>
        <w:tc>
          <w:tcPr>
            <w:tcW w:w="603" w:type="dxa"/>
            <w:tcBorders>
              <w:top w:val="nil"/>
              <w:left w:val="single" w:sz="8" w:space="0" w:color="auto"/>
              <w:bottom w:val="nil"/>
              <w:right w:val="nil"/>
            </w:tcBorders>
          </w:tcPr>
          <w:p w14:paraId="1AF3479C" w14:textId="77777777" w:rsidR="00FE5ADC" w:rsidRPr="00207FD8" w:rsidRDefault="00FE5ADC">
            <w:pPr>
              <w:jc w:val="center"/>
              <w:rPr>
                <w:rFonts w:ascii="Tahoma" w:hAnsi="Tahoma" w:cs="Tahoma"/>
                <w:sz w:val="16"/>
                <w:szCs w:val="16"/>
              </w:rPr>
            </w:pPr>
          </w:p>
        </w:tc>
        <w:tc>
          <w:tcPr>
            <w:tcW w:w="436" w:type="dxa"/>
            <w:tcBorders>
              <w:top w:val="nil"/>
              <w:left w:val="nil"/>
              <w:bottom w:val="nil"/>
              <w:right w:val="nil"/>
            </w:tcBorders>
            <w:shd w:val="clear" w:color="auto" w:fill="auto"/>
          </w:tcPr>
          <w:p w14:paraId="020EE632" w14:textId="77777777" w:rsidR="00FE5ADC" w:rsidRPr="00207FD8" w:rsidRDefault="009B6CC1">
            <w:pPr>
              <w:jc w:val="center"/>
              <w:rPr>
                <w:rFonts w:ascii="Tahoma" w:hAnsi="Tahoma" w:cs="Tahoma"/>
                <w:sz w:val="16"/>
                <w:szCs w:val="16"/>
              </w:rPr>
            </w:pPr>
            <w:r w:rsidRPr="00207FD8">
              <w:rPr>
                <w:rFonts w:ascii="Tahoma" w:hAnsi="Tahoma" w:cs="Tahoma"/>
                <w:sz w:val="16"/>
                <w:szCs w:val="16"/>
              </w:rPr>
              <w:t>X</w:t>
            </w:r>
          </w:p>
        </w:tc>
        <w:tc>
          <w:tcPr>
            <w:tcW w:w="429" w:type="dxa"/>
            <w:tcBorders>
              <w:top w:val="nil"/>
              <w:left w:val="nil"/>
              <w:bottom w:val="nil"/>
              <w:right w:val="nil"/>
            </w:tcBorders>
            <w:shd w:val="clear" w:color="auto" w:fill="auto"/>
          </w:tcPr>
          <w:p w14:paraId="10A1BA53" w14:textId="77777777" w:rsidR="00FE5ADC" w:rsidRPr="00207FD8" w:rsidRDefault="00FE5ADC">
            <w:pPr>
              <w:jc w:val="center"/>
              <w:rPr>
                <w:rFonts w:ascii="Tahoma" w:hAnsi="Tahoma" w:cs="Tahoma"/>
                <w:sz w:val="16"/>
                <w:szCs w:val="16"/>
              </w:rPr>
            </w:pPr>
            <w:r w:rsidRPr="00207FD8">
              <w:rPr>
                <w:rFonts w:ascii="Tahoma" w:hAnsi="Tahoma" w:cs="Tahoma"/>
                <w:sz w:val="16"/>
                <w:szCs w:val="16"/>
              </w:rPr>
              <w:t>M</w:t>
            </w:r>
          </w:p>
        </w:tc>
        <w:tc>
          <w:tcPr>
            <w:tcW w:w="402" w:type="dxa"/>
            <w:tcBorders>
              <w:top w:val="nil"/>
              <w:left w:val="nil"/>
              <w:bottom w:val="nil"/>
              <w:right w:val="nil"/>
            </w:tcBorders>
            <w:shd w:val="clear" w:color="auto" w:fill="auto"/>
          </w:tcPr>
          <w:p w14:paraId="2775B170" w14:textId="77777777" w:rsidR="00FE5ADC" w:rsidRPr="00207FD8" w:rsidRDefault="009B6CC1">
            <w:pPr>
              <w:jc w:val="center"/>
              <w:rPr>
                <w:rFonts w:ascii="Tahoma" w:hAnsi="Tahoma" w:cs="Tahoma"/>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auto"/>
          </w:tcPr>
          <w:p w14:paraId="6924D167" w14:textId="77777777" w:rsidR="00FE5ADC" w:rsidRPr="00207FD8" w:rsidRDefault="00FE5ADC">
            <w:pPr>
              <w:jc w:val="center"/>
              <w:rPr>
                <w:rFonts w:ascii="Tahoma" w:hAnsi="Tahoma" w:cs="Tahoma"/>
                <w:sz w:val="16"/>
                <w:szCs w:val="16"/>
              </w:rPr>
            </w:pPr>
          </w:p>
        </w:tc>
        <w:tc>
          <w:tcPr>
            <w:tcW w:w="458" w:type="dxa"/>
            <w:tcBorders>
              <w:top w:val="nil"/>
              <w:left w:val="nil"/>
              <w:bottom w:val="nil"/>
              <w:right w:val="nil"/>
            </w:tcBorders>
            <w:shd w:val="clear" w:color="auto" w:fill="auto"/>
          </w:tcPr>
          <w:p w14:paraId="448253B4" w14:textId="77777777" w:rsidR="00FE5ADC" w:rsidRPr="00207FD8" w:rsidRDefault="00EC51C4">
            <w:pPr>
              <w:jc w:val="center"/>
              <w:rPr>
                <w:rFonts w:ascii="Tahoma" w:hAnsi="Tahoma" w:cs="Tahoma"/>
                <w:sz w:val="16"/>
                <w:szCs w:val="16"/>
              </w:rPr>
            </w:pPr>
            <w:r w:rsidRPr="00207FD8">
              <w:rPr>
                <w:rFonts w:ascii="Tahoma" w:hAnsi="Tahoma" w:cs="Tahoma"/>
                <w:sz w:val="16"/>
                <w:szCs w:val="16"/>
              </w:rPr>
              <w:t>X</w:t>
            </w:r>
          </w:p>
        </w:tc>
      </w:tr>
      <w:tr w:rsidR="00E23C9D" w:rsidRPr="00207FD8" w14:paraId="36ACE9BD" w14:textId="77777777">
        <w:trPr>
          <w:trHeight w:val="255"/>
        </w:trPr>
        <w:tc>
          <w:tcPr>
            <w:tcW w:w="6884" w:type="dxa"/>
            <w:tcBorders>
              <w:top w:val="nil"/>
              <w:left w:val="nil"/>
              <w:bottom w:val="nil"/>
              <w:right w:val="single" w:sz="8" w:space="0" w:color="auto"/>
            </w:tcBorders>
            <w:shd w:val="clear" w:color="auto" w:fill="auto"/>
          </w:tcPr>
          <w:p w14:paraId="51766FB9" w14:textId="77777777" w:rsidR="00E23C9D" w:rsidRPr="00207FD8" w:rsidRDefault="00E23C9D">
            <w:pPr>
              <w:rPr>
                <w:rFonts w:ascii="Tahoma" w:hAnsi="Tahoma" w:cs="Tahoma"/>
                <w:sz w:val="16"/>
                <w:szCs w:val="16"/>
              </w:rPr>
            </w:pPr>
            <w:r w:rsidRPr="00207FD8">
              <w:rPr>
                <w:rFonts w:ascii="Tahoma" w:hAnsi="Tahoma" w:cs="Tahoma"/>
                <w:sz w:val="16"/>
                <w:szCs w:val="16"/>
              </w:rPr>
              <w:t>Relationship to oxygen (e.g. aerobic, anaerobic etc)</w:t>
            </w:r>
            <w:r w:rsidRPr="00207FD8">
              <w:rPr>
                <w:rFonts w:ascii="Tahoma" w:hAnsi="Tahoma" w:cs="Tahoma"/>
                <w:b/>
                <w:color w:val="000000"/>
                <w:sz w:val="20"/>
                <w:szCs w:val="20"/>
                <w:vertAlign w:val="superscript"/>
              </w:rPr>
              <w:t xml:space="preserve"> 1,2, CV</w:t>
            </w:r>
            <w:r w:rsidR="007A7848" w:rsidRPr="00207FD8">
              <w:rPr>
                <w:rFonts w:ascii="Tahoma" w:hAnsi="Tahoma" w:cs="Tahoma"/>
                <w:b/>
                <w:color w:val="000000"/>
                <w:sz w:val="20"/>
                <w:szCs w:val="20"/>
                <w:vertAlign w:val="superscript"/>
              </w:rPr>
              <w:t xml:space="preserve"> (Query PATO)</w:t>
            </w:r>
          </w:p>
        </w:tc>
        <w:tc>
          <w:tcPr>
            <w:tcW w:w="603" w:type="dxa"/>
            <w:tcBorders>
              <w:top w:val="nil"/>
              <w:left w:val="single" w:sz="8" w:space="0" w:color="auto"/>
              <w:bottom w:val="nil"/>
              <w:right w:val="nil"/>
            </w:tcBorders>
          </w:tcPr>
          <w:p w14:paraId="47A8FA94" w14:textId="77777777" w:rsidR="00E23C9D" w:rsidRPr="00207FD8" w:rsidRDefault="00E23C9D">
            <w:pPr>
              <w:jc w:val="center"/>
              <w:rPr>
                <w:rFonts w:ascii="Tahoma" w:hAnsi="Tahoma" w:cs="Tahoma"/>
                <w:sz w:val="16"/>
                <w:szCs w:val="16"/>
              </w:rPr>
            </w:pPr>
          </w:p>
        </w:tc>
        <w:tc>
          <w:tcPr>
            <w:tcW w:w="436" w:type="dxa"/>
            <w:tcBorders>
              <w:top w:val="nil"/>
              <w:left w:val="nil"/>
              <w:bottom w:val="nil"/>
              <w:right w:val="nil"/>
            </w:tcBorders>
            <w:shd w:val="clear" w:color="auto" w:fill="auto"/>
          </w:tcPr>
          <w:p w14:paraId="38A1C899" w14:textId="77777777" w:rsidR="00E23C9D" w:rsidRPr="00207FD8" w:rsidRDefault="00E23C9D">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31995E57" w14:textId="77777777" w:rsidR="00E23C9D" w:rsidRPr="00207FD8" w:rsidRDefault="00E23C9D">
            <w:pPr>
              <w:jc w:val="center"/>
              <w:rPr>
                <w:rFonts w:ascii="Tahoma" w:hAnsi="Tahoma" w:cs="Tahoma"/>
                <w:sz w:val="16"/>
                <w:szCs w:val="16"/>
              </w:rPr>
            </w:pPr>
            <w:r w:rsidRPr="00207FD8">
              <w:rPr>
                <w:rFonts w:ascii="Tahoma" w:hAnsi="Tahoma" w:cs="Tahoma"/>
                <w:sz w:val="16"/>
                <w:szCs w:val="16"/>
              </w:rPr>
              <w:t>-</w:t>
            </w:r>
          </w:p>
        </w:tc>
        <w:tc>
          <w:tcPr>
            <w:tcW w:w="402" w:type="dxa"/>
            <w:tcBorders>
              <w:top w:val="nil"/>
              <w:left w:val="nil"/>
              <w:bottom w:val="nil"/>
              <w:right w:val="nil"/>
            </w:tcBorders>
            <w:shd w:val="clear" w:color="auto" w:fill="auto"/>
          </w:tcPr>
          <w:p w14:paraId="63C4F164" w14:textId="77777777" w:rsidR="00E23C9D" w:rsidRPr="00207FD8" w:rsidRDefault="00E23C9D">
            <w:pPr>
              <w:jc w:val="center"/>
              <w:rPr>
                <w:rFonts w:ascii="Tahoma" w:hAnsi="Tahoma" w:cs="Tahoma"/>
                <w:sz w:val="16"/>
                <w:szCs w:val="16"/>
              </w:rPr>
            </w:pPr>
            <w:r w:rsidRPr="00207FD8">
              <w:rPr>
                <w:rFonts w:ascii="Tahoma" w:hAnsi="Tahoma" w:cs="Tahoma"/>
                <w:sz w:val="16"/>
                <w:szCs w:val="16"/>
              </w:rPr>
              <w:t>-</w:t>
            </w:r>
          </w:p>
        </w:tc>
        <w:tc>
          <w:tcPr>
            <w:tcW w:w="456" w:type="dxa"/>
            <w:tcBorders>
              <w:top w:val="nil"/>
              <w:left w:val="nil"/>
              <w:bottom w:val="nil"/>
              <w:right w:val="nil"/>
            </w:tcBorders>
            <w:shd w:val="clear" w:color="auto" w:fill="auto"/>
          </w:tcPr>
          <w:p w14:paraId="156D759A" w14:textId="77777777" w:rsidR="00E23C9D" w:rsidRPr="00207FD8" w:rsidRDefault="00E23C9D">
            <w:pPr>
              <w:jc w:val="center"/>
              <w:rPr>
                <w:rFonts w:ascii="Tahoma" w:hAnsi="Tahoma" w:cs="Tahoma"/>
                <w:sz w:val="16"/>
                <w:szCs w:val="16"/>
              </w:rPr>
            </w:pPr>
            <w:r w:rsidRPr="00207FD8">
              <w:rPr>
                <w:rFonts w:ascii="Tahoma" w:hAnsi="Tahoma" w:cs="Tahoma"/>
                <w:sz w:val="16"/>
                <w:szCs w:val="16"/>
              </w:rPr>
              <w:t>-</w:t>
            </w:r>
          </w:p>
        </w:tc>
        <w:tc>
          <w:tcPr>
            <w:tcW w:w="458" w:type="dxa"/>
            <w:tcBorders>
              <w:top w:val="nil"/>
              <w:left w:val="nil"/>
              <w:bottom w:val="nil"/>
              <w:right w:val="nil"/>
            </w:tcBorders>
            <w:shd w:val="clear" w:color="auto" w:fill="auto"/>
          </w:tcPr>
          <w:p w14:paraId="23455A7B" w14:textId="77777777" w:rsidR="00E23C9D" w:rsidRPr="00207FD8" w:rsidRDefault="00E23C9D">
            <w:pPr>
              <w:jc w:val="center"/>
              <w:rPr>
                <w:rFonts w:ascii="Tahoma" w:hAnsi="Tahoma" w:cs="Tahoma"/>
                <w:sz w:val="16"/>
                <w:szCs w:val="16"/>
              </w:rPr>
            </w:pPr>
            <w:r w:rsidRPr="00207FD8">
              <w:rPr>
                <w:rFonts w:ascii="Tahoma" w:hAnsi="Tahoma" w:cs="Tahoma"/>
                <w:sz w:val="16"/>
                <w:szCs w:val="16"/>
              </w:rPr>
              <w:t>-</w:t>
            </w:r>
          </w:p>
        </w:tc>
      </w:tr>
      <w:tr w:rsidR="00E23C9D" w:rsidRPr="00207FD8" w14:paraId="02F78695" w14:textId="77777777">
        <w:trPr>
          <w:gridAfter w:val="6"/>
          <w:wAfter w:w="2784" w:type="dxa"/>
          <w:trHeight w:val="255"/>
        </w:trPr>
        <w:tc>
          <w:tcPr>
            <w:tcW w:w="6884" w:type="dxa"/>
            <w:tcBorders>
              <w:top w:val="single" w:sz="4" w:space="0" w:color="auto"/>
              <w:left w:val="nil"/>
              <w:bottom w:val="single" w:sz="4" w:space="0" w:color="auto"/>
              <w:right w:val="single" w:sz="8" w:space="0" w:color="auto"/>
            </w:tcBorders>
            <w:shd w:val="clear" w:color="auto" w:fill="auto"/>
          </w:tcPr>
          <w:p w14:paraId="228FD553" w14:textId="77777777" w:rsidR="00E23C9D" w:rsidRPr="00207FD8" w:rsidRDefault="00E23C9D">
            <w:pPr>
              <w:rPr>
                <w:rFonts w:ascii="Tahoma" w:hAnsi="Tahoma" w:cs="Tahoma"/>
                <w:b/>
                <w:bCs/>
                <w:sz w:val="16"/>
                <w:szCs w:val="16"/>
              </w:rPr>
            </w:pPr>
            <w:r w:rsidRPr="00207FD8">
              <w:rPr>
                <w:rFonts w:ascii="Tahoma" w:hAnsi="Tahoma" w:cs="Tahoma"/>
                <w:b/>
                <w:bCs/>
                <w:sz w:val="16"/>
                <w:szCs w:val="16"/>
              </w:rPr>
              <w:t>ENVIRONMENT</w:t>
            </w:r>
          </w:p>
        </w:tc>
      </w:tr>
      <w:tr w:rsidR="00E23C9D" w:rsidRPr="00207FD8" w14:paraId="0AA7A42B" w14:textId="77777777">
        <w:trPr>
          <w:trHeight w:val="255"/>
        </w:trPr>
        <w:tc>
          <w:tcPr>
            <w:tcW w:w="6884" w:type="dxa"/>
            <w:tcBorders>
              <w:top w:val="single" w:sz="4" w:space="0" w:color="auto"/>
              <w:left w:val="nil"/>
              <w:bottom w:val="nil"/>
              <w:right w:val="single" w:sz="8" w:space="0" w:color="auto"/>
            </w:tcBorders>
            <w:shd w:val="clear" w:color="auto" w:fill="E0E0E0"/>
          </w:tcPr>
          <w:p w14:paraId="6CF2A2CC" w14:textId="77777777" w:rsidR="00E23C9D" w:rsidRPr="00207FD8" w:rsidRDefault="00E23C9D">
            <w:pPr>
              <w:rPr>
                <w:rFonts w:ascii="Tahoma" w:hAnsi="Tahoma" w:cs="Tahoma"/>
                <w:color w:val="000000"/>
                <w:sz w:val="16"/>
                <w:szCs w:val="16"/>
              </w:rPr>
            </w:pPr>
            <w:r w:rsidRPr="00207FD8">
              <w:rPr>
                <w:rFonts w:ascii="Tahoma" w:hAnsi="Tahoma" w:cs="Tahoma"/>
                <w:color w:val="000000"/>
                <w:sz w:val="16"/>
                <w:szCs w:val="16"/>
              </w:rPr>
              <w:t xml:space="preserve">Geographic location (latitude and longitude </w:t>
            </w:r>
            <w:r w:rsidRPr="00207FD8">
              <w:rPr>
                <w:rFonts w:ascii="Tahoma" w:hAnsi="Tahoma" w:cs="Tahoma"/>
                <w:b/>
                <w:color w:val="000000"/>
                <w:sz w:val="20"/>
                <w:szCs w:val="20"/>
                <w:vertAlign w:val="superscript"/>
              </w:rPr>
              <w:t>float</w:t>
            </w:r>
            <w:ins w:id="24" w:author="DFIELD" w:date="2007-05-27T22:51:00Z">
              <w:r w:rsidR="00901CDA">
                <w:rPr>
                  <w:rFonts w:ascii="Tahoma" w:hAnsi="Tahoma" w:cs="Tahoma"/>
                  <w:b/>
                  <w:color w:val="000000"/>
                  <w:sz w:val="20"/>
                  <w:szCs w:val="20"/>
                  <w:vertAlign w:val="superscript"/>
                </w:rPr>
                <w:t xml:space="preserve"> (point, transect</w:t>
              </w:r>
            </w:ins>
            <w:ins w:id="25" w:author="DFIELD" w:date="2007-05-28T00:57:00Z">
              <w:r w:rsidR="00A0019A">
                <w:rPr>
                  <w:rFonts w:ascii="Tahoma" w:hAnsi="Tahoma" w:cs="Tahoma"/>
                  <w:b/>
                  <w:color w:val="000000"/>
                  <w:sz w:val="20"/>
                  <w:szCs w:val="20"/>
                  <w:vertAlign w:val="superscript"/>
                </w:rPr>
                <w:t>, and region</w:t>
              </w:r>
            </w:ins>
            <w:ins w:id="26" w:author="DFIELD" w:date="2007-05-27T22:51:00Z">
              <w:r w:rsidR="00901CDA">
                <w:rPr>
                  <w:rFonts w:ascii="Tahoma" w:hAnsi="Tahoma" w:cs="Tahoma"/>
                  <w:b/>
                  <w:color w:val="000000"/>
                  <w:sz w:val="20"/>
                  <w:szCs w:val="20"/>
                  <w:vertAlign w:val="superscript"/>
                </w:rPr>
                <w:t>)</w:t>
              </w:r>
            </w:ins>
            <w:r w:rsidRPr="00207FD8">
              <w:rPr>
                <w:rFonts w:ascii="Tahoma" w:hAnsi="Tahoma" w:cs="Tahoma"/>
                <w:color w:val="000000"/>
                <w:sz w:val="16"/>
                <w:szCs w:val="16"/>
              </w:rPr>
              <w:t xml:space="preserve">, depth </w:t>
            </w:r>
            <w:ins w:id="27" w:author="DFIELD" w:date="2007-05-27T22:50:00Z">
              <w:r w:rsidR="00901CDA">
                <w:rPr>
                  <w:rFonts w:ascii="Tahoma" w:hAnsi="Tahoma" w:cs="Tahoma"/>
                  <w:color w:val="000000"/>
                  <w:sz w:val="16"/>
                  <w:szCs w:val="16"/>
                </w:rPr>
                <w:t xml:space="preserve">and </w:t>
              </w:r>
            </w:ins>
            <w:del w:id="28" w:author="DFIELD" w:date="2007-05-27T22:50:00Z">
              <w:r w:rsidRPr="00207FD8" w:rsidDel="00901CDA">
                <w:rPr>
                  <w:rFonts w:ascii="Tahoma" w:hAnsi="Tahoma" w:cs="Tahoma"/>
                  <w:color w:val="000000"/>
                  <w:sz w:val="16"/>
                  <w:szCs w:val="16"/>
                </w:rPr>
                <w:delText xml:space="preserve">/ </w:delText>
              </w:r>
            </w:del>
            <w:r w:rsidRPr="00207FD8">
              <w:rPr>
                <w:rFonts w:ascii="Tahoma" w:hAnsi="Tahoma" w:cs="Tahoma"/>
                <w:color w:val="000000"/>
                <w:sz w:val="16"/>
                <w:szCs w:val="16"/>
              </w:rPr>
              <w:t>altitude of sample</w:t>
            </w:r>
            <w:r w:rsidRPr="00207FD8">
              <w:rPr>
                <w:rFonts w:ascii="Tahoma" w:hAnsi="Tahoma" w:cs="Tahoma"/>
                <w:b/>
                <w:color w:val="000000"/>
                <w:sz w:val="20"/>
                <w:szCs w:val="20"/>
                <w:vertAlign w:val="superscript"/>
              </w:rPr>
              <w:t xml:space="preserve"> ?</w:t>
            </w:r>
            <w:r w:rsidRPr="00207FD8">
              <w:rPr>
                <w:rFonts w:ascii="Tahoma" w:hAnsi="Tahoma" w:cs="Tahoma"/>
                <w:color w:val="000000"/>
                <w:sz w:val="16"/>
                <w:szCs w:val="16"/>
              </w:rPr>
              <w:t>)</w:t>
            </w:r>
            <w:r w:rsidRPr="00207FD8">
              <w:rPr>
                <w:rFonts w:ascii="Tahoma" w:hAnsi="Tahoma" w:cs="Tahoma"/>
                <w:b/>
                <w:color w:val="000000"/>
                <w:sz w:val="20"/>
                <w:szCs w:val="20"/>
                <w:vertAlign w:val="superscript"/>
              </w:rPr>
              <w:t xml:space="preserve"> 1</w:t>
            </w:r>
            <w:r w:rsidR="00E7006E" w:rsidRPr="00207FD8">
              <w:rPr>
                <w:rFonts w:ascii="Tahoma" w:hAnsi="Tahoma" w:cs="Tahoma"/>
                <w:b/>
                <w:color w:val="000000"/>
                <w:sz w:val="20"/>
                <w:szCs w:val="20"/>
                <w:vertAlign w:val="superscript"/>
              </w:rPr>
              <w:t xml:space="preserve"> (add units)</w:t>
            </w:r>
          </w:p>
        </w:tc>
        <w:tc>
          <w:tcPr>
            <w:tcW w:w="603" w:type="dxa"/>
            <w:tcBorders>
              <w:top w:val="single" w:sz="4" w:space="0" w:color="auto"/>
              <w:left w:val="single" w:sz="8" w:space="0" w:color="auto"/>
              <w:bottom w:val="nil"/>
              <w:right w:val="nil"/>
            </w:tcBorders>
            <w:shd w:val="clear" w:color="auto" w:fill="E0E0E0"/>
          </w:tcPr>
          <w:p w14:paraId="335C4D72" w14:textId="77777777" w:rsidR="00E23C9D" w:rsidRPr="00207FD8" w:rsidRDefault="00E23C9D">
            <w:pPr>
              <w:rPr>
                <w:rFonts w:ascii="Tahoma" w:hAnsi="Tahoma" w:cs="Tahoma"/>
                <w:sz w:val="16"/>
                <w:szCs w:val="16"/>
              </w:rPr>
            </w:pPr>
            <w:r w:rsidRPr="00207FD8">
              <w:rPr>
                <w:rFonts w:ascii="Tahoma" w:hAnsi="Tahoma" w:cs="Tahoma"/>
                <w:sz w:val="16"/>
                <w:szCs w:val="16"/>
              </w:rPr>
              <w:t>M</w:t>
            </w:r>
          </w:p>
        </w:tc>
        <w:tc>
          <w:tcPr>
            <w:tcW w:w="436" w:type="dxa"/>
            <w:tcBorders>
              <w:top w:val="single" w:sz="4" w:space="0" w:color="auto"/>
              <w:left w:val="nil"/>
              <w:bottom w:val="nil"/>
              <w:right w:val="nil"/>
            </w:tcBorders>
            <w:shd w:val="clear" w:color="auto" w:fill="E0E0E0"/>
          </w:tcPr>
          <w:p w14:paraId="7713D704" w14:textId="77777777" w:rsidR="00E23C9D" w:rsidRPr="00207FD8" w:rsidRDefault="00E23C9D">
            <w:pPr>
              <w:rPr>
                <w:rFonts w:ascii="Tahoma" w:hAnsi="Tahoma" w:cs="Tahoma"/>
                <w:color w:val="000000"/>
                <w:sz w:val="16"/>
                <w:szCs w:val="16"/>
              </w:rPr>
            </w:pPr>
            <w:r w:rsidRPr="00207FD8">
              <w:rPr>
                <w:rFonts w:ascii="Tahoma" w:hAnsi="Tahoma" w:cs="Tahoma"/>
                <w:sz w:val="16"/>
                <w:szCs w:val="16"/>
              </w:rPr>
              <w:t>M</w:t>
            </w:r>
          </w:p>
        </w:tc>
        <w:tc>
          <w:tcPr>
            <w:tcW w:w="429" w:type="dxa"/>
            <w:tcBorders>
              <w:top w:val="single" w:sz="4" w:space="0" w:color="auto"/>
              <w:left w:val="nil"/>
              <w:bottom w:val="nil"/>
              <w:right w:val="nil"/>
            </w:tcBorders>
            <w:shd w:val="clear" w:color="auto" w:fill="E0E0E0"/>
          </w:tcPr>
          <w:p w14:paraId="4F2CB508" w14:textId="77777777" w:rsidR="00E23C9D" w:rsidRPr="00207FD8" w:rsidRDefault="00E23C9D">
            <w:pPr>
              <w:rPr>
                <w:rFonts w:ascii="Tahoma" w:hAnsi="Tahoma" w:cs="Tahoma"/>
                <w:color w:val="000000"/>
                <w:sz w:val="16"/>
                <w:szCs w:val="16"/>
              </w:rPr>
            </w:pPr>
            <w:r w:rsidRPr="00207FD8">
              <w:rPr>
                <w:rFonts w:ascii="Tahoma" w:hAnsi="Tahoma" w:cs="Tahoma"/>
                <w:sz w:val="16"/>
                <w:szCs w:val="16"/>
              </w:rPr>
              <w:t>M</w:t>
            </w:r>
          </w:p>
        </w:tc>
        <w:tc>
          <w:tcPr>
            <w:tcW w:w="402" w:type="dxa"/>
            <w:tcBorders>
              <w:top w:val="single" w:sz="4" w:space="0" w:color="auto"/>
              <w:left w:val="nil"/>
              <w:bottom w:val="nil"/>
              <w:right w:val="nil"/>
            </w:tcBorders>
            <w:shd w:val="clear" w:color="auto" w:fill="E0E0E0"/>
          </w:tcPr>
          <w:p w14:paraId="0129C210" w14:textId="77777777" w:rsidR="00E23C9D" w:rsidRPr="00207FD8" w:rsidRDefault="00E23C9D">
            <w:pPr>
              <w:rPr>
                <w:rFonts w:ascii="Tahoma" w:hAnsi="Tahoma" w:cs="Tahoma"/>
                <w:color w:val="000000"/>
                <w:sz w:val="16"/>
                <w:szCs w:val="16"/>
              </w:rPr>
            </w:pPr>
            <w:r w:rsidRPr="00207FD8">
              <w:rPr>
                <w:rFonts w:ascii="Tahoma" w:hAnsi="Tahoma" w:cs="Tahoma"/>
                <w:sz w:val="16"/>
                <w:szCs w:val="16"/>
              </w:rPr>
              <w:t>M</w:t>
            </w:r>
          </w:p>
        </w:tc>
        <w:tc>
          <w:tcPr>
            <w:tcW w:w="456" w:type="dxa"/>
            <w:tcBorders>
              <w:top w:val="single" w:sz="4" w:space="0" w:color="auto"/>
              <w:left w:val="nil"/>
              <w:bottom w:val="nil"/>
              <w:right w:val="nil"/>
            </w:tcBorders>
            <w:shd w:val="clear" w:color="auto" w:fill="E0E0E0"/>
          </w:tcPr>
          <w:p w14:paraId="3A067E3C" w14:textId="77777777" w:rsidR="00E23C9D" w:rsidRPr="00207FD8" w:rsidRDefault="00E23C9D">
            <w:pPr>
              <w:rPr>
                <w:rFonts w:ascii="Tahoma" w:hAnsi="Tahoma" w:cs="Tahoma"/>
                <w:color w:val="000000"/>
                <w:sz w:val="16"/>
                <w:szCs w:val="16"/>
              </w:rPr>
            </w:pPr>
            <w:r w:rsidRPr="00207FD8">
              <w:rPr>
                <w:rFonts w:ascii="Tahoma" w:hAnsi="Tahoma" w:cs="Tahoma"/>
                <w:sz w:val="16"/>
                <w:szCs w:val="16"/>
              </w:rPr>
              <w:t>M</w:t>
            </w:r>
          </w:p>
        </w:tc>
        <w:tc>
          <w:tcPr>
            <w:tcW w:w="458" w:type="dxa"/>
            <w:tcBorders>
              <w:top w:val="single" w:sz="4" w:space="0" w:color="auto"/>
              <w:left w:val="nil"/>
              <w:bottom w:val="nil"/>
              <w:right w:val="nil"/>
            </w:tcBorders>
            <w:shd w:val="clear" w:color="auto" w:fill="E0E0E0"/>
          </w:tcPr>
          <w:p w14:paraId="262593E6" w14:textId="77777777" w:rsidR="00E23C9D" w:rsidRPr="00207FD8" w:rsidRDefault="00E23C9D">
            <w:pPr>
              <w:jc w:val="center"/>
              <w:rPr>
                <w:rFonts w:ascii="Tahoma" w:hAnsi="Tahoma" w:cs="Tahoma"/>
                <w:color w:val="000000"/>
                <w:sz w:val="16"/>
                <w:szCs w:val="16"/>
              </w:rPr>
            </w:pPr>
            <w:r w:rsidRPr="00207FD8">
              <w:rPr>
                <w:rFonts w:ascii="Tahoma" w:hAnsi="Tahoma" w:cs="Tahoma"/>
                <w:sz w:val="16"/>
                <w:szCs w:val="16"/>
              </w:rPr>
              <w:t>M</w:t>
            </w:r>
          </w:p>
        </w:tc>
      </w:tr>
      <w:tr w:rsidR="00E23C9D" w:rsidRPr="00207FD8" w14:paraId="493D96AE" w14:textId="77777777">
        <w:trPr>
          <w:trHeight w:val="240"/>
        </w:trPr>
        <w:tc>
          <w:tcPr>
            <w:tcW w:w="6884" w:type="dxa"/>
            <w:tcBorders>
              <w:top w:val="nil"/>
              <w:left w:val="nil"/>
              <w:bottom w:val="nil"/>
              <w:right w:val="single" w:sz="8" w:space="0" w:color="auto"/>
            </w:tcBorders>
            <w:shd w:val="clear" w:color="auto" w:fill="E0E0E0"/>
          </w:tcPr>
          <w:p w14:paraId="5C51AF48" w14:textId="77777777" w:rsidR="00E23C9D" w:rsidRPr="00207FD8" w:rsidRDefault="00E23C9D">
            <w:pPr>
              <w:rPr>
                <w:rFonts w:ascii="Tahoma" w:hAnsi="Tahoma" w:cs="Tahoma"/>
                <w:color w:val="000000"/>
                <w:sz w:val="16"/>
                <w:szCs w:val="16"/>
              </w:rPr>
            </w:pPr>
            <w:del w:id="29" w:author="DFIELD" w:date="2007-05-27T22:50:00Z">
              <w:r w:rsidRPr="00207FD8" w:rsidDel="00901CDA">
                <w:rPr>
                  <w:rFonts w:ascii="Tahoma" w:hAnsi="Tahoma" w:cs="Tahoma"/>
                  <w:color w:val="000000"/>
                  <w:sz w:val="16"/>
                  <w:szCs w:val="16"/>
                </w:rPr>
                <w:delText>Date and time</w:delText>
              </w:r>
            </w:del>
            <w:ins w:id="30" w:author="DFIELD" w:date="2007-05-27T22:50:00Z">
              <w:r w:rsidR="00901CDA">
                <w:rPr>
                  <w:rFonts w:ascii="Tahoma" w:hAnsi="Tahoma" w:cs="Tahoma"/>
                  <w:color w:val="000000"/>
                  <w:sz w:val="16"/>
                  <w:szCs w:val="16"/>
                </w:rPr>
                <w:t>Time</w:t>
              </w:r>
            </w:ins>
            <w:r w:rsidRPr="00207FD8">
              <w:rPr>
                <w:rFonts w:ascii="Tahoma" w:hAnsi="Tahoma" w:cs="Tahoma"/>
                <w:color w:val="000000"/>
                <w:sz w:val="16"/>
                <w:szCs w:val="16"/>
              </w:rPr>
              <w:t xml:space="preserve"> of sample collection </w:t>
            </w:r>
            <w:r w:rsidRPr="00207FD8">
              <w:rPr>
                <w:rFonts w:ascii="Tahoma" w:hAnsi="Tahoma" w:cs="Tahoma"/>
                <w:b/>
                <w:color w:val="000000"/>
                <w:sz w:val="20"/>
                <w:szCs w:val="20"/>
                <w:vertAlign w:val="superscript"/>
              </w:rPr>
              <w:t>1</w:t>
            </w:r>
            <w:r w:rsidR="00E7006E" w:rsidRPr="00207FD8">
              <w:rPr>
                <w:rFonts w:ascii="Tahoma" w:hAnsi="Tahoma" w:cs="Tahoma"/>
                <w:b/>
                <w:color w:val="000000"/>
                <w:sz w:val="20"/>
                <w:szCs w:val="20"/>
                <w:vertAlign w:val="superscript"/>
              </w:rPr>
              <w:t xml:space="preserve"> (Coordinated Universal Time (UCT)</w:t>
            </w:r>
            <w:del w:id="31" w:author="DFIELD" w:date="2007-05-27T22:50:00Z">
              <w:r w:rsidR="00E7006E" w:rsidRPr="00207FD8" w:rsidDel="00901CDA">
                <w:rPr>
                  <w:rFonts w:ascii="Tahoma" w:hAnsi="Tahoma" w:cs="Tahoma"/>
                  <w:b/>
                  <w:color w:val="000000"/>
                  <w:sz w:val="20"/>
                  <w:szCs w:val="20"/>
                  <w:vertAlign w:val="superscript"/>
                </w:rPr>
                <w:delText>,</w:delText>
              </w:r>
            </w:del>
            <w:r w:rsidR="00E7006E" w:rsidRPr="00207FD8">
              <w:rPr>
                <w:rFonts w:ascii="Tahoma" w:hAnsi="Tahoma" w:cs="Tahoma"/>
                <w:b/>
                <w:color w:val="000000"/>
                <w:sz w:val="20"/>
                <w:szCs w:val="20"/>
                <w:vertAlign w:val="superscript"/>
              </w:rPr>
              <w:t xml:space="preserve"> YYYY-MM-DD)</w:t>
            </w:r>
          </w:p>
        </w:tc>
        <w:tc>
          <w:tcPr>
            <w:tcW w:w="603" w:type="dxa"/>
            <w:tcBorders>
              <w:top w:val="nil"/>
              <w:left w:val="single" w:sz="8" w:space="0" w:color="auto"/>
              <w:bottom w:val="nil"/>
              <w:right w:val="nil"/>
            </w:tcBorders>
            <w:shd w:val="clear" w:color="auto" w:fill="E0E0E0"/>
          </w:tcPr>
          <w:p w14:paraId="44BE36B2" w14:textId="77777777" w:rsidR="00E23C9D" w:rsidRPr="00207FD8" w:rsidRDefault="00E23C9D" w:rsidP="00046DDA">
            <w:pP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E0E0E0"/>
          </w:tcPr>
          <w:p w14:paraId="504526D3"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E0E0E0"/>
          </w:tcPr>
          <w:p w14:paraId="07EF5688"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02" w:type="dxa"/>
            <w:tcBorders>
              <w:top w:val="nil"/>
              <w:left w:val="nil"/>
              <w:bottom w:val="nil"/>
              <w:right w:val="nil"/>
            </w:tcBorders>
            <w:shd w:val="clear" w:color="auto" w:fill="E0E0E0"/>
          </w:tcPr>
          <w:p w14:paraId="03D745C6"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56" w:type="dxa"/>
            <w:tcBorders>
              <w:top w:val="nil"/>
              <w:left w:val="nil"/>
              <w:bottom w:val="nil"/>
              <w:right w:val="nil"/>
            </w:tcBorders>
            <w:shd w:val="clear" w:color="auto" w:fill="E0E0E0"/>
          </w:tcPr>
          <w:p w14:paraId="749C7067"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58" w:type="dxa"/>
            <w:tcBorders>
              <w:top w:val="nil"/>
              <w:left w:val="nil"/>
              <w:bottom w:val="nil"/>
              <w:right w:val="nil"/>
            </w:tcBorders>
            <w:shd w:val="clear" w:color="auto" w:fill="E0E0E0"/>
          </w:tcPr>
          <w:p w14:paraId="30911774" w14:textId="77777777" w:rsidR="00E23C9D" w:rsidRPr="00207FD8" w:rsidRDefault="00E23C9D" w:rsidP="00046DDA">
            <w:pPr>
              <w:jc w:val="center"/>
              <w:rPr>
                <w:rFonts w:ascii="Tahoma" w:hAnsi="Tahoma" w:cs="Tahoma"/>
                <w:color w:val="000000"/>
                <w:sz w:val="16"/>
                <w:szCs w:val="16"/>
              </w:rPr>
            </w:pPr>
            <w:r w:rsidRPr="00207FD8">
              <w:rPr>
                <w:rFonts w:ascii="Tahoma" w:hAnsi="Tahoma" w:cs="Tahoma"/>
                <w:sz w:val="16"/>
                <w:szCs w:val="16"/>
              </w:rPr>
              <w:t>M</w:t>
            </w:r>
          </w:p>
        </w:tc>
      </w:tr>
      <w:tr w:rsidR="00E23C9D" w:rsidRPr="00207FD8" w14:paraId="5286BCDE" w14:textId="77777777">
        <w:tblPrEx>
          <w:tblW w:w="9668" w:type="dxa"/>
          <w:tblInd w:w="93" w:type="dxa"/>
          <w:tblLook w:val="0000" w:firstRow="0" w:lastRow="0" w:firstColumn="0" w:lastColumn="0" w:noHBand="0" w:noVBand="0"/>
          <w:tblPrExChange w:id="32" w:author="DFIELD" w:date="2007-05-27T23:00:00Z">
            <w:tblPrEx>
              <w:tblW w:w="9668" w:type="dxa"/>
              <w:tblInd w:w="93" w:type="dxa"/>
              <w:tblLook w:val="0000" w:firstRow="0" w:lastRow="0" w:firstColumn="0" w:lastColumn="0" w:noHBand="0" w:noVBand="0"/>
            </w:tblPrEx>
          </w:tblPrExChange>
        </w:tblPrEx>
        <w:trPr>
          <w:trHeight w:val="240"/>
          <w:trPrChange w:id="33" w:author="DFIELD" w:date="2007-05-27T23:00:00Z">
            <w:trPr>
              <w:gridAfter w:val="0"/>
              <w:trHeight w:val="240"/>
            </w:trPr>
          </w:trPrChange>
        </w:trPr>
        <w:tc>
          <w:tcPr>
            <w:tcW w:w="6884" w:type="dxa"/>
            <w:tcBorders>
              <w:top w:val="nil"/>
              <w:left w:val="nil"/>
              <w:right w:val="single" w:sz="8" w:space="0" w:color="auto"/>
            </w:tcBorders>
            <w:shd w:val="clear" w:color="auto" w:fill="E0E0E0"/>
            <w:tcPrChange w:id="34" w:author="DFIELD" w:date="2007-05-27T23:00:00Z">
              <w:tcPr>
                <w:tcW w:w="6884" w:type="dxa"/>
                <w:gridSpan w:val="2"/>
                <w:tcBorders>
                  <w:top w:val="nil"/>
                  <w:left w:val="nil"/>
                  <w:bottom w:val="nil"/>
                  <w:right w:val="single" w:sz="8" w:space="0" w:color="auto"/>
                </w:tcBorders>
                <w:shd w:val="clear" w:color="auto" w:fill="E0E0E0"/>
              </w:tcPr>
            </w:tcPrChange>
          </w:tcPr>
          <w:p w14:paraId="5ACA6D5F" w14:textId="77777777" w:rsidR="00E23C9D" w:rsidRPr="00207FD8" w:rsidRDefault="00E23C9D">
            <w:pPr>
              <w:rPr>
                <w:rFonts w:ascii="Tahoma" w:hAnsi="Tahoma" w:cs="Tahoma"/>
                <w:sz w:val="16"/>
                <w:szCs w:val="16"/>
                <w:lang w:val="pt-BR"/>
              </w:rPr>
            </w:pPr>
            <w:r w:rsidRPr="00207FD8">
              <w:rPr>
                <w:rFonts w:ascii="Tahoma" w:hAnsi="Tahoma" w:cs="Tahoma"/>
                <w:sz w:val="16"/>
                <w:szCs w:val="16"/>
                <w:lang w:val="pt-BR"/>
              </w:rPr>
              <w:t xml:space="preserve">Habitat </w:t>
            </w:r>
            <w:del w:id="35" w:author="DFIELD" w:date="2007-05-27T22:50:00Z">
              <w:r w:rsidRPr="00207FD8" w:rsidDel="00901CDA">
                <w:rPr>
                  <w:rFonts w:ascii="Tahoma" w:hAnsi="Tahoma" w:cs="Tahoma"/>
                  <w:sz w:val="16"/>
                  <w:szCs w:val="16"/>
                  <w:lang w:val="pt-BR"/>
                </w:rPr>
                <w:delText xml:space="preserve">type </w:delText>
              </w:r>
              <w:r w:rsidRPr="00207FD8" w:rsidDel="00901CDA">
                <w:rPr>
                  <w:rFonts w:ascii="Tahoma" w:hAnsi="Tahoma" w:cs="Tahoma"/>
                  <w:color w:val="000000"/>
                  <w:sz w:val="16"/>
                  <w:szCs w:val="16"/>
                  <w:lang w:val="pt-BR"/>
                </w:rPr>
                <w:delText xml:space="preserve"> </w:delText>
              </w:r>
            </w:del>
            <w:r w:rsidRPr="00207FD8">
              <w:rPr>
                <w:rFonts w:ascii="Tahoma" w:hAnsi="Tahoma" w:cs="Tahoma"/>
                <w:b/>
                <w:color w:val="000000"/>
                <w:sz w:val="20"/>
                <w:szCs w:val="20"/>
                <w:vertAlign w:val="superscript"/>
                <w:lang w:val="pt-BR"/>
              </w:rPr>
              <w:t>1, C</w:t>
            </w:r>
            <w:r w:rsidR="002B299C" w:rsidRPr="00207FD8">
              <w:rPr>
                <w:rFonts w:ascii="Tahoma" w:hAnsi="Tahoma" w:cs="Tahoma"/>
                <w:b/>
                <w:color w:val="000000"/>
                <w:sz w:val="20"/>
                <w:szCs w:val="20"/>
                <w:vertAlign w:val="superscript"/>
                <w:lang w:val="pt-BR"/>
              </w:rPr>
              <w:t>V (</w:t>
            </w:r>
            <w:del w:id="36" w:author="DFIELD" w:date="2007-05-27T23:32:00Z">
              <w:r w:rsidR="002B299C" w:rsidRPr="00207FD8" w:rsidDel="00F04317">
                <w:rPr>
                  <w:rFonts w:ascii="Tahoma" w:hAnsi="Tahoma" w:cs="Tahoma"/>
                  <w:b/>
                  <w:color w:val="000000"/>
                  <w:sz w:val="20"/>
                  <w:szCs w:val="20"/>
                  <w:vertAlign w:val="superscript"/>
                  <w:lang w:val="pt-BR"/>
                </w:rPr>
                <w:delText xml:space="preserve">Habitat </w:delText>
              </w:r>
            </w:del>
            <w:ins w:id="37" w:author="DFIELD" w:date="2007-05-27T23:32:00Z">
              <w:r w:rsidR="00F04317">
                <w:rPr>
                  <w:rFonts w:ascii="Tahoma" w:hAnsi="Tahoma" w:cs="Tahoma"/>
                  <w:b/>
                  <w:color w:val="000000"/>
                  <w:sz w:val="20"/>
                  <w:szCs w:val="20"/>
                  <w:vertAlign w:val="superscript"/>
                  <w:lang w:val="pt-BR"/>
                </w:rPr>
                <w:t>Env</w:t>
              </w:r>
              <w:r w:rsidR="00F04317" w:rsidRPr="00207FD8">
                <w:rPr>
                  <w:rFonts w:ascii="Tahoma" w:hAnsi="Tahoma" w:cs="Tahoma"/>
                  <w:b/>
                  <w:color w:val="000000"/>
                  <w:sz w:val="20"/>
                  <w:szCs w:val="20"/>
                  <w:vertAlign w:val="superscript"/>
                  <w:lang w:val="pt-BR"/>
                </w:rPr>
                <w:t xml:space="preserve"> </w:t>
              </w:r>
            </w:ins>
            <w:r w:rsidR="002B299C" w:rsidRPr="00207FD8">
              <w:rPr>
                <w:rFonts w:ascii="Tahoma" w:hAnsi="Tahoma" w:cs="Tahoma"/>
                <w:b/>
                <w:color w:val="000000"/>
                <w:sz w:val="20"/>
                <w:szCs w:val="20"/>
                <w:vertAlign w:val="superscript"/>
                <w:lang w:val="pt-BR"/>
              </w:rPr>
              <w:t>Ontology)</w:t>
            </w:r>
          </w:p>
        </w:tc>
        <w:tc>
          <w:tcPr>
            <w:tcW w:w="603" w:type="dxa"/>
            <w:tcBorders>
              <w:top w:val="nil"/>
              <w:left w:val="single" w:sz="8" w:space="0" w:color="auto"/>
              <w:right w:val="nil"/>
            </w:tcBorders>
            <w:shd w:val="clear" w:color="auto" w:fill="E0E0E0"/>
            <w:tcPrChange w:id="38" w:author="DFIELD" w:date="2007-05-27T23:00:00Z">
              <w:tcPr>
                <w:tcW w:w="603" w:type="dxa"/>
                <w:gridSpan w:val="2"/>
                <w:tcBorders>
                  <w:top w:val="nil"/>
                  <w:left w:val="single" w:sz="8" w:space="0" w:color="auto"/>
                  <w:bottom w:val="nil"/>
                  <w:right w:val="nil"/>
                </w:tcBorders>
                <w:shd w:val="clear" w:color="auto" w:fill="E0E0E0"/>
              </w:tcPr>
            </w:tcPrChange>
          </w:tcPr>
          <w:p w14:paraId="22D2BF63" w14:textId="77777777" w:rsidR="00E23C9D" w:rsidRPr="00207FD8" w:rsidRDefault="00E23C9D" w:rsidP="00046DDA">
            <w:pPr>
              <w:rPr>
                <w:rFonts w:ascii="Tahoma" w:hAnsi="Tahoma" w:cs="Tahoma"/>
                <w:sz w:val="16"/>
                <w:szCs w:val="16"/>
              </w:rPr>
            </w:pPr>
            <w:r w:rsidRPr="00207FD8">
              <w:rPr>
                <w:rFonts w:ascii="Tahoma" w:hAnsi="Tahoma" w:cs="Tahoma"/>
                <w:sz w:val="16"/>
                <w:szCs w:val="16"/>
              </w:rPr>
              <w:t>M</w:t>
            </w:r>
          </w:p>
        </w:tc>
        <w:tc>
          <w:tcPr>
            <w:tcW w:w="436" w:type="dxa"/>
            <w:tcBorders>
              <w:top w:val="nil"/>
              <w:left w:val="nil"/>
              <w:right w:val="nil"/>
            </w:tcBorders>
            <w:shd w:val="clear" w:color="auto" w:fill="E0E0E0"/>
            <w:tcPrChange w:id="39" w:author="DFIELD" w:date="2007-05-27T23:00:00Z">
              <w:tcPr>
                <w:tcW w:w="436" w:type="dxa"/>
                <w:gridSpan w:val="2"/>
                <w:tcBorders>
                  <w:top w:val="nil"/>
                  <w:left w:val="nil"/>
                  <w:bottom w:val="nil"/>
                  <w:right w:val="nil"/>
                </w:tcBorders>
                <w:shd w:val="clear" w:color="auto" w:fill="E0E0E0"/>
              </w:tcPr>
            </w:tcPrChange>
          </w:tcPr>
          <w:p w14:paraId="0A0505B2"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29" w:type="dxa"/>
            <w:tcBorders>
              <w:top w:val="nil"/>
              <w:left w:val="nil"/>
              <w:right w:val="nil"/>
            </w:tcBorders>
            <w:shd w:val="clear" w:color="auto" w:fill="E0E0E0"/>
            <w:tcPrChange w:id="40" w:author="DFIELD" w:date="2007-05-27T23:00:00Z">
              <w:tcPr>
                <w:tcW w:w="429" w:type="dxa"/>
                <w:gridSpan w:val="2"/>
                <w:tcBorders>
                  <w:top w:val="nil"/>
                  <w:left w:val="nil"/>
                  <w:bottom w:val="nil"/>
                  <w:right w:val="nil"/>
                </w:tcBorders>
                <w:shd w:val="clear" w:color="auto" w:fill="E0E0E0"/>
              </w:tcPr>
            </w:tcPrChange>
          </w:tcPr>
          <w:p w14:paraId="7DB83123"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02" w:type="dxa"/>
            <w:tcBorders>
              <w:top w:val="nil"/>
              <w:left w:val="nil"/>
              <w:right w:val="nil"/>
            </w:tcBorders>
            <w:shd w:val="clear" w:color="auto" w:fill="E0E0E0"/>
            <w:tcPrChange w:id="41" w:author="DFIELD" w:date="2007-05-27T23:00:00Z">
              <w:tcPr>
                <w:tcW w:w="402" w:type="dxa"/>
                <w:gridSpan w:val="2"/>
                <w:tcBorders>
                  <w:top w:val="nil"/>
                  <w:left w:val="nil"/>
                  <w:bottom w:val="nil"/>
                  <w:right w:val="nil"/>
                </w:tcBorders>
                <w:shd w:val="clear" w:color="auto" w:fill="E0E0E0"/>
              </w:tcPr>
            </w:tcPrChange>
          </w:tcPr>
          <w:p w14:paraId="1E4203C1"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56" w:type="dxa"/>
            <w:tcBorders>
              <w:top w:val="nil"/>
              <w:left w:val="nil"/>
              <w:right w:val="nil"/>
            </w:tcBorders>
            <w:shd w:val="clear" w:color="auto" w:fill="E0E0E0"/>
            <w:tcPrChange w:id="42" w:author="DFIELD" w:date="2007-05-27T23:00:00Z">
              <w:tcPr>
                <w:tcW w:w="456" w:type="dxa"/>
                <w:gridSpan w:val="2"/>
                <w:tcBorders>
                  <w:top w:val="nil"/>
                  <w:left w:val="nil"/>
                  <w:bottom w:val="nil"/>
                  <w:right w:val="nil"/>
                </w:tcBorders>
                <w:shd w:val="clear" w:color="auto" w:fill="E0E0E0"/>
              </w:tcPr>
            </w:tcPrChange>
          </w:tcPr>
          <w:p w14:paraId="6596B64A" w14:textId="77777777" w:rsidR="00E23C9D" w:rsidRPr="00207FD8" w:rsidRDefault="00E23C9D" w:rsidP="00046DDA">
            <w:pPr>
              <w:rPr>
                <w:rFonts w:ascii="Tahoma" w:hAnsi="Tahoma" w:cs="Tahoma"/>
                <w:color w:val="000000"/>
                <w:sz w:val="16"/>
                <w:szCs w:val="16"/>
              </w:rPr>
            </w:pPr>
            <w:r w:rsidRPr="00207FD8">
              <w:rPr>
                <w:rFonts w:ascii="Tahoma" w:hAnsi="Tahoma" w:cs="Tahoma"/>
                <w:sz w:val="16"/>
                <w:szCs w:val="16"/>
              </w:rPr>
              <w:t>M</w:t>
            </w:r>
          </w:p>
        </w:tc>
        <w:tc>
          <w:tcPr>
            <w:tcW w:w="458" w:type="dxa"/>
            <w:tcBorders>
              <w:top w:val="nil"/>
              <w:left w:val="nil"/>
              <w:right w:val="nil"/>
            </w:tcBorders>
            <w:shd w:val="clear" w:color="auto" w:fill="E0E0E0"/>
            <w:tcPrChange w:id="43" w:author="DFIELD" w:date="2007-05-27T23:00:00Z">
              <w:tcPr>
                <w:tcW w:w="458" w:type="dxa"/>
                <w:gridSpan w:val="2"/>
                <w:tcBorders>
                  <w:top w:val="nil"/>
                  <w:left w:val="nil"/>
                  <w:bottom w:val="nil"/>
                  <w:right w:val="nil"/>
                </w:tcBorders>
                <w:shd w:val="clear" w:color="auto" w:fill="E0E0E0"/>
              </w:tcPr>
            </w:tcPrChange>
          </w:tcPr>
          <w:p w14:paraId="61DC110B" w14:textId="77777777" w:rsidR="00E23C9D" w:rsidRPr="00207FD8" w:rsidRDefault="00E23C9D" w:rsidP="00046DDA">
            <w:pPr>
              <w:jc w:val="center"/>
              <w:rPr>
                <w:rFonts w:ascii="Tahoma" w:hAnsi="Tahoma" w:cs="Tahoma"/>
                <w:color w:val="000000"/>
                <w:sz w:val="16"/>
                <w:szCs w:val="16"/>
              </w:rPr>
            </w:pPr>
            <w:r w:rsidRPr="00207FD8">
              <w:rPr>
                <w:rFonts w:ascii="Tahoma" w:hAnsi="Tahoma" w:cs="Tahoma"/>
                <w:sz w:val="16"/>
                <w:szCs w:val="16"/>
              </w:rPr>
              <w:t>M</w:t>
            </w:r>
          </w:p>
        </w:tc>
      </w:tr>
      <w:tr w:rsidR="00F36677" w:rsidRPr="00207FD8" w14:paraId="54A2FF9E" w14:textId="77777777">
        <w:tblPrEx>
          <w:tblW w:w="9668" w:type="dxa"/>
          <w:tblInd w:w="93" w:type="dxa"/>
          <w:tblLook w:val="0000" w:firstRow="0" w:lastRow="0" w:firstColumn="0" w:lastColumn="0" w:noHBand="0" w:noVBand="0"/>
          <w:tblPrExChange w:id="44" w:author="DFIELD" w:date="2007-05-27T23:00:00Z">
            <w:tblPrEx>
              <w:tblW w:w="9668" w:type="dxa"/>
              <w:tblInd w:w="93" w:type="dxa"/>
              <w:tblLook w:val="0000" w:firstRow="0" w:lastRow="0" w:firstColumn="0" w:lastColumn="0" w:noHBand="0" w:noVBand="0"/>
            </w:tblPrEx>
          </w:tblPrExChange>
        </w:tblPrEx>
        <w:trPr>
          <w:trHeight w:val="240"/>
          <w:ins w:id="45" w:author="DFIELD" w:date="2007-05-27T22:59:00Z"/>
          <w:trPrChange w:id="46" w:author="DFIELD" w:date="2007-05-27T23:00:00Z">
            <w:trPr>
              <w:gridAfter w:val="0"/>
              <w:trHeight w:val="240"/>
            </w:trPr>
          </w:trPrChange>
        </w:trPr>
        <w:tc>
          <w:tcPr>
            <w:tcW w:w="6884" w:type="dxa"/>
            <w:tcBorders>
              <w:top w:val="nil"/>
              <w:left w:val="nil"/>
              <w:bottom w:val="nil"/>
              <w:right w:val="single" w:sz="8" w:space="0" w:color="auto"/>
            </w:tcBorders>
            <w:shd w:val="clear" w:color="auto" w:fill="auto"/>
            <w:tcPrChange w:id="47" w:author="DFIELD" w:date="2007-05-27T23:00:00Z">
              <w:tcPr>
                <w:tcW w:w="6884" w:type="dxa"/>
                <w:gridSpan w:val="2"/>
                <w:tcBorders>
                  <w:top w:val="nil"/>
                  <w:left w:val="nil"/>
                  <w:bottom w:val="nil"/>
                  <w:right w:val="single" w:sz="8" w:space="0" w:color="auto"/>
                </w:tcBorders>
                <w:shd w:val="clear" w:color="auto" w:fill="E0E0E0"/>
              </w:tcPr>
            </w:tcPrChange>
          </w:tcPr>
          <w:p w14:paraId="160883BE" w14:textId="77777777" w:rsidR="00F36677" w:rsidRPr="003823C0" w:rsidRDefault="00F04317">
            <w:pPr>
              <w:rPr>
                <w:ins w:id="48" w:author="DFIELD" w:date="2007-05-27T22:59:00Z"/>
                <w:rFonts w:ascii="Tahoma" w:hAnsi="Tahoma" w:cs="Tahoma"/>
                <w:b/>
                <w:i/>
                <w:sz w:val="16"/>
                <w:szCs w:val="16"/>
                <w:rPrChange w:id="49" w:author="DFIELD" w:date="2007-05-27T23:41:00Z">
                  <w:rPr>
                    <w:ins w:id="50" w:author="DFIELD" w:date="2007-05-27T22:59:00Z"/>
                    <w:rFonts w:ascii="Tahoma" w:hAnsi="Tahoma" w:cs="Tahoma"/>
                    <w:sz w:val="16"/>
                    <w:szCs w:val="16"/>
                    <w:lang w:val="pt-BR"/>
                  </w:rPr>
                </w:rPrChange>
              </w:rPr>
            </w:pPr>
            <w:ins w:id="51" w:author="DFIELD" w:date="2007-05-27T23:30:00Z">
              <w:r w:rsidRPr="003823C0">
                <w:rPr>
                  <w:rFonts w:ascii="Tahoma" w:hAnsi="Tahoma" w:cs="Tahoma"/>
                  <w:b/>
                  <w:i/>
                  <w:sz w:val="16"/>
                  <w:szCs w:val="16"/>
                  <w:rPrChange w:id="52" w:author="DFIELD" w:date="2007-05-27T23:41:00Z">
                    <w:rPr>
                      <w:rFonts w:ascii="Tahoma" w:hAnsi="Tahoma" w:cs="Tahoma"/>
                      <w:sz w:val="16"/>
                      <w:szCs w:val="16"/>
                      <w:lang w:val="pt-BR"/>
                    </w:rPr>
                  </w:rPrChange>
                </w:rPr>
                <w:t xml:space="preserve">MIMS </w:t>
              </w:r>
            </w:ins>
            <w:ins w:id="53" w:author="DFIELD" w:date="2007-05-27T23:46:00Z">
              <w:r w:rsidR="003313E4">
                <w:rPr>
                  <w:rFonts w:ascii="Tahoma" w:hAnsi="Tahoma" w:cs="Tahoma"/>
                  <w:b/>
                  <w:i/>
                  <w:sz w:val="16"/>
                  <w:szCs w:val="16"/>
                </w:rPr>
                <w:t>environmental measurements</w:t>
              </w:r>
            </w:ins>
            <w:ins w:id="54" w:author="DFIELD" w:date="2007-05-27T23:45:00Z">
              <w:r w:rsidR="003313E4">
                <w:rPr>
                  <w:rFonts w:ascii="Tahoma" w:hAnsi="Tahoma" w:cs="Tahoma"/>
                  <w:b/>
                  <w:i/>
                  <w:sz w:val="16"/>
                  <w:szCs w:val="16"/>
                </w:rPr>
                <w:t xml:space="preserve">– Select </w:t>
              </w:r>
            </w:ins>
            <w:ins w:id="55" w:author="DFIELD" w:date="2007-05-27T23:56:00Z">
              <w:r w:rsidR="009533AA">
                <w:rPr>
                  <w:rFonts w:ascii="Tahoma" w:hAnsi="Tahoma" w:cs="Tahoma"/>
                  <w:b/>
                  <w:i/>
                  <w:sz w:val="16"/>
                  <w:szCs w:val="16"/>
                </w:rPr>
                <w:t xml:space="preserve">one </w:t>
              </w:r>
            </w:ins>
            <w:ins w:id="56" w:author="DFIELD" w:date="2007-05-27T23:45:00Z">
              <w:r w:rsidR="003313E4">
                <w:rPr>
                  <w:rFonts w:ascii="Tahoma" w:hAnsi="Tahoma" w:cs="Tahoma"/>
                  <w:b/>
                  <w:i/>
                  <w:sz w:val="16"/>
                  <w:szCs w:val="16"/>
                </w:rPr>
                <w:t>relevant habitat</w:t>
              </w:r>
            </w:ins>
          </w:p>
        </w:tc>
        <w:tc>
          <w:tcPr>
            <w:tcW w:w="603" w:type="dxa"/>
            <w:tcBorders>
              <w:top w:val="nil"/>
              <w:left w:val="single" w:sz="8" w:space="0" w:color="auto"/>
              <w:bottom w:val="nil"/>
              <w:right w:val="nil"/>
            </w:tcBorders>
            <w:shd w:val="clear" w:color="auto" w:fill="auto"/>
            <w:tcPrChange w:id="57" w:author="DFIELD" w:date="2007-05-27T23:00:00Z">
              <w:tcPr>
                <w:tcW w:w="603" w:type="dxa"/>
                <w:gridSpan w:val="2"/>
                <w:tcBorders>
                  <w:top w:val="nil"/>
                  <w:left w:val="single" w:sz="8" w:space="0" w:color="auto"/>
                  <w:bottom w:val="nil"/>
                  <w:right w:val="nil"/>
                </w:tcBorders>
                <w:shd w:val="clear" w:color="auto" w:fill="E0E0E0"/>
              </w:tcPr>
            </w:tcPrChange>
          </w:tcPr>
          <w:p w14:paraId="5FB2C37F" w14:textId="77777777" w:rsidR="00F36677" w:rsidRPr="00207FD8" w:rsidRDefault="00F36677" w:rsidP="00046DDA">
            <w:pPr>
              <w:rPr>
                <w:ins w:id="58" w:author="DFIELD" w:date="2007-05-27T22:59:00Z"/>
                <w:rFonts w:ascii="Tahoma" w:hAnsi="Tahoma" w:cs="Tahoma"/>
                <w:sz w:val="16"/>
                <w:szCs w:val="16"/>
              </w:rPr>
            </w:pPr>
          </w:p>
        </w:tc>
        <w:tc>
          <w:tcPr>
            <w:tcW w:w="436" w:type="dxa"/>
            <w:tcBorders>
              <w:top w:val="nil"/>
              <w:left w:val="nil"/>
              <w:bottom w:val="nil"/>
              <w:right w:val="nil"/>
            </w:tcBorders>
            <w:shd w:val="clear" w:color="auto" w:fill="auto"/>
            <w:tcPrChange w:id="59" w:author="DFIELD" w:date="2007-05-27T23:00:00Z">
              <w:tcPr>
                <w:tcW w:w="436" w:type="dxa"/>
                <w:gridSpan w:val="2"/>
                <w:tcBorders>
                  <w:top w:val="nil"/>
                  <w:left w:val="nil"/>
                  <w:bottom w:val="nil"/>
                  <w:right w:val="nil"/>
                </w:tcBorders>
                <w:shd w:val="clear" w:color="auto" w:fill="E0E0E0"/>
              </w:tcPr>
            </w:tcPrChange>
          </w:tcPr>
          <w:p w14:paraId="6802D72B" w14:textId="77777777" w:rsidR="00F36677" w:rsidRPr="00207FD8" w:rsidRDefault="00F36677" w:rsidP="00046DDA">
            <w:pPr>
              <w:rPr>
                <w:ins w:id="60" w:author="DFIELD" w:date="2007-05-27T22:59:00Z"/>
                <w:rFonts w:ascii="Tahoma" w:hAnsi="Tahoma" w:cs="Tahoma"/>
                <w:sz w:val="16"/>
                <w:szCs w:val="16"/>
              </w:rPr>
            </w:pPr>
          </w:p>
        </w:tc>
        <w:tc>
          <w:tcPr>
            <w:tcW w:w="429" w:type="dxa"/>
            <w:tcBorders>
              <w:top w:val="nil"/>
              <w:left w:val="nil"/>
              <w:bottom w:val="nil"/>
              <w:right w:val="nil"/>
            </w:tcBorders>
            <w:shd w:val="clear" w:color="auto" w:fill="auto"/>
            <w:tcPrChange w:id="61" w:author="DFIELD" w:date="2007-05-27T23:00:00Z">
              <w:tcPr>
                <w:tcW w:w="429" w:type="dxa"/>
                <w:gridSpan w:val="2"/>
                <w:tcBorders>
                  <w:top w:val="nil"/>
                  <w:left w:val="nil"/>
                  <w:bottom w:val="nil"/>
                  <w:right w:val="nil"/>
                </w:tcBorders>
                <w:shd w:val="clear" w:color="auto" w:fill="E0E0E0"/>
              </w:tcPr>
            </w:tcPrChange>
          </w:tcPr>
          <w:p w14:paraId="50058C60" w14:textId="77777777" w:rsidR="00F36677" w:rsidRPr="00207FD8" w:rsidRDefault="00F36677" w:rsidP="00046DDA">
            <w:pPr>
              <w:rPr>
                <w:ins w:id="62" w:author="DFIELD" w:date="2007-05-27T22:59:00Z"/>
                <w:rFonts w:ascii="Tahoma" w:hAnsi="Tahoma" w:cs="Tahoma"/>
                <w:sz w:val="16"/>
                <w:szCs w:val="16"/>
              </w:rPr>
            </w:pPr>
          </w:p>
        </w:tc>
        <w:tc>
          <w:tcPr>
            <w:tcW w:w="402" w:type="dxa"/>
            <w:tcBorders>
              <w:top w:val="nil"/>
              <w:left w:val="nil"/>
              <w:bottom w:val="nil"/>
              <w:right w:val="nil"/>
            </w:tcBorders>
            <w:shd w:val="clear" w:color="auto" w:fill="auto"/>
            <w:tcPrChange w:id="63" w:author="DFIELD" w:date="2007-05-27T23:00:00Z">
              <w:tcPr>
                <w:tcW w:w="402" w:type="dxa"/>
                <w:gridSpan w:val="2"/>
                <w:tcBorders>
                  <w:top w:val="nil"/>
                  <w:left w:val="nil"/>
                  <w:bottom w:val="nil"/>
                  <w:right w:val="nil"/>
                </w:tcBorders>
                <w:shd w:val="clear" w:color="auto" w:fill="E0E0E0"/>
              </w:tcPr>
            </w:tcPrChange>
          </w:tcPr>
          <w:p w14:paraId="7FE70D19" w14:textId="77777777" w:rsidR="00F36677" w:rsidRPr="00207FD8" w:rsidRDefault="00F36677" w:rsidP="00046DDA">
            <w:pPr>
              <w:rPr>
                <w:ins w:id="64" w:author="DFIELD" w:date="2007-05-27T22:59:00Z"/>
                <w:rFonts w:ascii="Tahoma" w:hAnsi="Tahoma" w:cs="Tahoma"/>
                <w:sz w:val="16"/>
                <w:szCs w:val="16"/>
              </w:rPr>
            </w:pPr>
          </w:p>
        </w:tc>
        <w:tc>
          <w:tcPr>
            <w:tcW w:w="456" w:type="dxa"/>
            <w:tcBorders>
              <w:top w:val="nil"/>
              <w:left w:val="nil"/>
              <w:bottom w:val="nil"/>
              <w:right w:val="nil"/>
            </w:tcBorders>
            <w:shd w:val="clear" w:color="auto" w:fill="auto"/>
            <w:tcPrChange w:id="65" w:author="DFIELD" w:date="2007-05-27T23:00:00Z">
              <w:tcPr>
                <w:tcW w:w="456" w:type="dxa"/>
                <w:gridSpan w:val="2"/>
                <w:tcBorders>
                  <w:top w:val="nil"/>
                  <w:left w:val="nil"/>
                  <w:bottom w:val="nil"/>
                  <w:right w:val="nil"/>
                </w:tcBorders>
                <w:shd w:val="clear" w:color="auto" w:fill="E0E0E0"/>
              </w:tcPr>
            </w:tcPrChange>
          </w:tcPr>
          <w:p w14:paraId="5DEE6A32" w14:textId="77777777" w:rsidR="00F36677" w:rsidRPr="00207FD8" w:rsidRDefault="00F36677" w:rsidP="00046DDA">
            <w:pPr>
              <w:rPr>
                <w:ins w:id="66" w:author="DFIELD" w:date="2007-05-27T22:59:00Z"/>
                <w:rFonts w:ascii="Tahoma" w:hAnsi="Tahoma" w:cs="Tahoma"/>
                <w:sz w:val="16"/>
                <w:szCs w:val="16"/>
              </w:rPr>
            </w:pPr>
          </w:p>
        </w:tc>
        <w:tc>
          <w:tcPr>
            <w:tcW w:w="458" w:type="dxa"/>
            <w:tcBorders>
              <w:top w:val="nil"/>
              <w:left w:val="nil"/>
              <w:bottom w:val="nil"/>
              <w:right w:val="nil"/>
            </w:tcBorders>
            <w:shd w:val="clear" w:color="auto" w:fill="auto"/>
            <w:tcPrChange w:id="67" w:author="DFIELD" w:date="2007-05-27T23:00:00Z">
              <w:tcPr>
                <w:tcW w:w="458" w:type="dxa"/>
                <w:gridSpan w:val="2"/>
                <w:tcBorders>
                  <w:top w:val="nil"/>
                  <w:left w:val="nil"/>
                  <w:bottom w:val="nil"/>
                  <w:right w:val="nil"/>
                </w:tcBorders>
                <w:shd w:val="clear" w:color="auto" w:fill="E0E0E0"/>
              </w:tcPr>
            </w:tcPrChange>
          </w:tcPr>
          <w:p w14:paraId="1E6CF295" w14:textId="77777777" w:rsidR="00F36677" w:rsidRPr="00207FD8" w:rsidRDefault="00F36677" w:rsidP="00046DDA">
            <w:pPr>
              <w:jc w:val="center"/>
              <w:rPr>
                <w:ins w:id="68" w:author="DFIELD" w:date="2007-05-27T22:59:00Z"/>
                <w:rFonts w:ascii="Tahoma" w:hAnsi="Tahoma" w:cs="Tahoma"/>
                <w:sz w:val="16"/>
                <w:szCs w:val="16"/>
              </w:rPr>
            </w:pPr>
          </w:p>
        </w:tc>
      </w:tr>
      <w:tr w:rsidR="00F36677" w:rsidRPr="00207FD8" w14:paraId="3ABF3278" w14:textId="77777777">
        <w:tblPrEx>
          <w:tblW w:w="9668" w:type="dxa"/>
          <w:tblInd w:w="93" w:type="dxa"/>
          <w:tblLook w:val="0000" w:firstRow="0" w:lastRow="0" w:firstColumn="0" w:lastColumn="0" w:noHBand="0" w:noVBand="0"/>
          <w:tblPrExChange w:id="69" w:author="DFIELD" w:date="2007-05-27T23:00:00Z">
            <w:tblPrEx>
              <w:tblW w:w="9668" w:type="dxa"/>
              <w:tblInd w:w="93" w:type="dxa"/>
              <w:tblLook w:val="0000" w:firstRow="0" w:lastRow="0" w:firstColumn="0" w:lastColumn="0" w:noHBand="0" w:noVBand="0"/>
            </w:tblPrEx>
          </w:tblPrExChange>
        </w:tblPrEx>
        <w:trPr>
          <w:trHeight w:val="240"/>
          <w:ins w:id="70" w:author="DFIELD" w:date="2007-05-27T22:59:00Z"/>
          <w:trPrChange w:id="71" w:author="DFIELD" w:date="2007-05-27T23:00:00Z">
            <w:trPr>
              <w:gridAfter w:val="0"/>
              <w:trHeight w:val="240"/>
            </w:trPr>
          </w:trPrChange>
        </w:trPr>
        <w:tc>
          <w:tcPr>
            <w:tcW w:w="6884" w:type="dxa"/>
            <w:tcBorders>
              <w:top w:val="nil"/>
              <w:left w:val="nil"/>
              <w:bottom w:val="nil"/>
              <w:right w:val="single" w:sz="8" w:space="0" w:color="auto"/>
            </w:tcBorders>
            <w:shd w:val="clear" w:color="auto" w:fill="auto"/>
            <w:tcPrChange w:id="72" w:author="DFIELD" w:date="2007-05-27T23:00:00Z">
              <w:tcPr>
                <w:tcW w:w="6884" w:type="dxa"/>
                <w:gridSpan w:val="2"/>
                <w:tcBorders>
                  <w:top w:val="nil"/>
                  <w:left w:val="nil"/>
                  <w:bottom w:val="nil"/>
                  <w:right w:val="single" w:sz="8" w:space="0" w:color="auto"/>
                </w:tcBorders>
                <w:shd w:val="clear" w:color="auto" w:fill="E0E0E0"/>
              </w:tcPr>
            </w:tcPrChange>
          </w:tcPr>
          <w:p w14:paraId="0C3520CD" w14:textId="77777777" w:rsidR="00F36677" w:rsidRPr="00FA330B" w:rsidRDefault="00F04317">
            <w:pPr>
              <w:rPr>
                <w:ins w:id="73" w:author="DFIELD" w:date="2007-05-27T22:59:00Z"/>
                <w:rFonts w:ascii="Tahoma" w:hAnsi="Tahoma" w:cs="Tahoma"/>
                <w:sz w:val="16"/>
                <w:szCs w:val="16"/>
                <w:rPrChange w:id="74" w:author="DFIELD" w:date="2007-05-27T23:54:00Z">
                  <w:rPr>
                    <w:ins w:id="75" w:author="DFIELD" w:date="2007-05-27T22:59:00Z"/>
                    <w:rFonts w:ascii="Tahoma" w:hAnsi="Tahoma" w:cs="Tahoma"/>
                    <w:sz w:val="16"/>
                    <w:szCs w:val="16"/>
                    <w:lang w:val="pt-BR"/>
                  </w:rPr>
                </w:rPrChange>
              </w:rPr>
            </w:pPr>
            <w:ins w:id="76" w:author="DFIELD" w:date="2007-05-27T23:33:00Z">
              <w:r w:rsidRPr="00FA330B">
                <w:rPr>
                  <w:rFonts w:ascii="Tahoma" w:hAnsi="Tahoma" w:cs="Tahoma"/>
                  <w:b/>
                  <w:sz w:val="16"/>
                  <w:szCs w:val="16"/>
                  <w:rPrChange w:id="77" w:author="DFIELD" w:date="2007-05-27T23:55:00Z">
                    <w:rPr>
                      <w:rFonts w:ascii="Tahoma" w:hAnsi="Tahoma" w:cs="Tahoma"/>
                      <w:sz w:val="16"/>
                      <w:szCs w:val="16"/>
                      <w:lang w:val="pt-BR"/>
                    </w:rPr>
                  </w:rPrChange>
                </w:rPr>
                <w:t>Water body</w:t>
              </w:r>
            </w:ins>
            <w:ins w:id="78" w:author="DFIELD" w:date="2007-05-27T23:51:00Z">
              <w:r w:rsidR="003313E4" w:rsidRPr="00FA330B">
                <w:rPr>
                  <w:rFonts w:ascii="Tahoma" w:hAnsi="Tahoma" w:cs="Tahoma"/>
                  <w:sz w:val="16"/>
                  <w:szCs w:val="16"/>
                  <w:rPrChange w:id="79" w:author="DFIELD" w:date="2007-05-27T23:54:00Z">
                    <w:rPr>
                      <w:rFonts w:ascii="Tahoma" w:hAnsi="Tahoma" w:cs="Tahoma"/>
                      <w:sz w:val="16"/>
                      <w:szCs w:val="16"/>
                      <w:lang w:val="pt-BR"/>
                    </w:rPr>
                  </w:rPrChange>
                </w:rPr>
                <w:t xml:space="preserve"> (temperature, pH, salinity, </w:t>
              </w:r>
              <w:r w:rsidR="003313E4" w:rsidRPr="007B1DA8">
                <w:rPr>
                  <w:rFonts w:ascii="Tahoma" w:hAnsi="Tahoma" w:cs="Tahoma"/>
                  <w:sz w:val="16"/>
                  <w:szCs w:val="16"/>
                </w:rPr>
                <w:t xml:space="preserve">pressure, </w:t>
              </w:r>
              <w:r w:rsidR="003313E4" w:rsidRPr="00FA330B">
                <w:rPr>
                  <w:rFonts w:ascii="Tahoma" w:hAnsi="Tahoma" w:cs="Tahoma"/>
                  <w:color w:val="000000"/>
                  <w:sz w:val="16"/>
                  <w:szCs w:val="16"/>
                  <w:highlight w:val="white"/>
                  <w:rPrChange w:id="80" w:author="DFIELD" w:date="2007-05-27T23:54:00Z">
                    <w:rPr>
                      <w:color w:val="000000"/>
                      <w:highlight w:val="white"/>
                    </w:rPr>
                  </w:rPrChange>
                </w:rPr>
                <w:t>chlorophyll</w:t>
              </w:r>
              <w:r w:rsidR="003313E4" w:rsidRPr="00FA330B">
                <w:rPr>
                  <w:rFonts w:ascii="Tahoma" w:hAnsi="Tahoma" w:cs="Tahoma"/>
                  <w:color w:val="000000"/>
                  <w:sz w:val="16"/>
                  <w:szCs w:val="16"/>
                  <w:rPrChange w:id="81" w:author="DFIELD" w:date="2007-05-27T23:54:00Z">
                    <w:rPr>
                      <w:color w:val="000000"/>
                    </w:rPr>
                  </w:rPrChange>
                </w:rPr>
                <w:t xml:space="preserve">, </w:t>
              </w:r>
            </w:ins>
            <w:ins w:id="82" w:author="DFIELD" w:date="2007-05-27T23:52:00Z">
              <w:r w:rsidR="003313E4" w:rsidRPr="00FA330B">
                <w:rPr>
                  <w:rFonts w:ascii="Tahoma" w:hAnsi="Tahoma" w:cs="Tahoma"/>
                  <w:color w:val="000000"/>
                  <w:sz w:val="16"/>
                  <w:szCs w:val="16"/>
                  <w:highlight w:val="white"/>
                  <w:rPrChange w:id="83" w:author="DFIELD" w:date="2007-05-27T23:54:00Z">
                    <w:rPr>
                      <w:color w:val="000000"/>
                      <w:highlight w:val="white"/>
                    </w:rPr>
                  </w:rPrChange>
                </w:rPr>
                <w:t>conductivity</w:t>
              </w:r>
              <w:r w:rsidR="003313E4" w:rsidRPr="00FA330B">
                <w:rPr>
                  <w:rFonts w:ascii="Tahoma" w:hAnsi="Tahoma" w:cs="Tahoma"/>
                  <w:color w:val="000000"/>
                  <w:sz w:val="16"/>
                  <w:szCs w:val="16"/>
                  <w:rPrChange w:id="84" w:author="DFIELD" w:date="2007-05-27T23:54:00Z">
                    <w:rPr>
                      <w:color w:val="000000"/>
                    </w:rPr>
                  </w:rPrChange>
                </w:rPr>
                <w:t xml:space="preserve">, light intensity, </w:t>
              </w:r>
            </w:ins>
            <w:ins w:id="85" w:author="DFIELD" w:date="2007-05-27T23:53:00Z">
              <w:r w:rsidR="004635BB" w:rsidRPr="00FA330B">
                <w:rPr>
                  <w:rFonts w:ascii="Tahoma" w:hAnsi="Tahoma" w:cs="Tahoma"/>
                  <w:color w:val="000000"/>
                  <w:sz w:val="16"/>
                  <w:szCs w:val="16"/>
                  <w:rPrChange w:id="86" w:author="DFIELD" w:date="2007-05-27T23:54:00Z">
                    <w:rPr>
                      <w:color w:val="000000"/>
                    </w:rPr>
                  </w:rPrChange>
                </w:rPr>
                <w:t>dissolved organic carbon</w:t>
              </w:r>
            </w:ins>
            <w:ins w:id="87" w:author="DFIELD" w:date="2007-05-27T23:54:00Z">
              <w:r w:rsidR="00FA330B" w:rsidRPr="00FA330B">
                <w:rPr>
                  <w:rFonts w:ascii="Tahoma" w:hAnsi="Tahoma" w:cs="Tahoma"/>
                  <w:color w:val="000000"/>
                  <w:sz w:val="16"/>
                  <w:szCs w:val="16"/>
                  <w:rPrChange w:id="88" w:author="DFIELD" w:date="2007-05-27T23:54:00Z">
                    <w:rPr>
                      <w:color w:val="000000"/>
                    </w:rPr>
                  </w:rPrChange>
                </w:rPr>
                <w:t xml:space="preserve"> </w:t>
              </w:r>
            </w:ins>
            <w:ins w:id="89" w:author="DFIELD" w:date="2007-05-27T23:53:00Z">
              <w:r w:rsidR="004635BB" w:rsidRPr="00FA330B">
                <w:rPr>
                  <w:rFonts w:ascii="Tahoma" w:hAnsi="Tahoma" w:cs="Tahoma"/>
                  <w:color w:val="000000"/>
                  <w:sz w:val="16"/>
                  <w:szCs w:val="16"/>
                  <w:rPrChange w:id="90" w:author="DFIELD" w:date="2007-05-27T23:54:00Z">
                    <w:rPr>
                      <w:color w:val="000000"/>
                    </w:rPr>
                  </w:rPrChange>
                </w:rPr>
                <w:t>(DOC)</w:t>
              </w:r>
            </w:ins>
            <w:ins w:id="91" w:author="DFIELD" w:date="2007-05-27T23:52:00Z">
              <w:r w:rsidR="003313E4" w:rsidRPr="00FA330B">
                <w:rPr>
                  <w:rFonts w:ascii="Tahoma" w:hAnsi="Tahoma" w:cs="Tahoma"/>
                  <w:color w:val="000000"/>
                  <w:sz w:val="16"/>
                  <w:szCs w:val="16"/>
                  <w:rPrChange w:id="92" w:author="DFIELD" w:date="2007-05-27T23:54:00Z">
                    <w:rPr>
                      <w:color w:val="000000"/>
                    </w:rPr>
                  </w:rPrChange>
                </w:rPr>
                <w:t>, current</w:t>
              </w:r>
            </w:ins>
            <w:ins w:id="93" w:author="DFIELD" w:date="2007-05-27T23:53:00Z">
              <w:r w:rsidR="003313E4" w:rsidRPr="00FA330B">
                <w:rPr>
                  <w:rFonts w:ascii="Tahoma" w:hAnsi="Tahoma" w:cs="Tahoma"/>
                  <w:color w:val="000000"/>
                  <w:sz w:val="16"/>
                  <w:szCs w:val="16"/>
                  <w:rPrChange w:id="94" w:author="DFIELD" w:date="2007-05-27T23:54:00Z">
                    <w:rPr>
                      <w:color w:val="000000"/>
                    </w:rPr>
                  </w:rPrChange>
                </w:rPr>
                <w:t xml:space="preserve">, </w:t>
              </w:r>
              <w:r w:rsidR="003313E4" w:rsidRPr="00FA330B">
                <w:rPr>
                  <w:rFonts w:ascii="Tahoma" w:hAnsi="Tahoma" w:cs="Tahoma"/>
                  <w:color w:val="000000"/>
                  <w:sz w:val="16"/>
                  <w:szCs w:val="16"/>
                  <w:highlight w:val="white"/>
                  <w:rPrChange w:id="95" w:author="DFIELD" w:date="2007-05-27T23:54:00Z">
                    <w:rPr>
                      <w:color w:val="000000"/>
                      <w:highlight w:val="white"/>
                    </w:rPr>
                  </w:rPrChange>
                </w:rPr>
                <w:t>atmospheric_data</w:t>
              </w:r>
              <w:r w:rsidR="003313E4" w:rsidRPr="00FA330B">
                <w:rPr>
                  <w:rFonts w:ascii="Tahoma" w:hAnsi="Tahoma" w:cs="Tahoma"/>
                  <w:color w:val="000000"/>
                  <w:sz w:val="16"/>
                  <w:szCs w:val="16"/>
                  <w:rPrChange w:id="96" w:author="DFIELD" w:date="2007-05-27T23:54:00Z">
                    <w:rPr>
                      <w:color w:val="000000"/>
                    </w:rPr>
                  </w:rPrChange>
                </w:rPr>
                <w:t xml:space="preserve">, density, </w:t>
              </w:r>
              <w:r w:rsidR="003313E4" w:rsidRPr="00FA330B">
                <w:rPr>
                  <w:rFonts w:ascii="Tahoma" w:hAnsi="Tahoma" w:cs="Tahoma"/>
                  <w:color w:val="000000"/>
                  <w:sz w:val="16"/>
                  <w:szCs w:val="16"/>
                  <w:highlight w:val="white"/>
                  <w:rPrChange w:id="97" w:author="DFIELD" w:date="2007-05-27T23:54:00Z">
                    <w:rPr>
                      <w:color w:val="000000"/>
                      <w:highlight w:val="white"/>
                    </w:rPr>
                  </w:rPrChange>
                </w:rPr>
                <w:t>alkalinity</w:t>
              </w:r>
              <w:r w:rsidR="003313E4" w:rsidRPr="00FA330B">
                <w:rPr>
                  <w:rFonts w:ascii="Tahoma" w:hAnsi="Tahoma" w:cs="Tahoma"/>
                  <w:color w:val="000000"/>
                  <w:sz w:val="16"/>
                  <w:szCs w:val="16"/>
                  <w:rPrChange w:id="98" w:author="DFIELD" w:date="2007-05-27T23:54:00Z">
                    <w:rPr>
                      <w:color w:val="000000"/>
                    </w:rPr>
                  </w:rPrChange>
                </w:rPr>
                <w:t>, dissolved oxygen</w:t>
              </w:r>
              <w:r w:rsidR="004635BB" w:rsidRPr="00FA330B">
                <w:rPr>
                  <w:rFonts w:ascii="Tahoma" w:hAnsi="Tahoma" w:cs="Tahoma"/>
                  <w:color w:val="000000"/>
                  <w:sz w:val="16"/>
                  <w:szCs w:val="16"/>
                  <w:rPrChange w:id="99" w:author="DFIELD" w:date="2007-05-27T23:54:00Z">
                    <w:rPr>
                      <w:color w:val="000000"/>
                    </w:rPr>
                  </w:rPrChange>
                </w:rPr>
                <w:t xml:space="preserve">, </w:t>
              </w:r>
              <w:r w:rsidR="004635BB" w:rsidRPr="00FA330B">
                <w:rPr>
                  <w:rFonts w:ascii="Tahoma" w:hAnsi="Tahoma" w:cs="Tahoma"/>
                  <w:color w:val="000000"/>
                  <w:sz w:val="16"/>
                  <w:szCs w:val="16"/>
                  <w:highlight w:val="white"/>
                  <w:rPrChange w:id="100" w:author="DFIELD" w:date="2007-05-27T23:54:00Z">
                    <w:rPr>
                      <w:color w:val="000000"/>
                      <w:highlight w:val="white"/>
                    </w:rPr>
                  </w:rPrChange>
                </w:rPr>
                <w:t>particulate organic carbon</w:t>
              </w:r>
              <w:r w:rsidR="004635BB" w:rsidRPr="00FA330B">
                <w:rPr>
                  <w:rFonts w:ascii="Tahoma" w:hAnsi="Tahoma" w:cs="Tahoma"/>
                  <w:color w:val="000000"/>
                  <w:sz w:val="16"/>
                  <w:szCs w:val="16"/>
                  <w:rPrChange w:id="101" w:author="DFIELD" w:date="2007-05-27T23:54:00Z">
                    <w:rPr>
                      <w:color w:val="000000"/>
                    </w:rPr>
                  </w:rPrChange>
                </w:rPr>
                <w:t xml:space="preserve"> (POC)</w:t>
              </w:r>
            </w:ins>
            <w:ins w:id="102" w:author="DFIELD" w:date="2007-05-27T23:54:00Z">
              <w:r w:rsidR="004635BB" w:rsidRPr="00FA330B">
                <w:rPr>
                  <w:rFonts w:ascii="Tahoma" w:hAnsi="Tahoma" w:cs="Tahoma"/>
                  <w:color w:val="000000"/>
                  <w:sz w:val="16"/>
                  <w:szCs w:val="16"/>
                  <w:rPrChange w:id="103" w:author="DFIELD" w:date="2007-05-27T23:54:00Z">
                    <w:rPr>
                      <w:color w:val="000000"/>
                    </w:rPr>
                  </w:rPrChange>
                </w:rPr>
                <w:t xml:space="preserve">, phosphate, nitrate, </w:t>
              </w:r>
              <w:r w:rsidR="004635BB" w:rsidRPr="00FA330B">
                <w:rPr>
                  <w:rFonts w:ascii="Tahoma" w:hAnsi="Tahoma" w:cs="Tahoma"/>
                  <w:color w:val="000000"/>
                  <w:sz w:val="16"/>
                  <w:szCs w:val="16"/>
                  <w:highlight w:val="white"/>
                  <w:rPrChange w:id="104" w:author="DFIELD" w:date="2007-05-27T23:54:00Z">
                    <w:rPr>
                      <w:color w:val="000000"/>
                      <w:highlight w:val="white"/>
                    </w:rPr>
                  </w:rPrChange>
                </w:rPr>
                <w:t>sulphates</w:t>
              </w:r>
              <w:r w:rsidR="004635BB" w:rsidRPr="00FA330B">
                <w:rPr>
                  <w:rFonts w:ascii="Tahoma" w:hAnsi="Tahoma" w:cs="Tahoma"/>
                  <w:color w:val="000000"/>
                  <w:sz w:val="16"/>
                  <w:szCs w:val="16"/>
                  <w:rPrChange w:id="105" w:author="DFIELD" w:date="2007-05-27T23:54:00Z">
                    <w:rPr>
                      <w:color w:val="000000"/>
                    </w:rPr>
                  </w:rPrChange>
                </w:rPr>
                <w:t xml:space="preserve">, sulphides, </w:t>
              </w:r>
              <w:r w:rsidR="00FA330B" w:rsidRPr="00FA330B">
                <w:rPr>
                  <w:rFonts w:ascii="Tahoma" w:hAnsi="Tahoma" w:cs="Tahoma"/>
                  <w:color w:val="000000"/>
                  <w:sz w:val="16"/>
                  <w:szCs w:val="16"/>
                  <w:highlight w:val="white"/>
                  <w:rPrChange w:id="106" w:author="DFIELD" w:date="2007-05-27T23:54:00Z">
                    <w:rPr>
                      <w:color w:val="000000"/>
                      <w:highlight w:val="white"/>
                    </w:rPr>
                  </w:rPrChange>
                </w:rPr>
                <w:t>primary_production</w:t>
              </w:r>
              <w:r w:rsidR="00FA330B" w:rsidRPr="00FA330B">
                <w:rPr>
                  <w:rFonts w:ascii="Tahoma" w:hAnsi="Tahoma" w:cs="Tahoma"/>
                  <w:color w:val="000000"/>
                  <w:sz w:val="16"/>
                  <w:szCs w:val="16"/>
                  <w:rPrChange w:id="107" w:author="DFIELD" w:date="2007-05-27T23:54:00Z">
                    <w:rPr>
                      <w:color w:val="000000"/>
                    </w:rPr>
                  </w:rPrChange>
                </w:rPr>
                <w:t>)</w:t>
              </w:r>
            </w:ins>
          </w:p>
        </w:tc>
        <w:tc>
          <w:tcPr>
            <w:tcW w:w="603" w:type="dxa"/>
            <w:tcBorders>
              <w:top w:val="nil"/>
              <w:left w:val="single" w:sz="8" w:space="0" w:color="auto"/>
              <w:bottom w:val="nil"/>
              <w:right w:val="nil"/>
            </w:tcBorders>
            <w:shd w:val="clear" w:color="auto" w:fill="auto"/>
            <w:tcPrChange w:id="108" w:author="DFIELD" w:date="2007-05-27T23:00:00Z">
              <w:tcPr>
                <w:tcW w:w="603" w:type="dxa"/>
                <w:gridSpan w:val="2"/>
                <w:tcBorders>
                  <w:top w:val="nil"/>
                  <w:left w:val="single" w:sz="8" w:space="0" w:color="auto"/>
                  <w:bottom w:val="nil"/>
                  <w:right w:val="nil"/>
                </w:tcBorders>
                <w:shd w:val="clear" w:color="auto" w:fill="E0E0E0"/>
              </w:tcPr>
            </w:tcPrChange>
          </w:tcPr>
          <w:p w14:paraId="6D380820" w14:textId="77777777" w:rsidR="00F36677" w:rsidRPr="00207FD8" w:rsidRDefault="00F36677" w:rsidP="00046DDA">
            <w:pPr>
              <w:rPr>
                <w:ins w:id="109" w:author="DFIELD" w:date="2007-05-27T22:59:00Z"/>
                <w:rFonts w:ascii="Tahoma" w:hAnsi="Tahoma" w:cs="Tahoma"/>
                <w:sz w:val="16"/>
                <w:szCs w:val="16"/>
              </w:rPr>
            </w:pPr>
          </w:p>
        </w:tc>
        <w:tc>
          <w:tcPr>
            <w:tcW w:w="436" w:type="dxa"/>
            <w:tcBorders>
              <w:top w:val="nil"/>
              <w:left w:val="nil"/>
              <w:bottom w:val="nil"/>
              <w:right w:val="nil"/>
            </w:tcBorders>
            <w:shd w:val="clear" w:color="auto" w:fill="auto"/>
            <w:tcPrChange w:id="110" w:author="DFIELD" w:date="2007-05-27T23:00:00Z">
              <w:tcPr>
                <w:tcW w:w="436" w:type="dxa"/>
                <w:gridSpan w:val="2"/>
                <w:tcBorders>
                  <w:top w:val="nil"/>
                  <w:left w:val="nil"/>
                  <w:bottom w:val="nil"/>
                  <w:right w:val="nil"/>
                </w:tcBorders>
                <w:shd w:val="clear" w:color="auto" w:fill="E0E0E0"/>
              </w:tcPr>
            </w:tcPrChange>
          </w:tcPr>
          <w:p w14:paraId="199CA18C" w14:textId="77777777" w:rsidR="00F36677" w:rsidRPr="00207FD8" w:rsidRDefault="00F36677" w:rsidP="00046DDA">
            <w:pPr>
              <w:rPr>
                <w:ins w:id="111" w:author="DFIELD" w:date="2007-05-27T22:59:00Z"/>
                <w:rFonts w:ascii="Tahoma" w:hAnsi="Tahoma" w:cs="Tahoma"/>
                <w:sz w:val="16"/>
                <w:szCs w:val="16"/>
              </w:rPr>
            </w:pPr>
          </w:p>
        </w:tc>
        <w:tc>
          <w:tcPr>
            <w:tcW w:w="429" w:type="dxa"/>
            <w:tcBorders>
              <w:top w:val="nil"/>
              <w:left w:val="nil"/>
              <w:bottom w:val="nil"/>
              <w:right w:val="nil"/>
            </w:tcBorders>
            <w:shd w:val="clear" w:color="auto" w:fill="auto"/>
            <w:tcPrChange w:id="112" w:author="DFIELD" w:date="2007-05-27T23:00:00Z">
              <w:tcPr>
                <w:tcW w:w="429" w:type="dxa"/>
                <w:gridSpan w:val="2"/>
                <w:tcBorders>
                  <w:top w:val="nil"/>
                  <w:left w:val="nil"/>
                  <w:bottom w:val="nil"/>
                  <w:right w:val="nil"/>
                </w:tcBorders>
                <w:shd w:val="clear" w:color="auto" w:fill="E0E0E0"/>
              </w:tcPr>
            </w:tcPrChange>
          </w:tcPr>
          <w:p w14:paraId="28EE3D52" w14:textId="77777777" w:rsidR="00F36677" w:rsidRPr="00207FD8" w:rsidRDefault="00F36677" w:rsidP="00046DDA">
            <w:pPr>
              <w:rPr>
                <w:ins w:id="113" w:author="DFIELD" w:date="2007-05-27T22:59:00Z"/>
                <w:rFonts w:ascii="Tahoma" w:hAnsi="Tahoma" w:cs="Tahoma"/>
                <w:sz w:val="16"/>
                <w:szCs w:val="16"/>
              </w:rPr>
            </w:pPr>
          </w:p>
        </w:tc>
        <w:tc>
          <w:tcPr>
            <w:tcW w:w="402" w:type="dxa"/>
            <w:tcBorders>
              <w:top w:val="nil"/>
              <w:left w:val="nil"/>
              <w:bottom w:val="nil"/>
              <w:right w:val="nil"/>
            </w:tcBorders>
            <w:shd w:val="clear" w:color="auto" w:fill="auto"/>
            <w:tcPrChange w:id="114" w:author="DFIELD" w:date="2007-05-27T23:00:00Z">
              <w:tcPr>
                <w:tcW w:w="402" w:type="dxa"/>
                <w:gridSpan w:val="2"/>
                <w:tcBorders>
                  <w:top w:val="nil"/>
                  <w:left w:val="nil"/>
                  <w:bottom w:val="nil"/>
                  <w:right w:val="nil"/>
                </w:tcBorders>
                <w:shd w:val="clear" w:color="auto" w:fill="E0E0E0"/>
              </w:tcPr>
            </w:tcPrChange>
          </w:tcPr>
          <w:p w14:paraId="56B334E0" w14:textId="77777777" w:rsidR="00F36677" w:rsidRPr="00207FD8" w:rsidRDefault="00F36677" w:rsidP="00046DDA">
            <w:pPr>
              <w:rPr>
                <w:ins w:id="115" w:author="DFIELD" w:date="2007-05-27T22:59:00Z"/>
                <w:rFonts w:ascii="Tahoma" w:hAnsi="Tahoma" w:cs="Tahoma"/>
                <w:sz w:val="16"/>
                <w:szCs w:val="16"/>
              </w:rPr>
            </w:pPr>
          </w:p>
        </w:tc>
        <w:tc>
          <w:tcPr>
            <w:tcW w:w="456" w:type="dxa"/>
            <w:tcBorders>
              <w:top w:val="nil"/>
              <w:left w:val="nil"/>
              <w:bottom w:val="nil"/>
              <w:right w:val="nil"/>
            </w:tcBorders>
            <w:shd w:val="clear" w:color="auto" w:fill="auto"/>
            <w:tcPrChange w:id="116" w:author="DFIELD" w:date="2007-05-27T23:00:00Z">
              <w:tcPr>
                <w:tcW w:w="456" w:type="dxa"/>
                <w:gridSpan w:val="2"/>
                <w:tcBorders>
                  <w:top w:val="nil"/>
                  <w:left w:val="nil"/>
                  <w:bottom w:val="nil"/>
                  <w:right w:val="nil"/>
                </w:tcBorders>
                <w:shd w:val="clear" w:color="auto" w:fill="E0E0E0"/>
              </w:tcPr>
            </w:tcPrChange>
          </w:tcPr>
          <w:p w14:paraId="34005728" w14:textId="77777777" w:rsidR="00F36677" w:rsidRPr="00207FD8" w:rsidRDefault="00F36677" w:rsidP="00046DDA">
            <w:pPr>
              <w:rPr>
                <w:ins w:id="117" w:author="DFIELD" w:date="2007-05-27T22:59:00Z"/>
                <w:rFonts w:ascii="Tahoma" w:hAnsi="Tahoma" w:cs="Tahoma"/>
                <w:sz w:val="16"/>
                <w:szCs w:val="16"/>
              </w:rPr>
            </w:pPr>
          </w:p>
        </w:tc>
        <w:tc>
          <w:tcPr>
            <w:tcW w:w="458" w:type="dxa"/>
            <w:tcBorders>
              <w:top w:val="nil"/>
              <w:left w:val="nil"/>
              <w:bottom w:val="nil"/>
              <w:right w:val="nil"/>
            </w:tcBorders>
            <w:shd w:val="clear" w:color="auto" w:fill="auto"/>
            <w:tcPrChange w:id="118" w:author="DFIELD" w:date="2007-05-27T23:00:00Z">
              <w:tcPr>
                <w:tcW w:w="458" w:type="dxa"/>
                <w:gridSpan w:val="2"/>
                <w:tcBorders>
                  <w:top w:val="nil"/>
                  <w:left w:val="nil"/>
                  <w:bottom w:val="nil"/>
                  <w:right w:val="nil"/>
                </w:tcBorders>
                <w:shd w:val="clear" w:color="auto" w:fill="E0E0E0"/>
              </w:tcPr>
            </w:tcPrChange>
          </w:tcPr>
          <w:p w14:paraId="0C1C74F2" w14:textId="77777777" w:rsidR="00F36677" w:rsidRPr="00207FD8" w:rsidRDefault="00F04317" w:rsidP="00F04317">
            <w:pPr>
              <w:rPr>
                <w:ins w:id="119" w:author="DFIELD" w:date="2007-05-27T22:59:00Z"/>
                <w:rFonts w:ascii="Tahoma" w:hAnsi="Tahoma" w:cs="Tahoma"/>
                <w:sz w:val="16"/>
                <w:szCs w:val="16"/>
              </w:rPr>
              <w:pPrChange w:id="120" w:author="DFIELD" w:date="2007-05-27T23:39:00Z">
                <w:pPr>
                  <w:jc w:val="center"/>
                </w:pPr>
              </w:pPrChange>
            </w:pPr>
            <w:ins w:id="121" w:author="DFIELD" w:date="2007-05-27T23:40:00Z">
              <w:r>
                <w:rPr>
                  <w:rFonts w:ascii="Tahoma" w:hAnsi="Tahoma" w:cs="Tahoma"/>
                  <w:sz w:val="16"/>
                  <w:szCs w:val="16"/>
                </w:rPr>
                <w:t xml:space="preserve"> </w:t>
              </w:r>
            </w:ins>
            <w:ins w:id="122" w:author="DFIELD" w:date="2007-05-27T23:39:00Z">
              <w:r>
                <w:rPr>
                  <w:rFonts w:ascii="Tahoma" w:hAnsi="Tahoma" w:cs="Tahoma"/>
                  <w:sz w:val="16"/>
                  <w:szCs w:val="16"/>
                </w:rPr>
                <w:t>M</w:t>
              </w:r>
            </w:ins>
          </w:p>
        </w:tc>
      </w:tr>
      <w:tr w:rsidR="00F36677" w:rsidRPr="00207FD8" w14:paraId="6D6CABD3" w14:textId="77777777">
        <w:tblPrEx>
          <w:tblW w:w="9668" w:type="dxa"/>
          <w:tblInd w:w="93" w:type="dxa"/>
          <w:tblLook w:val="0000" w:firstRow="0" w:lastRow="0" w:firstColumn="0" w:lastColumn="0" w:noHBand="0" w:noVBand="0"/>
          <w:tblPrExChange w:id="123" w:author="DFIELD" w:date="2007-05-27T23:00:00Z">
            <w:tblPrEx>
              <w:tblW w:w="9668" w:type="dxa"/>
              <w:tblInd w:w="93" w:type="dxa"/>
              <w:tblLook w:val="0000" w:firstRow="0" w:lastRow="0" w:firstColumn="0" w:lastColumn="0" w:noHBand="0" w:noVBand="0"/>
            </w:tblPrEx>
          </w:tblPrExChange>
        </w:tblPrEx>
        <w:trPr>
          <w:trHeight w:val="240"/>
          <w:ins w:id="124" w:author="DFIELD" w:date="2007-05-27T22:59:00Z"/>
          <w:trPrChange w:id="125" w:author="DFIELD" w:date="2007-05-27T23:00:00Z">
            <w:trPr>
              <w:gridAfter w:val="0"/>
              <w:trHeight w:val="240"/>
            </w:trPr>
          </w:trPrChange>
        </w:trPr>
        <w:tc>
          <w:tcPr>
            <w:tcW w:w="6884" w:type="dxa"/>
            <w:tcBorders>
              <w:top w:val="nil"/>
              <w:left w:val="nil"/>
              <w:bottom w:val="nil"/>
              <w:right w:val="single" w:sz="8" w:space="0" w:color="auto"/>
            </w:tcBorders>
            <w:shd w:val="clear" w:color="auto" w:fill="auto"/>
            <w:tcPrChange w:id="126" w:author="DFIELD" w:date="2007-05-27T23:00:00Z">
              <w:tcPr>
                <w:tcW w:w="6884" w:type="dxa"/>
                <w:gridSpan w:val="2"/>
                <w:tcBorders>
                  <w:top w:val="nil"/>
                  <w:left w:val="nil"/>
                  <w:bottom w:val="nil"/>
                  <w:right w:val="single" w:sz="8" w:space="0" w:color="auto"/>
                </w:tcBorders>
                <w:shd w:val="clear" w:color="auto" w:fill="E0E0E0"/>
              </w:tcPr>
            </w:tcPrChange>
          </w:tcPr>
          <w:p w14:paraId="53FFF52B" w14:textId="77777777" w:rsidR="00F36677" w:rsidRPr="003313E4" w:rsidRDefault="00F04317">
            <w:pPr>
              <w:rPr>
                <w:ins w:id="127" w:author="DFIELD" w:date="2007-05-27T22:59:00Z"/>
                <w:rFonts w:ascii="Tahoma" w:hAnsi="Tahoma" w:cs="Tahoma"/>
                <w:sz w:val="16"/>
                <w:szCs w:val="16"/>
                <w:rPrChange w:id="128" w:author="DFIELD" w:date="2007-05-27T23:45:00Z">
                  <w:rPr>
                    <w:ins w:id="129" w:author="DFIELD" w:date="2007-05-27T22:59:00Z"/>
                    <w:rFonts w:ascii="Tahoma" w:hAnsi="Tahoma" w:cs="Tahoma"/>
                    <w:sz w:val="16"/>
                    <w:szCs w:val="16"/>
                    <w:lang w:val="pt-BR"/>
                  </w:rPr>
                </w:rPrChange>
              </w:rPr>
            </w:pPr>
            <w:ins w:id="130" w:author="DFIELD" w:date="2007-05-27T23:37:00Z">
              <w:r w:rsidRPr="00FA330B">
                <w:rPr>
                  <w:rFonts w:ascii="Tahoma" w:hAnsi="Tahoma" w:cs="Tahoma"/>
                  <w:b/>
                  <w:sz w:val="16"/>
                  <w:szCs w:val="16"/>
                  <w:rPrChange w:id="131" w:author="DFIELD" w:date="2007-05-27T23:55:00Z">
                    <w:rPr>
                      <w:rFonts w:ascii="Tahoma" w:hAnsi="Tahoma" w:cs="Tahoma"/>
                      <w:sz w:val="16"/>
                      <w:szCs w:val="16"/>
                      <w:lang w:val="pt-BR"/>
                    </w:rPr>
                  </w:rPrChange>
                </w:rPr>
                <w:t>Sediment</w:t>
              </w:r>
            </w:ins>
            <w:ins w:id="132" w:author="DFIELD" w:date="2007-05-27T23:45:00Z">
              <w:r w:rsidR="003313E4" w:rsidRPr="003313E4">
                <w:rPr>
                  <w:rFonts w:ascii="Tahoma" w:hAnsi="Tahoma" w:cs="Tahoma"/>
                  <w:sz w:val="16"/>
                  <w:szCs w:val="16"/>
                  <w:rPrChange w:id="133" w:author="DFIELD" w:date="2007-05-27T23:45:00Z">
                    <w:rPr>
                      <w:rFonts w:ascii="Tahoma" w:hAnsi="Tahoma" w:cs="Tahoma"/>
                      <w:sz w:val="16"/>
                      <w:szCs w:val="16"/>
                      <w:lang w:val="pt-BR"/>
                    </w:rPr>
                  </w:rPrChange>
                </w:rPr>
                <w:t xml:space="preserve"> (sediment depth, currents, incident light, porosity, </w:t>
              </w:r>
            </w:ins>
            <w:ins w:id="134" w:author="DFIELD" w:date="2007-05-27T23:47:00Z">
              <w:r w:rsidR="003313E4">
                <w:rPr>
                  <w:rFonts w:ascii="Tahoma" w:hAnsi="Tahoma" w:cs="Tahoma"/>
                  <w:sz w:val="16"/>
                  <w:szCs w:val="16"/>
                </w:rPr>
                <w:t>permeability, grain size distribution)</w:t>
              </w:r>
            </w:ins>
          </w:p>
        </w:tc>
        <w:tc>
          <w:tcPr>
            <w:tcW w:w="603" w:type="dxa"/>
            <w:tcBorders>
              <w:top w:val="nil"/>
              <w:left w:val="single" w:sz="8" w:space="0" w:color="auto"/>
              <w:bottom w:val="nil"/>
              <w:right w:val="nil"/>
            </w:tcBorders>
            <w:shd w:val="clear" w:color="auto" w:fill="auto"/>
            <w:tcPrChange w:id="135" w:author="DFIELD" w:date="2007-05-27T23:00:00Z">
              <w:tcPr>
                <w:tcW w:w="603" w:type="dxa"/>
                <w:gridSpan w:val="2"/>
                <w:tcBorders>
                  <w:top w:val="nil"/>
                  <w:left w:val="single" w:sz="8" w:space="0" w:color="auto"/>
                  <w:bottom w:val="nil"/>
                  <w:right w:val="nil"/>
                </w:tcBorders>
                <w:shd w:val="clear" w:color="auto" w:fill="E0E0E0"/>
              </w:tcPr>
            </w:tcPrChange>
          </w:tcPr>
          <w:p w14:paraId="1D6D48B7" w14:textId="77777777" w:rsidR="00F36677" w:rsidRPr="00207FD8" w:rsidRDefault="00F36677" w:rsidP="00046DDA">
            <w:pPr>
              <w:rPr>
                <w:ins w:id="136" w:author="DFIELD" w:date="2007-05-27T22:59:00Z"/>
                <w:rFonts w:ascii="Tahoma" w:hAnsi="Tahoma" w:cs="Tahoma"/>
                <w:sz w:val="16"/>
                <w:szCs w:val="16"/>
              </w:rPr>
            </w:pPr>
          </w:p>
        </w:tc>
        <w:tc>
          <w:tcPr>
            <w:tcW w:w="436" w:type="dxa"/>
            <w:tcBorders>
              <w:top w:val="nil"/>
              <w:left w:val="nil"/>
              <w:bottom w:val="nil"/>
              <w:right w:val="nil"/>
            </w:tcBorders>
            <w:shd w:val="clear" w:color="auto" w:fill="auto"/>
            <w:tcPrChange w:id="137" w:author="DFIELD" w:date="2007-05-27T23:00:00Z">
              <w:tcPr>
                <w:tcW w:w="436" w:type="dxa"/>
                <w:gridSpan w:val="2"/>
                <w:tcBorders>
                  <w:top w:val="nil"/>
                  <w:left w:val="nil"/>
                  <w:bottom w:val="nil"/>
                  <w:right w:val="nil"/>
                </w:tcBorders>
                <w:shd w:val="clear" w:color="auto" w:fill="E0E0E0"/>
              </w:tcPr>
            </w:tcPrChange>
          </w:tcPr>
          <w:p w14:paraId="048B6302" w14:textId="77777777" w:rsidR="00F36677" w:rsidRPr="00207FD8" w:rsidRDefault="00F36677" w:rsidP="00046DDA">
            <w:pPr>
              <w:rPr>
                <w:ins w:id="138" w:author="DFIELD" w:date="2007-05-27T22:59:00Z"/>
                <w:rFonts w:ascii="Tahoma" w:hAnsi="Tahoma" w:cs="Tahoma"/>
                <w:sz w:val="16"/>
                <w:szCs w:val="16"/>
              </w:rPr>
            </w:pPr>
          </w:p>
        </w:tc>
        <w:tc>
          <w:tcPr>
            <w:tcW w:w="429" w:type="dxa"/>
            <w:tcBorders>
              <w:top w:val="nil"/>
              <w:left w:val="nil"/>
              <w:bottom w:val="nil"/>
              <w:right w:val="nil"/>
            </w:tcBorders>
            <w:shd w:val="clear" w:color="auto" w:fill="auto"/>
            <w:tcPrChange w:id="139" w:author="DFIELD" w:date="2007-05-27T23:00:00Z">
              <w:tcPr>
                <w:tcW w:w="429" w:type="dxa"/>
                <w:gridSpan w:val="2"/>
                <w:tcBorders>
                  <w:top w:val="nil"/>
                  <w:left w:val="nil"/>
                  <w:bottom w:val="nil"/>
                  <w:right w:val="nil"/>
                </w:tcBorders>
                <w:shd w:val="clear" w:color="auto" w:fill="E0E0E0"/>
              </w:tcPr>
            </w:tcPrChange>
          </w:tcPr>
          <w:p w14:paraId="726204FD" w14:textId="77777777" w:rsidR="00F36677" w:rsidRPr="00207FD8" w:rsidRDefault="00F36677" w:rsidP="00046DDA">
            <w:pPr>
              <w:rPr>
                <w:ins w:id="140" w:author="DFIELD" w:date="2007-05-27T22:59:00Z"/>
                <w:rFonts w:ascii="Tahoma" w:hAnsi="Tahoma" w:cs="Tahoma"/>
                <w:sz w:val="16"/>
                <w:szCs w:val="16"/>
              </w:rPr>
            </w:pPr>
          </w:p>
        </w:tc>
        <w:tc>
          <w:tcPr>
            <w:tcW w:w="402" w:type="dxa"/>
            <w:tcBorders>
              <w:top w:val="nil"/>
              <w:left w:val="nil"/>
              <w:bottom w:val="nil"/>
              <w:right w:val="nil"/>
            </w:tcBorders>
            <w:shd w:val="clear" w:color="auto" w:fill="auto"/>
            <w:tcPrChange w:id="141" w:author="DFIELD" w:date="2007-05-27T23:00:00Z">
              <w:tcPr>
                <w:tcW w:w="402" w:type="dxa"/>
                <w:gridSpan w:val="2"/>
                <w:tcBorders>
                  <w:top w:val="nil"/>
                  <w:left w:val="nil"/>
                  <w:bottom w:val="nil"/>
                  <w:right w:val="nil"/>
                </w:tcBorders>
                <w:shd w:val="clear" w:color="auto" w:fill="E0E0E0"/>
              </w:tcPr>
            </w:tcPrChange>
          </w:tcPr>
          <w:p w14:paraId="35663FC4" w14:textId="77777777" w:rsidR="00F36677" w:rsidRPr="00207FD8" w:rsidRDefault="00F36677" w:rsidP="00046DDA">
            <w:pPr>
              <w:rPr>
                <w:ins w:id="142" w:author="DFIELD" w:date="2007-05-27T22:59:00Z"/>
                <w:rFonts w:ascii="Tahoma" w:hAnsi="Tahoma" w:cs="Tahoma"/>
                <w:sz w:val="16"/>
                <w:szCs w:val="16"/>
              </w:rPr>
            </w:pPr>
          </w:p>
        </w:tc>
        <w:tc>
          <w:tcPr>
            <w:tcW w:w="456" w:type="dxa"/>
            <w:tcBorders>
              <w:top w:val="nil"/>
              <w:left w:val="nil"/>
              <w:bottom w:val="nil"/>
              <w:right w:val="nil"/>
            </w:tcBorders>
            <w:shd w:val="clear" w:color="auto" w:fill="auto"/>
            <w:tcPrChange w:id="143" w:author="DFIELD" w:date="2007-05-27T23:00:00Z">
              <w:tcPr>
                <w:tcW w:w="456" w:type="dxa"/>
                <w:gridSpan w:val="2"/>
                <w:tcBorders>
                  <w:top w:val="nil"/>
                  <w:left w:val="nil"/>
                  <w:bottom w:val="nil"/>
                  <w:right w:val="nil"/>
                </w:tcBorders>
                <w:shd w:val="clear" w:color="auto" w:fill="E0E0E0"/>
              </w:tcPr>
            </w:tcPrChange>
          </w:tcPr>
          <w:p w14:paraId="2EA924BC" w14:textId="77777777" w:rsidR="00F36677" w:rsidRPr="00207FD8" w:rsidRDefault="00F36677" w:rsidP="00046DDA">
            <w:pPr>
              <w:rPr>
                <w:ins w:id="144" w:author="DFIELD" w:date="2007-05-27T22:59:00Z"/>
                <w:rFonts w:ascii="Tahoma" w:hAnsi="Tahoma" w:cs="Tahoma"/>
                <w:sz w:val="16"/>
                <w:szCs w:val="16"/>
              </w:rPr>
            </w:pPr>
          </w:p>
        </w:tc>
        <w:tc>
          <w:tcPr>
            <w:tcW w:w="458" w:type="dxa"/>
            <w:tcBorders>
              <w:top w:val="nil"/>
              <w:left w:val="nil"/>
              <w:bottom w:val="nil"/>
              <w:right w:val="nil"/>
            </w:tcBorders>
            <w:shd w:val="clear" w:color="auto" w:fill="auto"/>
            <w:tcPrChange w:id="145" w:author="DFIELD" w:date="2007-05-27T23:00:00Z">
              <w:tcPr>
                <w:tcW w:w="458" w:type="dxa"/>
                <w:gridSpan w:val="2"/>
                <w:tcBorders>
                  <w:top w:val="nil"/>
                  <w:left w:val="nil"/>
                  <w:bottom w:val="nil"/>
                  <w:right w:val="nil"/>
                </w:tcBorders>
                <w:shd w:val="clear" w:color="auto" w:fill="E0E0E0"/>
              </w:tcPr>
            </w:tcPrChange>
          </w:tcPr>
          <w:p w14:paraId="29F314AB" w14:textId="77777777" w:rsidR="00F36677" w:rsidRPr="00207FD8" w:rsidRDefault="00F04317" w:rsidP="003823C0">
            <w:pPr>
              <w:rPr>
                <w:ins w:id="146" w:author="DFIELD" w:date="2007-05-27T22:59:00Z"/>
                <w:rFonts w:ascii="Tahoma" w:hAnsi="Tahoma" w:cs="Tahoma"/>
                <w:sz w:val="16"/>
                <w:szCs w:val="16"/>
              </w:rPr>
              <w:pPrChange w:id="147" w:author="DFIELD" w:date="2007-05-27T23:41:00Z">
                <w:pPr>
                  <w:jc w:val="center"/>
                </w:pPr>
              </w:pPrChange>
            </w:pPr>
            <w:ins w:id="148" w:author="DFIELD" w:date="2007-05-27T23:40:00Z">
              <w:r>
                <w:rPr>
                  <w:rFonts w:ascii="Tahoma" w:hAnsi="Tahoma" w:cs="Tahoma"/>
                  <w:sz w:val="16"/>
                  <w:szCs w:val="16"/>
                </w:rPr>
                <w:t xml:space="preserve"> M</w:t>
              </w:r>
            </w:ins>
          </w:p>
        </w:tc>
      </w:tr>
      <w:tr w:rsidR="00F36677" w:rsidRPr="00207FD8" w14:paraId="14D0D3F8" w14:textId="77777777">
        <w:tblPrEx>
          <w:tblW w:w="9668" w:type="dxa"/>
          <w:tblInd w:w="93" w:type="dxa"/>
          <w:tblLook w:val="0000" w:firstRow="0" w:lastRow="0" w:firstColumn="0" w:lastColumn="0" w:noHBand="0" w:noVBand="0"/>
          <w:tblPrExChange w:id="149" w:author="DFIELD" w:date="2007-05-27T23:00:00Z">
            <w:tblPrEx>
              <w:tblW w:w="9668" w:type="dxa"/>
              <w:tblInd w:w="93" w:type="dxa"/>
              <w:tblLook w:val="0000" w:firstRow="0" w:lastRow="0" w:firstColumn="0" w:lastColumn="0" w:noHBand="0" w:noVBand="0"/>
            </w:tblPrEx>
          </w:tblPrExChange>
        </w:tblPrEx>
        <w:trPr>
          <w:trHeight w:val="240"/>
          <w:ins w:id="150" w:author="DFIELD" w:date="2007-05-27T22:59:00Z"/>
          <w:trPrChange w:id="151" w:author="DFIELD" w:date="2007-05-27T23:00:00Z">
            <w:trPr>
              <w:gridAfter w:val="0"/>
              <w:trHeight w:val="240"/>
            </w:trPr>
          </w:trPrChange>
        </w:trPr>
        <w:tc>
          <w:tcPr>
            <w:tcW w:w="6884" w:type="dxa"/>
            <w:tcBorders>
              <w:top w:val="nil"/>
              <w:left w:val="nil"/>
              <w:bottom w:val="nil"/>
              <w:right w:val="single" w:sz="8" w:space="0" w:color="auto"/>
            </w:tcBorders>
            <w:shd w:val="clear" w:color="auto" w:fill="auto"/>
            <w:tcPrChange w:id="152" w:author="DFIELD" w:date="2007-05-27T23:00:00Z">
              <w:tcPr>
                <w:tcW w:w="6884" w:type="dxa"/>
                <w:gridSpan w:val="2"/>
                <w:tcBorders>
                  <w:top w:val="nil"/>
                  <w:left w:val="nil"/>
                  <w:bottom w:val="nil"/>
                  <w:right w:val="single" w:sz="8" w:space="0" w:color="auto"/>
                </w:tcBorders>
                <w:shd w:val="clear" w:color="auto" w:fill="E0E0E0"/>
              </w:tcPr>
            </w:tcPrChange>
          </w:tcPr>
          <w:p w14:paraId="7D08B755" w14:textId="77777777" w:rsidR="00F36677" w:rsidRPr="003313E4" w:rsidRDefault="00F04317">
            <w:pPr>
              <w:rPr>
                <w:ins w:id="153" w:author="DFIELD" w:date="2007-05-27T22:59:00Z"/>
                <w:rFonts w:ascii="Tahoma" w:hAnsi="Tahoma" w:cs="Tahoma"/>
                <w:sz w:val="16"/>
                <w:szCs w:val="16"/>
                <w:rPrChange w:id="154" w:author="DFIELD" w:date="2007-05-27T23:48:00Z">
                  <w:rPr>
                    <w:ins w:id="155" w:author="DFIELD" w:date="2007-05-27T22:59:00Z"/>
                    <w:rFonts w:ascii="Tahoma" w:hAnsi="Tahoma" w:cs="Tahoma"/>
                    <w:sz w:val="16"/>
                    <w:szCs w:val="16"/>
                    <w:lang w:val="pt-BR"/>
                  </w:rPr>
                </w:rPrChange>
              </w:rPr>
            </w:pPr>
            <w:ins w:id="156" w:author="DFIELD" w:date="2007-05-27T23:38:00Z">
              <w:r w:rsidRPr="00FA330B">
                <w:rPr>
                  <w:rFonts w:ascii="Tahoma" w:hAnsi="Tahoma" w:cs="Tahoma"/>
                  <w:b/>
                  <w:sz w:val="16"/>
                  <w:szCs w:val="16"/>
                  <w:rPrChange w:id="157" w:author="DFIELD" w:date="2007-05-27T23:55:00Z">
                    <w:rPr>
                      <w:rFonts w:ascii="Tahoma" w:hAnsi="Tahoma" w:cs="Tahoma"/>
                      <w:sz w:val="16"/>
                      <w:szCs w:val="16"/>
                      <w:lang w:val="pt-BR"/>
                    </w:rPr>
                  </w:rPrChange>
                </w:rPr>
                <w:t>Sediment pore water</w:t>
              </w:r>
            </w:ins>
            <w:ins w:id="158" w:author="DFIELD" w:date="2007-05-27T23:47:00Z">
              <w:r w:rsidR="003313E4" w:rsidRPr="003313E4">
                <w:rPr>
                  <w:rFonts w:ascii="Tahoma" w:hAnsi="Tahoma" w:cs="Tahoma"/>
                  <w:sz w:val="16"/>
                  <w:szCs w:val="16"/>
                  <w:rPrChange w:id="159" w:author="DFIELD" w:date="2007-05-27T23:51:00Z">
                    <w:rPr>
                      <w:rFonts w:ascii="Tahoma" w:hAnsi="Tahoma" w:cs="Tahoma"/>
                      <w:sz w:val="16"/>
                      <w:szCs w:val="16"/>
                      <w:lang w:val="pt-BR"/>
                    </w:rPr>
                  </w:rPrChange>
                </w:rPr>
                <w:t xml:space="preserve"> (</w:t>
              </w:r>
              <w:r w:rsidR="003313E4" w:rsidRPr="003313E4">
                <w:rPr>
                  <w:rFonts w:ascii="Tahoma" w:hAnsi="Tahoma" w:cs="Tahoma"/>
                  <w:color w:val="000000"/>
                  <w:sz w:val="16"/>
                  <w:szCs w:val="16"/>
                  <w:highlight w:val="white"/>
                  <w:rPrChange w:id="160" w:author="DFIELD" w:date="2007-05-27T23:51:00Z">
                    <w:rPr>
                      <w:color w:val="000000"/>
                      <w:highlight w:val="white"/>
                    </w:rPr>
                  </w:rPrChange>
                </w:rPr>
                <w:t>alkalinity</w:t>
              </w:r>
              <w:r w:rsidR="003313E4" w:rsidRPr="003313E4">
                <w:rPr>
                  <w:rFonts w:ascii="Tahoma" w:hAnsi="Tahoma" w:cs="Tahoma"/>
                  <w:color w:val="000000"/>
                  <w:sz w:val="16"/>
                  <w:szCs w:val="16"/>
                  <w:rPrChange w:id="161" w:author="DFIELD" w:date="2007-05-27T23:51:00Z">
                    <w:rPr>
                      <w:color w:val="000000"/>
                    </w:rPr>
                  </w:rPrChange>
                </w:rPr>
                <w:t xml:space="preserve">, dissolved oxygen, eH, </w:t>
              </w:r>
            </w:ins>
            <w:ins w:id="162" w:author="DFIELD" w:date="2007-05-27T23:48:00Z">
              <w:r w:rsidR="003313E4" w:rsidRPr="003313E4">
                <w:rPr>
                  <w:rFonts w:ascii="Tahoma" w:hAnsi="Tahoma" w:cs="Tahoma"/>
                  <w:color w:val="000000"/>
                  <w:sz w:val="16"/>
                  <w:szCs w:val="16"/>
                  <w:rPrChange w:id="163" w:author="DFIELD" w:date="2007-05-27T23:51:00Z">
                    <w:rPr>
                      <w:color w:val="000000"/>
                    </w:rPr>
                  </w:rPrChange>
                </w:rPr>
                <w:t xml:space="preserve">major </w:t>
              </w:r>
            </w:ins>
            <w:ins w:id="164" w:author="DFIELD" w:date="2007-05-27T23:47:00Z">
              <w:r w:rsidR="003313E4" w:rsidRPr="003313E4">
                <w:rPr>
                  <w:rFonts w:ascii="Tahoma" w:hAnsi="Tahoma" w:cs="Tahoma"/>
                  <w:color w:val="000000"/>
                  <w:sz w:val="16"/>
                  <w:szCs w:val="16"/>
                  <w:rPrChange w:id="165" w:author="DFIELD" w:date="2007-05-27T23:51:00Z">
                    <w:rPr>
                      <w:color w:val="000000"/>
                    </w:rPr>
                  </w:rPrChange>
                </w:rPr>
                <w:t xml:space="preserve">cations, </w:t>
              </w:r>
            </w:ins>
            <w:ins w:id="166" w:author="DFIELD" w:date="2007-05-27T23:48:00Z">
              <w:r w:rsidR="003313E4" w:rsidRPr="003313E4">
                <w:rPr>
                  <w:rFonts w:ascii="Tahoma" w:hAnsi="Tahoma" w:cs="Tahoma"/>
                  <w:color w:val="000000"/>
                  <w:sz w:val="16"/>
                  <w:szCs w:val="16"/>
                  <w:rPrChange w:id="167" w:author="DFIELD" w:date="2007-05-27T23:51:00Z">
                    <w:rPr>
                      <w:color w:val="000000"/>
                    </w:rPr>
                  </w:rPrChange>
                </w:rPr>
                <w:t>major anions, nitrogen speciation, phosophorous speciation)</w:t>
              </w:r>
            </w:ins>
          </w:p>
        </w:tc>
        <w:tc>
          <w:tcPr>
            <w:tcW w:w="603" w:type="dxa"/>
            <w:tcBorders>
              <w:top w:val="nil"/>
              <w:left w:val="single" w:sz="8" w:space="0" w:color="auto"/>
              <w:bottom w:val="nil"/>
              <w:right w:val="nil"/>
            </w:tcBorders>
            <w:shd w:val="clear" w:color="auto" w:fill="auto"/>
            <w:tcPrChange w:id="168" w:author="DFIELD" w:date="2007-05-27T23:00:00Z">
              <w:tcPr>
                <w:tcW w:w="603" w:type="dxa"/>
                <w:gridSpan w:val="2"/>
                <w:tcBorders>
                  <w:top w:val="nil"/>
                  <w:left w:val="single" w:sz="8" w:space="0" w:color="auto"/>
                  <w:bottom w:val="nil"/>
                  <w:right w:val="nil"/>
                </w:tcBorders>
                <w:shd w:val="clear" w:color="auto" w:fill="E0E0E0"/>
              </w:tcPr>
            </w:tcPrChange>
          </w:tcPr>
          <w:p w14:paraId="526E377B" w14:textId="77777777" w:rsidR="00F36677" w:rsidRPr="00207FD8" w:rsidRDefault="00F36677" w:rsidP="00046DDA">
            <w:pPr>
              <w:rPr>
                <w:ins w:id="169" w:author="DFIELD" w:date="2007-05-27T22:59:00Z"/>
                <w:rFonts w:ascii="Tahoma" w:hAnsi="Tahoma" w:cs="Tahoma"/>
                <w:sz w:val="16"/>
                <w:szCs w:val="16"/>
              </w:rPr>
            </w:pPr>
          </w:p>
        </w:tc>
        <w:tc>
          <w:tcPr>
            <w:tcW w:w="436" w:type="dxa"/>
            <w:tcBorders>
              <w:top w:val="nil"/>
              <w:left w:val="nil"/>
              <w:bottom w:val="nil"/>
              <w:right w:val="nil"/>
            </w:tcBorders>
            <w:shd w:val="clear" w:color="auto" w:fill="auto"/>
            <w:tcPrChange w:id="170" w:author="DFIELD" w:date="2007-05-27T23:00:00Z">
              <w:tcPr>
                <w:tcW w:w="436" w:type="dxa"/>
                <w:gridSpan w:val="2"/>
                <w:tcBorders>
                  <w:top w:val="nil"/>
                  <w:left w:val="nil"/>
                  <w:bottom w:val="nil"/>
                  <w:right w:val="nil"/>
                </w:tcBorders>
                <w:shd w:val="clear" w:color="auto" w:fill="E0E0E0"/>
              </w:tcPr>
            </w:tcPrChange>
          </w:tcPr>
          <w:p w14:paraId="69535068" w14:textId="77777777" w:rsidR="00F36677" w:rsidRPr="00207FD8" w:rsidRDefault="00F36677" w:rsidP="00046DDA">
            <w:pPr>
              <w:rPr>
                <w:ins w:id="171" w:author="DFIELD" w:date="2007-05-27T22:59:00Z"/>
                <w:rFonts w:ascii="Tahoma" w:hAnsi="Tahoma" w:cs="Tahoma"/>
                <w:sz w:val="16"/>
                <w:szCs w:val="16"/>
              </w:rPr>
            </w:pPr>
          </w:p>
        </w:tc>
        <w:tc>
          <w:tcPr>
            <w:tcW w:w="429" w:type="dxa"/>
            <w:tcBorders>
              <w:top w:val="nil"/>
              <w:left w:val="nil"/>
              <w:bottom w:val="nil"/>
              <w:right w:val="nil"/>
            </w:tcBorders>
            <w:shd w:val="clear" w:color="auto" w:fill="auto"/>
            <w:tcPrChange w:id="172" w:author="DFIELD" w:date="2007-05-27T23:00:00Z">
              <w:tcPr>
                <w:tcW w:w="429" w:type="dxa"/>
                <w:gridSpan w:val="2"/>
                <w:tcBorders>
                  <w:top w:val="nil"/>
                  <w:left w:val="nil"/>
                  <w:bottom w:val="nil"/>
                  <w:right w:val="nil"/>
                </w:tcBorders>
                <w:shd w:val="clear" w:color="auto" w:fill="E0E0E0"/>
              </w:tcPr>
            </w:tcPrChange>
          </w:tcPr>
          <w:p w14:paraId="3C40A71C" w14:textId="77777777" w:rsidR="00F36677" w:rsidRPr="00207FD8" w:rsidRDefault="00F36677" w:rsidP="00046DDA">
            <w:pPr>
              <w:rPr>
                <w:ins w:id="173" w:author="DFIELD" w:date="2007-05-27T22:59:00Z"/>
                <w:rFonts w:ascii="Tahoma" w:hAnsi="Tahoma" w:cs="Tahoma"/>
                <w:sz w:val="16"/>
                <w:szCs w:val="16"/>
              </w:rPr>
            </w:pPr>
          </w:p>
        </w:tc>
        <w:tc>
          <w:tcPr>
            <w:tcW w:w="402" w:type="dxa"/>
            <w:tcBorders>
              <w:top w:val="nil"/>
              <w:left w:val="nil"/>
              <w:bottom w:val="nil"/>
              <w:right w:val="nil"/>
            </w:tcBorders>
            <w:shd w:val="clear" w:color="auto" w:fill="auto"/>
            <w:tcPrChange w:id="174" w:author="DFIELD" w:date="2007-05-27T23:00:00Z">
              <w:tcPr>
                <w:tcW w:w="402" w:type="dxa"/>
                <w:gridSpan w:val="2"/>
                <w:tcBorders>
                  <w:top w:val="nil"/>
                  <w:left w:val="nil"/>
                  <w:bottom w:val="nil"/>
                  <w:right w:val="nil"/>
                </w:tcBorders>
                <w:shd w:val="clear" w:color="auto" w:fill="E0E0E0"/>
              </w:tcPr>
            </w:tcPrChange>
          </w:tcPr>
          <w:p w14:paraId="1757A448" w14:textId="77777777" w:rsidR="00F36677" w:rsidRPr="00207FD8" w:rsidRDefault="00F36677" w:rsidP="00046DDA">
            <w:pPr>
              <w:rPr>
                <w:ins w:id="175" w:author="DFIELD" w:date="2007-05-27T22:59:00Z"/>
                <w:rFonts w:ascii="Tahoma" w:hAnsi="Tahoma" w:cs="Tahoma"/>
                <w:sz w:val="16"/>
                <w:szCs w:val="16"/>
              </w:rPr>
            </w:pPr>
          </w:p>
        </w:tc>
        <w:tc>
          <w:tcPr>
            <w:tcW w:w="456" w:type="dxa"/>
            <w:tcBorders>
              <w:top w:val="nil"/>
              <w:left w:val="nil"/>
              <w:bottom w:val="nil"/>
              <w:right w:val="nil"/>
            </w:tcBorders>
            <w:shd w:val="clear" w:color="auto" w:fill="auto"/>
            <w:tcPrChange w:id="176" w:author="DFIELD" w:date="2007-05-27T23:00:00Z">
              <w:tcPr>
                <w:tcW w:w="456" w:type="dxa"/>
                <w:gridSpan w:val="2"/>
                <w:tcBorders>
                  <w:top w:val="nil"/>
                  <w:left w:val="nil"/>
                  <w:bottom w:val="nil"/>
                  <w:right w:val="nil"/>
                </w:tcBorders>
                <w:shd w:val="clear" w:color="auto" w:fill="E0E0E0"/>
              </w:tcPr>
            </w:tcPrChange>
          </w:tcPr>
          <w:p w14:paraId="18462019" w14:textId="77777777" w:rsidR="00F36677" w:rsidRPr="00207FD8" w:rsidRDefault="00F36677" w:rsidP="00046DDA">
            <w:pPr>
              <w:rPr>
                <w:ins w:id="177" w:author="DFIELD" w:date="2007-05-27T22:59:00Z"/>
                <w:rFonts w:ascii="Tahoma" w:hAnsi="Tahoma" w:cs="Tahoma"/>
                <w:sz w:val="16"/>
                <w:szCs w:val="16"/>
              </w:rPr>
            </w:pPr>
          </w:p>
        </w:tc>
        <w:tc>
          <w:tcPr>
            <w:tcW w:w="458" w:type="dxa"/>
            <w:tcBorders>
              <w:top w:val="nil"/>
              <w:left w:val="nil"/>
              <w:bottom w:val="nil"/>
              <w:right w:val="nil"/>
            </w:tcBorders>
            <w:shd w:val="clear" w:color="auto" w:fill="auto"/>
            <w:tcPrChange w:id="178" w:author="DFIELD" w:date="2007-05-27T23:00:00Z">
              <w:tcPr>
                <w:tcW w:w="458" w:type="dxa"/>
                <w:gridSpan w:val="2"/>
                <w:tcBorders>
                  <w:top w:val="nil"/>
                  <w:left w:val="nil"/>
                  <w:bottom w:val="nil"/>
                  <w:right w:val="nil"/>
                </w:tcBorders>
                <w:shd w:val="clear" w:color="auto" w:fill="E0E0E0"/>
              </w:tcPr>
            </w:tcPrChange>
          </w:tcPr>
          <w:p w14:paraId="554A0C90" w14:textId="77777777" w:rsidR="00F36677" w:rsidRPr="00207FD8" w:rsidRDefault="00F04317" w:rsidP="003823C0">
            <w:pPr>
              <w:rPr>
                <w:ins w:id="179" w:author="DFIELD" w:date="2007-05-27T22:59:00Z"/>
                <w:rFonts w:ascii="Tahoma" w:hAnsi="Tahoma" w:cs="Tahoma"/>
                <w:sz w:val="16"/>
                <w:szCs w:val="16"/>
              </w:rPr>
              <w:pPrChange w:id="180" w:author="DFIELD" w:date="2007-05-27T23:41:00Z">
                <w:pPr>
                  <w:jc w:val="center"/>
                </w:pPr>
              </w:pPrChange>
            </w:pPr>
            <w:ins w:id="181" w:author="DFIELD" w:date="2007-05-27T23:40:00Z">
              <w:r>
                <w:rPr>
                  <w:rFonts w:ascii="Tahoma" w:hAnsi="Tahoma" w:cs="Tahoma"/>
                  <w:sz w:val="16"/>
                  <w:szCs w:val="16"/>
                </w:rPr>
                <w:t xml:space="preserve"> M</w:t>
              </w:r>
            </w:ins>
          </w:p>
        </w:tc>
      </w:tr>
      <w:tr w:rsidR="00E23C9D" w:rsidRPr="00207FD8" w14:paraId="5723402C" w14:textId="77777777">
        <w:trPr>
          <w:gridAfter w:val="6"/>
          <w:wAfter w:w="2784" w:type="dxa"/>
          <w:trHeight w:val="255"/>
        </w:trPr>
        <w:tc>
          <w:tcPr>
            <w:tcW w:w="6884" w:type="dxa"/>
            <w:tcBorders>
              <w:top w:val="single" w:sz="4" w:space="0" w:color="auto"/>
              <w:left w:val="nil"/>
              <w:bottom w:val="single" w:sz="4" w:space="0" w:color="auto"/>
              <w:right w:val="single" w:sz="8" w:space="0" w:color="auto"/>
            </w:tcBorders>
            <w:shd w:val="clear" w:color="auto" w:fill="auto"/>
          </w:tcPr>
          <w:p w14:paraId="2A609AE6" w14:textId="77777777" w:rsidR="00E23C9D" w:rsidRPr="00207FD8" w:rsidRDefault="00E23C9D">
            <w:pPr>
              <w:rPr>
                <w:rFonts w:ascii="Tahoma" w:hAnsi="Tahoma" w:cs="Tahoma"/>
                <w:b/>
                <w:bCs/>
                <w:sz w:val="16"/>
                <w:szCs w:val="16"/>
              </w:rPr>
            </w:pPr>
            <w:r w:rsidRPr="00207FD8">
              <w:rPr>
                <w:rFonts w:ascii="Tahoma" w:hAnsi="Tahoma" w:cs="Tahoma"/>
                <w:b/>
                <w:bCs/>
                <w:sz w:val="16"/>
                <w:szCs w:val="16"/>
              </w:rPr>
              <w:t>SAMPLE PROCESSING</w:t>
            </w:r>
          </w:p>
        </w:tc>
      </w:tr>
      <w:tr w:rsidR="00E23C9D" w:rsidRPr="00207FD8" w14:paraId="0CAAB558" w14:textId="77777777">
        <w:trPr>
          <w:trHeight w:val="255"/>
        </w:trPr>
        <w:tc>
          <w:tcPr>
            <w:tcW w:w="6884" w:type="dxa"/>
            <w:tcBorders>
              <w:top w:val="nil"/>
              <w:left w:val="nil"/>
              <w:bottom w:val="nil"/>
              <w:right w:val="single" w:sz="8" w:space="0" w:color="auto"/>
            </w:tcBorders>
            <w:shd w:val="clear" w:color="auto" w:fill="auto"/>
          </w:tcPr>
          <w:p w14:paraId="7E61B0EC" w14:textId="77777777" w:rsidR="00E23C9D" w:rsidRPr="00207FD8" w:rsidRDefault="00E23C9D">
            <w:pPr>
              <w:rPr>
                <w:rFonts w:ascii="Tahoma" w:hAnsi="Tahoma" w:cs="Tahoma"/>
                <w:sz w:val="16"/>
                <w:szCs w:val="16"/>
              </w:rPr>
            </w:pPr>
            <w:r w:rsidRPr="00207FD8">
              <w:rPr>
                <w:rFonts w:ascii="Tahoma" w:hAnsi="Tahoma" w:cs="Tahoma"/>
                <w:sz w:val="16"/>
                <w:szCs w:val="16"/>
              </w:rPr>
              <w:t xml:space="preserve">Isolation and Growth conditions </w:t>
            </w:r>
            <w:r w:rsidRPr="00207FD8">
              <w:rPr>
                <w:rFonts w:ascii="Tahoma" w:hAnsi="Tahoma" w:cs="Tahoma"/>
                <w:b/>
                <w:color w:val="000000"/>
                <w:sz w:val="20"/>
                <w:szCs w:val="20"/>
                <w:vertAlign w:val="superscript"/>
              </w:rPr>
              <w:t xml:space="preserve">1,2, </w:t>
            </w:r>
            <w:r w:rsidRPr="00207FD8">
              <w:rPr>
                <w:rFonts w:ascii="Tahoma" w:hAnsi="Tahoma" w:cs="Tahoma"/>
                <w:b/>
                <w:color w:val="C0C0C0"/>
                <w:sz w:val="20"/>
                <w:szCs w:val="20"/>
                <w:vertAlign w:val="superscript"/>
              </w:rPr>
              <w:t>PMID or DOI</w:t>
            </w:r>
          </w:p>
        </w:tc>
        <w:tc>
          <w:tcPr>
            <w:tcW w:w="603" w:type="dxa"/>
            <w:tcBorders>
              <w:top w:val="nil"/>
              <w:left w:val="single" w:sz="8" w:space="0" w:color="auto"/>
              <w:bottom w:val="nil"/>
              <w:right w:val="nil"/>
            </w:tcBorders>
          </w:tcPr>
          <w:p w14:paraId="04CD3EE1" w14:textId="77777777" w:rsidR="00E23C9D" w:rsidRPr="00207FD8" w:rsidRDefault="00E23C9D">
            <w:pPr>
              <w:jc w:val="center"/>
              <w:rPr>
                <w:rFonts w:ascii="Tahoma" w:hAnsi="Tahoma" w:cs="Tahoma"/>
                <w:sz w:val="16"/>
                <w:szCs w:val="16"/>
              </w:rPr>
            </w:pPr>
          </w:p>
        </w:tc>
        <w:tc>
          <w:tcPr>
            <w:tcW w:w="436" w:type="dxa"/>
            <w:tcBorders>
              <w:top w:val="nil"/>
              <w:left w:val="nil"/>
              <w:bottom w:val="nil"/>
              <w:right w:val="nil"/>
            </w:tcBorders>
            <w:shd w:val="clear" w:color="auto" w:fill="auto"/>
          </w:tcPr>
          <w:p w14:paraId="50F1FC01" w14:textId="77777777" w:rsidR="00E23C9D" w:rsidRPr="00207FD8" w:rsidRDefault="00E23C9D">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6E5D8A07" w14:textId="77777777" w:rsidR="00E23C9D" w:rsidRPr="00207FD8" w:rsidRDefault="00E23C9D">
            <w:pPr>
              <w:jc w:val="center"/>
              <w:rPr>
                <w:rFonts w:ascii="Tahoma" w:hAnsi="Tahoma" w:cs="Tahoma"/>
                <w:sz w:val="16"/>
                <w:szCs w:val="16"/>
              </w:rPr>
            </w:pPr>
          </w:p>
        </w:tc>
        <w:tc>
          <w:tcPr>
            <w:tcW w:w="402" w:type="dxa"/>
            <w:tcBorders>
              <w:top w:val="nil"/>
              <w:left w:val="nil"/>
              <w:bottom w:val="nil"/>
              <w:right w:val="nil"/>
            </w:tcBorders>
            <w:shd w:val="clear" w:color="auto" w:fill="auto"/>
          </w:tcPr>
          <w:p w14:paraId="15851C51" w14:textId="77777777" w:rsidR="00E23C9D" w:rsidRPr="00207FD8" w:rsidRDefault="00E23C9D">
            <w:pPr>
              <w:jc w:val="center"/>
              <w:rPr>
                <w:rFonts w:ascii="Tahoma" w:hAnsi="Tahoma" w:cs="Tahoma"/>
                <w:sz w:val="16"/>
                <w:szCs w:val="16"/>
              </w:rPr>
            </w:pPr>
          </w:p>
        </w:tc>
        <w:tc>
          <w:tcPr>
            <w:tcW w:w="456" w:type="dxa"/>
            <w:tcBorders>
              <w:top w:val="nil"/>
              <w:left w:val="nil"/>
              <w:bottom w:val="nil"/>
              <w:right w:val="nil"/>
            </w:tcBorders>
            <w:shd w:val="clear" w:color="auto" w:fill="auto"/>
          </w:tcPr>
          <w:p w14:paraId="2E9C06F3" w14:textId="77777777" w:rsidR="00E23C9D" w:rsidRPr="00207FD8" w:rsidRDefault="00E23C9D">
            <w:pPr>
              <w:jc w:val="center"/>
              <w:rPr>
                <w:rFonts w:ascii="Tahoma" w:hAnsi="Tahoma" w:cs="Tahoma"/>
                <w:sz w:val="16"/>
                <w:szCs w:val="16"/>
              </w:rPr>
            </w:pPr>
          </w:p>
        </w:tc>
        <w:tc>
          <w:tcPr>
            <w:tcW w:w="458" w:type="dxa"/>
            <w:tcBorders>
              <w:top w:val="nil"/>
              <w:left w:val="nil"/>
              <w:bottom w:val="nil"/>
              <w:right w:val="nil"/>
            </w:tcBorders>
            <w:shd w:val="clear" w:color="auto" w:fill="auto"/>
          </w:tcPr>
          <w:p w14:paraId="32C3629B" w14:textId="77777777" w:rsidR="00E23C9D" w:rsidRPr="00207FD8" w:rsidRDefault="00E23C9D">
            <w:pPr>
              <w:jc w:val="center"/>
              <w:rPr>
                <w:rFonts w:ascii="Tahoma" w:hAnsi="Tahoma" w:cs="Tahoma"/>
                <w:sz w:val="16"/>
                <w:szCs w:val="16"/>
              </w:rPr>
            </w:pPr>
          </w:p>
        </w:tc>
      </w:tr>
      <w:tr w:rsidR="00901CDA" w:rsidRPr="00207FD8" w14:paraId="33AAD731" w14:textId="77777777">
        <w:trPr>
          <w:trHeight w:val="255"/>
          <w:ins w:id="182" w:author="DFIELD" w:date="2007-05-27T22:55:00Z"/>
        </w:trPr>
        <w:tc>
          <w:tcPr>
            <w:tcW w:w="6884" w:type="dxa"/>
            <w:tcBorders>
              <w:top w:val="nil"/>
              <w:left w:val="nil"/>
              <w:bottom w:val="nil"/>
              <w:right w:val="single" w:sz="8" w:space="0" w:color="auto"/>
            </w:tcBorders>
            <w:shd w:val="clear" w:color="auto" w:fill="auto"/>
          </w:tcPr>
          <w:p w14:paraId="0BFBAD11" w14:textId="77777777" w:rsidR="00901CDA" w:rsidRPr="00207FD8" w:rsidRDefault="00901CDA">
            <w:pPr>
              <w:rPr>
                <w:ins w:id="183" w:author="DFIELD" w:date="2007-05-27T22:55:00Z"/>
                <w:rFonts w:ascii="Tahoma" w:hAnsi="Tahoma" w:cs="Tahoma"/>
                <w:sz w:val="16"/>
                <w:szCs w:val="16"/>
              </w:rPr>
            </w:pPr>
            <w:ins w:id="184" w:author="DFIELD" w:date="2007-05-27T22:55:00Z">
              <w:r>
                <w:rPr>
                  <w:rFonts w:ascii="Tahoma" w:hAnsi="Tahoma" w:cs="Tahoma"/>
                  <w:sz w:val="16"/>
                  <w:szCs w:val="16"/>
                </w:rPr>
                <w:t>BioMaterialTreatment</w:t>
              </w:r>
            </w:ins>
            <w:ins w:id="185" w:author="DFIELD" w:date="2007-05-27T22:56:00Z">
              <w:r w:rsidRPr="00207FD8">
                <w:rPr>
                  <w:rFonts w:ascii="Tahoma" w:hAnsi="Tahoma" w:cs="Tahoma"/>
                  <w:b/>
                  <w:color w:val="000000"/>
                  <w:sz w:val="20"/>
                  <w:szCs w:val="20"/>
                  <w:vertAlign w:val="superscript"/>
                </w:rPr>
                <w:t xml:space="preserve"> CV</w:t>
              </w:r>
            </w:ins>
            <w:ins w:id="186" w:author="DFIELD" w:date="2007-05-27T22:57:00Z">
              <w:r w:rsidR="0032340C" w:rsidRPr="00207FD8">
                <w:rPr>
                  <w:rFonts w:ascii="Tahoma" w:hAnsi="Tahoma" w:cs="Tahoma"/>
                  <w:sz w:val="16"/>
                  <w:szCs w:val="16"/>
                </w:rPr>
                <w:t xml:space="preserve"> </w:t>
              </w:r>
              <w:r w:rsidR="0032340C">
                <w:rPr>
                  <w:rFonts w:ascii="Tahoma" w:hAnsi="Tahoma" w:cs="Tahoma"/>
                  <w:sz w:val="16"/>
                  <w:szCs w:val="16"/>
                </w:rPr>
                <w:t>(e.g. filtering of sea water)</w:t>
              </w:r>
            </w:ins>
          </w:p>
        </w:tc>
        <w:tc>
          <w:tcPr>
            <w:tcW w:w="603" w:type="dxa"/>
            <w:tcBorders>
              <w:top w:val="nil"/>
              <w:left w:val="single" w:sz="8" w:space="0" w:color="auto"/>
              <w:bottom w:val="nil"/>
              <w:right w:val="nil"/>
            </w:tcBorders>
          </w:tcPr>
          <w:p w14:paraId="512B0C36" w14:textId="77777777" w:rsidR="00901CDA" w:rsidRPr="00207FD8" w:rsidRDefault="00901CDA">
            <w:pPr>
              <w:jc w:val="center"/>
              <w:rPr>
                <w:ins w:id="187" w:author="DFIELD" w:date="2007-05-27T22:55:00Z"/>
                <w:rFonts w:ascii="Tahoma" w:hAnsi="Tahoma" w:cs="Tahoma"/>
                <w:sz w:val="16"/>
                <w:szCs w:val="16"/>
              </w:rPr>
            </w:pPr>
          </w:p>
        </w:tc>
        <w:tc>
          <w:tcPr>
            <w:tcW w:w="436" w:type="dxa"/>
            <w:tcBorders>
              <w:top w:val="nil"/>
              <w:left w:val="nil"/>
              <w:bottom w:val="nil"/>
              <w:right w:val="nil"/>
            </w:tcBorders>
            <w:shd w:val="clear" w:color="auto" w:fill="auto"/>
          </w:tcPr>
          <w:p w14:paraId="7B8065CE" w14:textId="77777777" w:rsidR="00901CDA" w:rsidRPr="00207FD8" w:rsidRDefault="00901CDA">
            <w:pPr>
              <w:jc w:val="center"/>
              <w:rPr>
                <w:ins w:id="188" w:author="DFIELD" w:date="2007-05-27T22:55:00Z"/>
                <w:rFonts w:ascii="Tahoma" w:hAnsi="Tahoma" w:cs="Tahoma"/>
                <w:sz w:val="16"/>
                <w:szCs w:val="16"/>
              </w:rPr>
            </w:pPr>
          </w:p>
        </w:tc>
        <w:tc>
          <w:tcPr>
            <w:tcW w:w="429" w:type="dxa"/>
            <w:tcBorders>
              <w:top w:val="nil"/>
              <w:left w:val="nil"/>
              <w:bottom w:val="nil"/>
              <w:right w:val="nil"/>
            </w:tcBorders>
            <w:shd w:val="clear" w:color="auto" w:fill="auto"/>
          </w:tcPr>
          <w:p w14:paraId="07CE8926" w14:textId="77777777" w:rsidR="00901CDA" w:rsidRPr="00207FD8" w:rsidRDefault="00901CDA">
            <w:pPr>
              <w:jc w:val="center"/>
              <w:rPr>
                <w:ins w:id="189" w:author="DFIELD" w:date="2007-05-27T22:55:00Z"/>
                <w:rFonts w:ascii="Tahoma" w:hAnsi="Tahoma" w:cs="Tahoma"/>
                <w:sz w:val="16"/>
                <w:szCs w:val="16"/>
              </w:rPr>
            </w:pPr>
          </w:p>
        </w:tc>
        <w:tc>
          <w:tcPr>
            <w:tcW w:w="402" w:type="dxa"/>
            <w:tcBorders>
              <w:top w:val="nil"/>
              <w:left w:val="nil"/>
              <w:bottom w:val="nil"/>
              <w:right w:val="nil"/>
            </w:tcBorders>
            <w:shd w:val="clear" w:color="auto" w:fill="auto"/>
          </w:tcPr>
          <w:p w14:paraId="19702D48" w14:textId="77777777" w:rsidR="00901CDA" w:rsidRPr="00207FD8" w:rsidRDefault="00901CDA">
            <w:pPr>
              <w:jc w:val="center"/>
              <w:rPr>
                <w:ins w:id="190" w:author="DFIELD" w:date="2007-05-27T22:55:00Z"/>
                <w:rFonts w:ascii="Tahoma" w:hAnsi="Tahoma" w:cs="Tahoma"/>
                <w:sz w:val="16"/>
                <w:szCs w:val="16"/>
              </w:rPr>
            </w:pPr>
          </w:p>
        </w:tc>
        <w:tc>
          <w:tcPr>
            <w:tcW w:w="456" w:type="dxa"/>
            <w:tcBorders>
              <w:top w:val="nil"/>
              <w:left w:val="nil"/>
              <w:bottom w:val="nil"/>
              <w:right w:val="nil"/>
            </w:tcBorders>
            <w:shd w:val="clear" w:color="auto" w:fill="auto"/>
          </w:tcPr>
          <w:p w14:paraId="7F85D8A7" w14:textId="77777777" w:rsidR="00901CDA" w:rsidRPr="00207FD8" w:rsidRDefault="00901CDA">
            <w:pPr>
              <w:jc w:val="center"/>
              <w:rPr>
                <w:ins w:id="191" w:author="DFIELD" w:date="2007-05-27T22:55:00Z"/>
                <w:rFonts w:ascii="Tahoma" w:hAnsi="Tahoma" w:cs="Tahoma"/>
                <w:sz w:val="16"/>
                <w:szCs w:val="16"/>
              </w:rPr>
            </w:pPr>
          </w:p>
        </w:tc>
        <w:tc>
          <w:tcPr>
            <w:tcW w:w="458" w:type="dxa"/>
            <w:tcBorders>
              <w:top w:val="nil"/>
              <w:left w:val="nil"/>
              <w:bottom w:val="nil"/>
              <w:right w:val="nil"/>
            </w:tcBorders>
            <w:shd w:val="clear" w:color="auto" w:fill="auto"/>
          </w:tcPr>
          <w:p w14:paraId="4CD57308" w14:textId="77777777" w:rsidR="00901CDA" w:rsidRPr="00207FD8" w:rsidRDefault="00901CDA">
            <w:pPr>
              <w:jc w:val="center"/>
              <w:rPr>
                <w:ins w:id="192" w:author="DFIELD" w:date="2007-05-27T22:55:00Z"/>
                <w:rFonts w:ascii="Tahoma" w:hAnsi="Tahoma" w:cs="Tahoma"/>
                <w:sz w:val="16"/>
                <w:szCs w:val="16"/>
              </w:rPr>
            </w:pPr>
            <w:ins w:id="193" w:author="DFIELD" w:date="2007-05-27T22:55:00Z">
              <w:r>
                <w:rPr>
                  <w:rFonts w:ascii="Tahoma" w:hAnsi="Tahoma" w:cs="Tahoma"/>
                  <w:sz w:val="16"/>
                  <w:szCs w:val="16"/>
                </w:rPr>
                <w:t>M</w:t>
              </w:r>
            </w:ins>
          </w:p>
        </w:tc>
      </w:tr>
      <w:tr w:rsidR="00901CDA" w:rsidRPr="00207FD8" w14:paraId="2E3B623F" w14:textId="77777777">
        <w:trPr>
          <w:trHeight w:val="255"/>
        </w:trPr>
        <w:tc>
          <w:tcPr>
            <w:tcW w:w="6884" w:type="dxa"/>
            <w:tcBorders>
              <w:top w:val="nil"/>
              <w:left w:val="nil"/>
              <w:bottom w:val="nil"/>
              <w:right w:val="single" w:sz="8" w:space="0" w:color="auto"/>
            </w:tcBorders>
            <w:shd w:val="clear" w:color="auto" w:fill="auto"/>
          </w:tcPr>
          <w:p w14:paraId="3C0E521C" w14:textId="77777777" w:rsidR="00901CDA" w:rsidRPr="00207FD8" w:rsidDel="0059352D" w:rsidRDefault="00901CDA">
            <w:pPr>
              <w:rPr>
                <w:rFonts w:ascii="Tahoma" w:hAnsi="Tahoma" w:cs="Tahoma"/>
                <w:sz w:val="16"/>
                <w:szCs w:val="16"/>
              </w:rPr>
            </w:pPr>
            <w:r w:rsidRPr="00207FD8">
              <w:rPr>
                <w:rFonts w:ascii="Tahoma" w:hAnsi="Tahoma" w:cs="Tahoma"/>
                <w:sz w:val="16"/>
                <w:szCs w:val="16"/>
              </w:rPr>
              <w:t xml:space="preserve">Volume of sample </w:t>
            </w:r>
            <w:r w:rsidRPr="00207FD8">
              <w:rPr>
                <w:rFonts w:ascii="Tahoma" w:hAnsi="Tahoma" w:cs="Tahoma"/>
                <w:b/>
                <w:color w:val="000000"/>
                <w:sz w:val="20"/>
                <w:szCs w:val="20"/>
                <w:vertAlign w:val="superscript"/>
              </w:rPr>
              <w:t>1,2 integer (unit term)</w:t>
            </w:r>
          </w:p>
        </w:tc>
        <w:tc>
          <w:tcPr>
            <w:tcW w:w="603" w:type="dxa"/>
            <w:tcBorders>
              <w:top w:val="nil"/>
              <w:left w:val="single" w:sz="8" w:space="0" w:color="auto"/>
              <w:bottom w:val="nil"/>
              <w:right w:val="nil"/>
            </w:tcBorders>
          </w:tcPr>
          <w:p w14:paraId="0C70D7D0" w14:textId="77777777" w:rsidR="00901CDA" w:rsidRPr="00207FD8" w:rsidRDefault="00901CDA">
            <w:pPr>
              <w:jc w:val="center"/>
              <w:rPr>
                <w:rFonts w:ascii="Tahoma" w:hAnsi="Tahoma" w:cs="Tahoma"/>
                <w:sz w:val="16"/>
                <w:szCs w:val="16"/>
              </w:rPr>
            </w:pPr>
          </w:p>
        </w:tc>
        <w:tc>
          <w:tcPr>
            <w:tcW w:w="436" w:type="dxa"/>
            <w:tcBorders>
              <w:top w:val="nil"/>
              <w:left w:val="nil"/>
              <w:bottom w:val="nil"/>
              <w:right w:val="nil"/>
            </w:tcBorders>
            <w:shd w:val="clear" w:color="auto" w:fill="auto"/>
          </w:tcPr>
          <w:p w14:paraId="6013FFA8" w14:textId="77777777" w:rsidR="00901CDA" w:rsidRPr="00207FD8" w:rsidRDefault="00901CDA">
            <w:pPr>
              <w:jc w:val="center"/>
              <w:rPr>
                <w:rFonts w:ascii="Tahoma" w:hAnsi="Tahoma" w:cs="Tahoma"/>
                <w:sz w:val="16"/>
                <w:szCs w:val="16"/>
              </w:rPr>
            </w:pPr>
          </w:p>
        </w:tc>
        <w:tc>
          <w:tcPr>
            <w:tcW w:w="429" w:type="dxa"/>
            <w:tcBorders>
              <w:top w:val="nil"/>
              <w:left w:val="nil"/>
              <w:bottom w:val="nil"/>
              <w:right w:val="nil"/>
            </w:tcBorders>
            <w:shd w:val="clear" w:color="auto" w:fill="auto"/>
          </w:tcPr>
          <w:p w14:paraId="7A43B99A" w14:textId="77777777" w:rsidR="00901CDA" w:rsidRPr="00207FD8" w:rsidRDefault="00901CDA">
            <w:pPr>
              <w:jc w:val="center"/>
              <w:rPr>
                <w:rFonts w:ascii="Tahoma" w:hAnsi="Tahoma" w:cs="Tahoma"/>
                <w:sz w:val="16"/>
                <w:szCs w:val="16"/>
              </w:rPr>
            </w:pPr>
          </w:p>
        </w:tc>
        <w:tc>
          <w:tcPr>
            <w:tcW w:w="402" w:type="dxa"/>
            <w:tcBorders>
              <w:top w:val="nil"/>
              <w:left w:val="nil"/>
              <w:bottom w:val="nil"/>
              <w:right w:val="nil"/>
            </w:tcBorders>
            <w:shd w:val="clear" w:color="auto" w:fill="auto"/>
          </w:tcPr>
          <w:p w14:paraId="13344687" w14:textId="77777777" w:rsidR="00901CDA" w:rsidRPr="00207FD8" w:rsidRDefault="00901CDA">
            <w:pPr>
              <w:jc w:val="center"/>
              <w:rPr>
                <w:rFonts w:ascii="Tahoma" w:hAnsi="Tahoma" w:cs="Tahoma"/>
                <w:sz w:val="16"/>
                <w:szCs w:val="16"/>
              </w:rPr>
            </w:pPr>
          </w:p>
        </w:tc>
        <w:tc>
          <w:tcPr>
            <w:tcW w:w="456" w:type="dxa"/>
            <w:tcBorders>
              <w:top w:val="nil"/>
              <w:left w:val="nil"/>
              <w:bottom w:val="nil"/>
              <w:right w:val="nil"/>
            </w:tcBorders>
            <w:shd w:val="clear" w:color="auto" w:fill="auto"/>
          </w:tcPr>
          <w:p w14:paraId="57826D00" w14:textId="77777777" w:rsidR="00901CDA" w:rsidRPr="00207FD8" w:rsidRDefault="00901CDA">
            <w:pPr>
              <w:jc w:val="center"/>
              <w:rPr>
                <w:rFonts w:ascii="Tahoma" w:hAnsi="Tahoma" w:cs="Tahoma"/>
                <w:sz w:val="16"/>
                <w:szCs w:val="16"/>
              </w:rPr>
            </w:pPr>
          </w:p>
        </w:tc>
        <w:tc>
          <w:tcPr>
            <w:tcW w:w="458" w:type="dxa"/>
            <w:tcBorders>
              <w:top w:val="nil"/>
              <w:left w:val="nil"/>
              <w:bottom w:val="nil"/>
              <w:right w:val="nil"/>
            </w:tcBorders>
            <w:shd w:val="clear" w:color="auto" w:fill="auto"/>
          </w:tcPr>
          <w:p w14:paraId="419C8F89"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r>
      <w:tr w:rsidR="00901CDA" w:rsidRPr="00207FD8" w14:paraId="13D091E2" w14:textId="77777777">
        <w:trPr>
          <w:trHeight w:val="255"/>
        </w:trPr>
        <w:tc>
          <w:tcPr>
            <w:tcW w:w="6884" w:type="dxa"/>
            <w:tcBorders>
              <w:top w:val="nil"/>
              <w:left w:val="nil"/>
              <w:bottom w:val="single" w:sz="4" w:space="0" w:color="auto"/>
              <w:right w:val="single" w:sz="8" w:space="0" w:color="auto"/>
            </w:tcBorders>
            <w:shd w:val="clear" w:color="auto" w:fill="auto"/>
          </w:tcPr>
          <w:p w14:paraId="3734DECF" w14:textId="77777777" w:rsidR="00901CDA" w:rsidRPr="00207FD8" w:rsidDel="0059352D" w:rsidRDefault="00901CDA">
            <w:pPr>
              <w:rPr>
                <w:rFonts w:ascii="Tahoma" w:hAnsi="Tahoma" w:cs="Tahoma"/>
                <w:sz w:val="16"/>
                <w:szCs w:val="16"/>
              </w:rPr>
            </w:pPr>
            <w:r w:rsidRPr="00207FD8">
              <w:rPr>
                <w:rFonts w:ascii="Tahoma" w:hAnsi="Tahoma" w:cs="Tahoma"/>
                <w:sz w:val="16"/>
                <w:szCs w:val="16"/>
              </w:rPr>
              <w:t xml:space="preserve">Sampling strategy (enriched, screened, normalized) </w:t>
            </w:r>
            <w:r w:rsidRPr="00207FD8">
              <w:rPr>
                <w:rFonts w:ascii="Tahoma" w:hAnsi="Tahoma" w:cs="Tahoma"/>
                <w:b/>
                <w:color w:val="000000"/>
                <w:sz w:val="20"/>
                <w:szCs w:val="20"/>
                <w:vertAlign w:val="superscript"/>
              </w:rPr>
              <w:t>1, CV</w:t>
            </w:r>
          </w:p>
        </w:tc>
        <w:tc>
          <w:tcPr>
            <w:tcW w:w="603" w:type="dxa"/>
            <w:tcBorders>
              <w:top w:val="nil"/>
              <w:left w:val="single" w:sz="8" w:space="0" w:color="auto"/>
              <w:bottom w:val="single" w:sz="4" w:space="0" w:color="auto"/>
              <w:right w:val="nil"/>
            </w:tcBorders>
          </w:tcPr>
          <w:p w14:paraId="02546F77" w14:textId="77777777" w:rsidR="00901CDA" w:rsidRPr="00207FD8" w:rsidRDefault="00901CDA">
            <w:pPr>
              <w:jc w:val="center"/>
              <w:rPr>
                <w:rFonts w:ascii="Tahoma" w:hAnsi="Tahoma" w:cs="Tahoma"/>
                <w:sz w:val="16"/>
                <w:szCs w:val="16"/>
              </w:rPr>
            </w:pPr>
          </w:p>
        </w:tc>
        <w:tc>
          <w:tcPr>
            <w:tcW w:w="436" w:type="dxa"/>
            <w:tcBorders>
              <w:top w:val="nil"/>
              <w:left w:val="nil"/>
              <w:bottom w:val="single" w:sz="4" w:space="0" w:color="auto"/>
              <w:right w:val="nil"/>
            </w:tcBorders>
            <w:shd w:val="clear" w:color="auto" w:fill="auto"/>
          </w:tcPr>
          <w:p w14:paraId="7C44C78C" w14:textId="77777777" w:rsidR="00901CDA" w:rsidRPr="00207FD8" w:rsidRDefault="00901CDA">
            <w:pPr>
              <w:jc w:val="center"/>
              <w:rPr>
                <w:rFonts w:ascii="Tahoma" w:hAnsi="Tahoma" w:cs="Tahoma"/>
                <w:sz w:val="16"/>
                <w:szCs w:val="16"/>
              </w:rPr>
            </w:pPr>
          </w:p>
        </w:tc>
        <w:tc>
          <w:tcPr>
            <w:tcW w:w="429" w:type="dxa"/>
            <w:tcBorders>
              <w:top w:val="nil"/>
              <w:left w:val="nil"/>
              <w:bottom w:val="single" w:sz="4" w:space="0" w:color="auto"/>
              <w:right w:val="nil"/>
            </w:tcBorders>
            <w:shd w:val="clear" w:color="auto" w:fill="auto"/>
          </w:tcPr>
          <w:p w14:paraId="75A84337" w14:textId="77777777" w:rsidR="00901CDA" w:rsidRPr="00207FD8" w:rsidRDefault="00901CDA">
            <w:pPr>
              <w:jc w:val="center"/>
              <w:rPr>
                <w:rFonts w:ascii="Tahoma" w:hAnsi="Tahoma" w:cs="Tahoma"/>
                <w:sz w:val="16"/>
                <w:szCs w:val="16"/>
              </w:rPr>
            </w:pPr>
          </w:p>
        </w:tc>
        <w:tc>
          <w:tcPr>
            <w:tcW w:w="402" w:type="dxa"/>
            <w:tcBorders>
              <w:top w:val="nil"/>
              <w:left w:val="nil"/>
              <w:bottom w:val="single" w:sz="4" w:space="0" w:color="auto"/>
              <w:right w:val="nil"/>
            </w:tcBorders>
            <w:shd w:val="clear" w:color="auto" w:fill="auto"/>
          </w:tcPr>
          <w:p w14:paraId="53278167" w14:textId="77777777" w:rsidR="00901CDA" w:rsidRPr="00207FD8" w:rsidRDefault="00901CDA">
            <w:pPr>
              <w:jc w:val="center"/>
              <w:rPr>
                <w:rFonts w:ascii="Tahoma" w:hAnsi="Tahoma" w:cs="Tahoma"/>
                <w:sz w:val="16"/>
                <w:szCs w:val="16"/>
              </w:rPr>
            </w:pPr>
          </w:p>
        </w:tc>
        <w:tc>
          <w:tcPr>
            <w:tcW w:w="456" w:type="dxa"/>
            <w:tcBorders>
              <w:top w:val="nil"/>
              <w:left w:val="nil"/>
              <w:bottom w:val="single" w:sz="4" w:space="0" w:color="auto"/>
              <w:right w:val="nil"/>
            </w:tcBorders>
            <w:shd w:val="clear" w:color="auto" w:fill="auto"/>
          </w:tcPr>
          <w:p w14:paraId="2D9C1FF7" w14:textId="77777777" w:rsidR="00901CDA" w:rsidRPr="00207FD8" w:rsidRDefault="00901CDA">
            <w:pPr>
              <w:jc w:val="center"/>
              <w:rPr>
                <w:rFonts w:ascii="Tahoma" w:hAnsi="Tahoma" w:cs="Tahoma"/>
                <w:sz w:val="16"/>
                <w:szCs w:val="16"/>
              </w:rPr>
            </w:pPr>
          </w:p>
        </w:tc>
        <w:tc>
          <w:tcPr>
            <w:tcW w:w="458" w:type="dxa"/>
            <w:tcBorders>
              <w:top w:val="nil"/>
              <w:left w:val="nil"/>
              <w:bottom w:val="single" w:sz="4" w:space="0" w:color="auto"/>
              <w:right w:val="nil"/>
            </w:tcBorders>
            <w:shd w:val="clear" w:color="auto" w:fill="auto"/>
          </w:tcPr>
          <w:p w14:paraId="59830E83"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r>
      <w:tr w:rsidR="00901CDA" w:rsidRPr="00207FD8" w14:paraId="52566D64" w14:textId="77777777">
        <w:trPr>
          <w:trHeight w:val="255"/>
        </w:trPr>
        <w:tc>
          <w:tcPr>
            <w:tcW w:w="6884" w:type="dxa"/>
            <w:tcBorders>
              <w:top w:val="single" w:sz="4" w:space="0" w:color="auto"/>
              <w:left w:val="nil"/>
              <w:bottom w:val="nil"/>
              <w:right w:val="single" w:sz="8" w:space="0" w:color="auto"/>
            </w:tcBorders>
            <w:shd w:val="clear" w:color="auto" w:fill="E0E0E0"/>
          </w:tcPr>
          <w:p w14:paraId="437939DB" w14:textId="77777777" w:rsidR="00901CDA" w:rsidRPr="00207FD8" w:rsidDel="0059352D" w:rsidRDefault="00901CDA">
            <w:pPr>
              <w:rPr>
                <w:rFonts w:ascii="Tahoma" w:hAnsi="Tahoma" w:cs="Tahoma"/>
                <w:sz w:val="16"/>
                <w:szCs w:val="16"/>
              </w:rPr>
            </w:pPr>
            <w:r w:rsidRPr="00207FD8">
              <w:rPr>
                <w:rFonts w:ascii="Tahoma" w:hAnsi="Tahoma" w:cs="Tahoma"/>
                <w:sz w:val="16"/>
                <w:szCs w:val="16"/>
              </w:rPr>
              <w:t xml:space="preserve">Nucleic acid  preparation (extraction method </w:t>
            </w:r>
            <w:r w:rsidRPr="00207FD8">
              <w:rPr>
                <w:rFonts w:ascii="Tahoma" w:hAnsi="Tahoma" w:cs="Tahoma"/>
                <w:b/>
                <w:color w:val="000000"/>
                <w:sz w:val="20"/>
                <w:szCs w:val="20"/>
                <w:vertAlign w:val="superscript"/>
              </w:rPr>
              <w:t>CV</w:t>
            </w:r>
            <w:r w:rsidRPr="00207FD8">
              <w:rPr>
                <w:rFonts w:ascii="Tahoma" w:hAnsi="Tahoma" w:cs="Tahoma"/>
                <w:sz w:val="16"/>
                <w:szCs w:val="16"/>
              </w:rPr>
              <w:t xml:space="preserve"> ; amplification </w:t>
            </w:r>
            <w:r w:rsidRPr="00207FD8">
              <w:rPr>
                <w:rFonts w:ascii="Tahoma" w:hAnsi="Tahoma" w:cs="Tahoma"/>
                <w:i/>
                <w:sz w:val="16"/>
                <w:szCs w:val="16"/>
              </w:rPr>
              <w:t>e.g.</w:t>
            </w:r>
            <w:r w:rsidRPr="00207FD8">
              <w:rPr>
                <w:rFonts w:ascii="Tahoma" w:hAnsi="Tahoma" w:cs="Tahoma"/>
                <w:sz w:val="16"/>
                <w:szCs w:val="16"/>
              </w:rPr>
              <w:t xml:space="preserve"> MDA, emPCR, etc </w:t>
            </w:r>
            <w:r w:rsidRPr="00207FD8">
              <w:rPr>
                <w:rFonts w:ascii="Tahoma" w:hAnsi="Tahoma" w:cs="Tahoma"/>
                <w:b/>
                <w:color w:val="000000"/>
                <w:sz w:val="20"/>
                <w:szCs w:val="20"/>
                <w:vertAlign w:val="superscript"/>
              </w:rPr>
              <w:t>CV</w:t>
            </w:r>
            <w:r w:rsidRPr="00207FD8">
              <w:rPr>
                <w:rFonts w:ascii="Tahoma" w:hAnsi="Tahoma" w:cs="Tahoma"/>
                <w:sz w:val="16"/>
                <w:szCs w:val="16"/>
              </w:rPr>
              <w:t xml:space="preserve">) </w:t>
            </w:r>
            <w:r w:rsidRPr="00207FD8">
              <w:rPr>
                <w:rFonts w:ascii="Tahoma" w:hAnsi="Tahoma" w:cs="Tahoma"/>
                <w:b/>
                <w:color w:val="000000"/>
                <w:sz w:val="20"/>
                <w:szCs w:val="20"/>
                <w:vertAlign w:val="superscript"/>
              </w:rPr>
              <w:t>1</w:t>
            </w:r>
          </w:p>
        </w:tc>
        <w:tc>
          <w:tcPr>
            <w:tcW w:w="603" w:type="dxa"/>
            <w:tcBorders>
              <w:top w:val="single" w:sz="4" w:space="0" w:color="auto"/>
              <w:left w:val="single" w:sz="8" w:space="0" w:color="auto"/>
              <w:bottom w:val="nil"/>
              <w:right w:val="nil"/>
            </w:tcBorders>
            <w:shd w:val="clear" w:color="auto" w:fill="E0E0E0"/>
          </w:tcPr>
          <w:p w14:paraId="1CAD6D96"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36" w:type="dxa"/>
            <w:tcBorders>
              <w:top w:val="single" w:sz="4" w:space="0" w:color="auto"/>
              <w:left w:val="nil"/>
              <w:bottom w:val="nil"/>
              <w:right w:val="nil"/>
            </w:tcBorders>
            <w:shd w:val="clear" w:color="auto" w:fill="E0E0E0"/>
          </w:tcPr>
          <w:p w14:paraId="4451E3F7"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29" w:type="dxa"/>
            <w:tcBorders>
              <w:top w:val="single" w:sz="4" w:space="0" w:color="auto"/>
              <w:left w:val="nil"/>
              <w:bottom w:val="nil"/>
              <w:right w:val="nil"/>
            </w:tcBorders>
            <w:shd w:val="clear" w:color="auto" w:fill="E0E0E0"/>
          </w:tcPr>
          <w:p w14:paraId="14A357B8"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02" w:type="dxa"/>
            <w:tcBorders>
              <w:top w:val="single" w:sz="4" w:space="0" w:color="auto"/>
              <w:left w:val="nil"/>
              <w:bottom w:val="nil"/>
              <w:right w:val="nil"/>
            </w:tcBorders>
            <w:shd w:val="clear" w:color="auto" w:fill="E0E0E0"/>
          </w:tcPr>
          <w:p w14:paraId="5968F147"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56" w:type="dxa"/>
            <w:tcBorders>
              <w:top w:val="single" w:sz="4" w:space="0" w:color="auto"/>
              <w:left w:val="nil"/>
              <w:bottom w:val="nil"/>
              <w:right w:val="nil"/>
            </w:tcBorders>
            <w:shd w:val="clear" w:color="auto" w:fill="E0E0E0"/>
          </w:tcPr>
          <w:p w14:paraId="29FD1CEB"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58" w:type="dxa"/>
            <w:tcBorders>
              <w:top w:val="single" w:sz="4" w:space="0" w:color="auto"/>
              <w:left w:val="nil"/>
              <w:bottom w:val="nil"/>
              <w:right w:val="nil"/>
            </w:tcBorders>
            <w:shd w:val="clear" w:color="auto" w:fill="E0E0E0"/>
          </w:tcPr>
          <w:p w14:paraId="6E4B1AF7"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r>
      <w:tr w:rsidR="00901CDA" w:rsidRPr="00207FD8" w14:paraId="0CB4EFB5" w14:textId="77777777">
        <w:trPr>
          <w:trHeight w:val="255"/>
        </w:trPr>
        <w:tc>
          <w:tcPr>
            <w:tcW w:w="6884" w:type="dxa"/>
            <w:tcBorders>
              <w:top w:val="nil"/>
              <w:left w:val="nil"/>
              <w:bottom w:val="single" w:sz="4" w:space="0" w:color="auto"/>
              <w:right w:val="single" w:sz="8" w:space="0" w:color="auto"/>
            </w:tcBorders>
            <w:shd w:val="clear" w:color="auto" w:fill="auto"/>
          </w:tcPr>
          <w:p w14:paraId="58AF7250" w14:textId="77777777" w:rsidR="00901CDA" w:rsidRPr="00207FD8" w:rsidDel="0059352D" w:rsidRDefault="00901CDA">
            <w:pPr>
              <w:rPr>
                <w:rFonts w:ascii="Tahoma" w:hAnsi="Tahoma" w:cs="Tahoma"/>
                <w:sz w:val="16"/>
                <w:szCs w:val="16"/>
              </w:rPr>
            </w:pPr>
            <w:r w:rsidRPr="00207FD8">
              <w:rPr>
                <w:rFonts w:ascii="Tahoma" w:hAnsi="Tahoma" w:cs="Tahoma"/>
                <w:sz w:val="16"/>
                <w:szCs w:val="16"/>
              </w:rPr>
              <w:t xml:space="preserve">Library Construction (library size </w:t>
            </w:r>
            <w:r w:rsidRPr="00207FD8">
              <w:rPr>
                <w:rFonts w:ascii="Tahoma" w:hAnsi="Tahoma" w:cs="Tahoma"/>
                <w:b/>
                <w:color w:val="000000"/>
                <w:sz w:val="20"/>
                <w:szCs w:val="20"/>
                <w:vertAlign w:val="superscript"/>
              </w:rPr>
              <w:t>integer</w:t>
            </w:r>
            <w:r w:rsidRPr="00207FD8">
              <w:rPr>
                <w:rFonts w:ascii="Tahoma" w:hAnsi="Tahoma" w:cs="Tahoma"/>
                <w:sz w:val="16"/>
                <w:szCs w:val="16"/>
              </w:rPr>
              <w:t xml:space="preserve">, number of clones sequenced </w:t>
            </w:r>
            <w:r w:rsidRPr="00207FD8">
              <w:rPr>
                <w:rFonts w:ascii="Tahoma" w:hAnsi="Tahoma" w:cs="Tahoma"/>
                <w:b/>
                <w:color w:val="000000"/>
                <w:sz w:val="20"/>
                <w:szCs w:val="20"/>
                <w:vertAlign w:val="superscript"/>
              </w:rPr>
              <w:t>integer</w:t>
            </w:r>
            <w:r w:rsidRPr="00207FD8">
              <w:rPr>
                <w:rFonts w:ascii="Tahoma" w:hAnsi="Tahoma" w:cs="Tahoma"/>
                <w:sz w:val="16"/>
                <w:szCs w:val="16"/>
              </w:rPr>
              <w:t>, vector</w:t>
            </w:r>
            <w:r w:rsidRPr="00207FD8">
              <w:rPr>
                <w:rFonts w:ascii="Tahoma" w:hAnsi="Tahoma" w:cs="Tahoma"/>
                <w:b/>
                <w:color w:val="000000"/>
                <w:sz w:val="20"/>
                <w:szCs w:val="20"/>
                <w:vertAlign w:val="superscript"/>
              </w:rPr>
              <w:t xml:space="preserve"> CV</w:t>
            </w:r>
            <w:r w:rsidRPr="00207FD8">
              <w:rPr>
                <w:rFonts w:ascii="Tahoma" w:hAnsi="Tahoma" w:cs="Tahoma"/>
                <w:sz w:val="16"/>
                <w:szCs w:val="16"/>
              </w:rPr>
              <w:t xml:space="preserve">) </w:t>
            </w:r>
            <w:r w:rsidRPr="00207FD8">
              <w:rPr>
                <w:rFonts w:ascii="Tahoma" w:hAnsi="Tahoma" w:cs="Tahoma"/>
                <w:b/>
                <w:color w:val="000000"/>
                <w:sz w:val="20"/>
                <w:szCs w:val="20"/>
                <w:vertAlign w:val="superscript"/>
              </w:rPr>
              <w:t>1</w:t>
            </w:r>
          </w:p>
        </w:tc>
        <w:tc>
          <w:tcPr>
            <w:tcW w:w="603" w:type="dxa"/>
            <w:tcBorders>
              <w:top w:val="nil"/>
              <w:left w:val="single" w:sz="8" w:space="0" w:color="auto"/>
              <w:bottom w:val="single" w:sz="4" w:space="0" w:color="auto"/>
              <w:right w:val="nil"/>
            </w:tcBorders>
          </w:tcPr>
          <w:p w14:paraId="5DC150DC" w14:textId="77777777" w:rsidR="00901CDA" w:rsidRPr="00207FD8" w:rsidRDefault="00901CDA">
            <w:pPr>
              <w:jc w:val="center"/>
              <w:rPr>
                <w:rFonts w:ascii="Tahoma" w:hAnsi="Tahoma" w:cs="Tahoma"/>
                <w:sz w:val="16"/>
                <w:szCs w:val="16"/>
              </w:rPr>
            </w:pPr>
          </w:p>
        </w:tc>
        <w:tc>
          <w:tcPr>
            <w:tcW w:w="436" w:type="dxa"/>
            <w:tcBorders>
              <w:top w:val="nil"/>
              <w:left w:val="nil"/>
              <w:bottom w:val="single" w:sz="4" w:space="0" w:color="auto"/>
              <w:right w:val="nil"/>
            </w:tcBorders>
            <w:shd w:val="clear" w:color="auto" w:fill="auto"/>
          </w:tcPr>
          <w:p w14:paraId="5C47F40B" w14:textId="77777777" w:rsidR="00901CDA" w:rsidRPr="00207FD8" w:rsidRDefault="00901CDA">
            <w:pPr>
              <w:jc w:val="center"/>
              <w:rPr>
                <w:rFonts w:ascii="Tahoma" w:hAnsi="Tahoma" w:cs="Tahoma"/>
                <w:sz w:val="16"/>
                <w:szCs w:val="16"/>
              </w:rPr>
            </w:pPr>
          </w:p>
        </w:tc>
        <w:tc>
          <w:tcPr>
            <w:tcW w:w="429" w:type="dxa"/>
            <w:tcBorders>
              <w:top w:val="nil"/>
              <w:left w:val="nil"/>
              <w:bottom w:val="single" w:sz="4" w:space="0" w:color="auto"/>
              <w:right w:val="nil"/>
            </w:tcBorders>
            <w:shd w:val="clear" w:color="auto" w:fill="auto"/>
          </w:tcPr>
          <w:p w14:paraId="4F6A27F5" w14:textId="77777777" w:rsidR="00901CDA" w:rsidRPr="00207FD8" w:rsidRDefault="00901CDA">
            <w:pPr>
              <w:jc w:val="center"/>
              <w:rPr>
                <w:rFonts w:ascii="Tahoma" w:hAnsi="Tahoma" w:cs="Tahoma"/>
                <w:sz w:val="16"/>
                <w:szCs w:val="16"/>
              </w:rPr>
            </w:pPr>
          </w:p>
        </w:tc>
        <w:tc>
          <w:tcPr>
            <w:tcW w:w="402" w:type="dxa"/>
            <w:tcBorders>
              <w:top w:val="nil"/>
              <w:left w:val="nil"/>
              <w:bottom w:val="single" w:sz="4" w:space="0" w:color="auto"/>
              <w:right w:val="nil"/>
            </w:tcBorders>
            <w:shd w:val="clear" w:color="auto" w:fill="auto"/>
          </w:tcPr>
          <w:p w14:paraId="368BB34D" w14:textId="77777777" w:rsidR="00901CDA" w:rsidRPr="00207FD8" w:rsidRDefault="00901CDA">
            <w:pPr>
              <w:jc w:val="center"/>
              <w:rPr>
                <w:rFonts w:ascii="Tahoma" w:hAnsi="Tahoma" w:cs="Tahoma"/>
                <w:sz w:val="16"/>
                <w:szCs w:val="16"/>
              </w:rPr>
            </w:pPr>
          </w:p>
        </w:tc>
        <w:tc>
          <w:tcPr>
            <w:tcW w:w="456" w:type="dxa"/>
            <w:tcBorders>
              <w:top w:val="nil"/>
              <w:left w:val="nil"/>
              <w:bottom w:val="single" w:sz="4" w:space="0" w:color="auto"/>
              <w:right w:val="nil"/>
            </w:tcBorders>
            <w:shd w:val="clear" w:color="auto" w:fill="auto"/>
          </w:tcPr>
          <w:p w14:paraId="286A6DE3" w14:textId="77777777" w:rsidR="00901CDA" w:rsidRPr="00207FD8" w:rsidRDefault="00901CDA">
            <w:pPr>
              <w:jc w:val="center"/>
              <w:rPr>
                <w:rFonts w:ascii="Tahoma" w:hAnsi="Tahoma" w:cs="Tahoma"/>
                <w:sz w:val="16"/>
                <w:szCs w:val="16"/>
              </w:rPr>
            </w:pPr>
          </w:p>
        </w:tc>
        <w:tc>
          <w:tcPr>
            <w:tcW w:w="458" w:type="dxa"/>
            <w:tcBorders>
              <w:top w:val="nil"/>
              <w:left w:val="nil"/>
              <w:bottom w:val="single" w:sz="4" w:space="0" w:color="auto"/>
              <w:right w:val="nil"/>
            </w:tcBorders>
            <w:shd w:val="clear" w:color="auto" w:fill="auto"/>
          </w:tcPr>
          <w:p w14:paraId="160659EF"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r>
      <w:tr w:rsidR="00901CDA" w:rsidRPr="00207FD8" w14:paraId="5CFE6BCE" w14:textId="77777777">
        <w:trPr>
          <w:trHeight w:val="255"/>
        </w:trPr>
        <w:tc>
          <w:tcPr>
            <w:tcW w:w="6884" w:type="dxa"/>
            <w:tcBorders>
              <w:top w:val="single" w:sz="4" w:space="0" w:color="auto"/>
              <w:left w:val="nil"/>
              <w:bottom w:val="nil"/>
              <w:right w:val="single" w:sz="8" w:space="0" w:color="auto"/>
            </w:tcBorders>
            <w:shd w:val="clear" w:color="auto" w:fill="E0E0E0"/>
          </w:tcPr>
          <w:p w14:paraId="145CA9FB" w14:textId="77777777" w:rsidR="00901CDA" w:rsidRPr="00207FD8" w:rsidDel="0059352D" w:rsidRDefault="00901CDA">
            <w:pPr>
              <w:rPr>
                <w:rFonts w:ascii="Tahoma" w:hAnsi="Tahoma" w:cs="Tahoma"/>
                <w:sz w:val="16"/>
                <w:szCs w:val="16"/>
              </w:rPr>
            </w:pPr>
            <w:r w:rsidRPr="00207FD8">
              <w:rPr>
                <w:rFonts w:ascii="Tahoma" w:hAnsi="Tahoma" w:cs="Tahoma"/>
                <w:sz w:val="16"/>
                <w:szCs w:val="16"/>
              </w:rPr>
              <w:lastRenderedPageBreak/>
              <w:t xml:space="preserve">Sequencing Method </w:t>
            </w:r>
            <w:r w:rsidRPr="00207FD8">
              <w:rPr>
                <w:rFonts w:ascii="Tahoma" w:hAnsi="Tahoma" w:cs="Tahoma"/>
                <w:color w:val="000000"/>
                <w:sz w:val="16"/>
                <w:szCs w:val="16"/>
              </w:rPr>
              <w:t xml:space="preserve">(e.g. </w:t>
            </w:r>
            <w:bookmarkStart w:id="194" w:name="OLE_LINK1"/>
            <w:r w:rsidRPr="00207FD8">
              <w:rPr>
                <w:rFonts w:ascii="Tahoma" w:hAnsi="Tahoma" w:cs="Tahoma"/>
                <w:sz w:val="16"/>
                <w:szCs w:val="16"/>
              </w:rPr>
              <w:t>dideoxysequencing, pyrosequencing</w:t>
            </w:r>
            <w:r w:rsidRPr="00207FD8">
              <w:rPr>
                <w:rFonts w:ascii="Tahoma" w:hAnsi="Tahoma" w:cs="Tahoma"/>
                <w:color w:val="000000"/>
                <w:sz w:val="16"/>
                <w:szCs w:val="16"/>
              </w:rPr>
              <w:t>, polony</w:t>
            </w:r>
            <w:bookmarkEnd w:id="194"/>
            <w:r w:rsidRPr="00207FD8">
              <w:rPr>
                <w:rFonts w:ascii="Tahoma" w:hAnsi="Tahoma" w:cs="Tahoma"/>
                <w:color w:val="000000"/>
                <w:sz w:val="16"/>
                <w:szCs w:val="16"/>
              </w:rPr>
              <w:t xml:space="preserve">) </w:t>
            </w:r>
            <w:r w:rsidRPr="00207FD8">
              <w:rPr>
                <w:rFonts w:ascii="Tahoma" w:hAnsi="Tahoma" w:cs="Tahoma"/>
                <w:b/>
                <w:color w:val="000000"/>
                <w:sz w:val="20"/>
                <w:szCs w:val="20"/>
                <w:vertAlign w:val="superscript"/>
              </w:rPr>
              <w:t>1, CV</w:t>
            </w:r>
            <w:r w:rsidRPr="00207FD8" w:rsidDel="004D702E">
              <w:rPr>
                <w:rFonts w:ascii="Tahoma" w:hAnsi="Tahoma" w:cs="Tahoma"/>
                <w:color w:val="000000"/>
                <w:sz w:val="16"/>
                <w:szCs w:val="16"/>
              </w:rPr>
              <w:t xml:space="preserve"> </w:t>
            </w:r>
          </w:p>
        </w:tc>
        <w:tc>
          <w:tcPr>
            <w:tcW w:w="603" w:type="dxa"/>
            <w:tcBorders>
              <w:top w:val="single" w:sz="4" w:space="0" w:color="auto"/>
              <w:left w:val="single" w:sz="8" w:space="0" w:color="auto"/>
              <w:bottom w:val="nil"/>
              <w:right w:val="nil"/>
            </w:tcBorders>
            <w:shd w:val="clear" w:color="auto" w:fill="E0E0E0"/>
          </w:tcPr>
          <w:p w14:paraId="41F1B0A4"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36" w:type="dxa"/>
            <w:tcBorders>
              <w:top w:val="single" w:sz="4" w:space="0" w:color="auto"/>
              <w:left w:val="nil"/>
              <w:bottom w:val="nil"/>
              <w:right w:val="nil"/>
            </w:tcBorders>
            <w:shd w:val="clear" w:color="auto" w:fill="E0E0E0"/>
          </w:tcPr>
          <w:p w14:paraId="70124EBB"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29" w:type="dxa"/>
            <w:tcBorders>
              <w:top w:val="single" w:sz="4" w:space="0" w:color="auto"/>
              <w:left w:val="nil"/>
              <w:bottom w:val="nil"/>
              <w:right w:val="nil"/>
            </w:tcBorders>
            <w:shd w:val="clear" w:color="auto" w:fill="E0E0E0"/>
          </w:tcPr>
          <w:p w14:paraId="09633CE5"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02" w:type="dxa"/>
            <w:tcBorders>
              <w:top w:val="single" w:sz="4" w:space="0" w:color="auto"/>
              <w:left w:val="nil"/>
              <w:bottom w:val="nil"/>
              <w:right w:val="nil"/>
            </w:tcBorders>
            <w:shd w:val="clear" w:color="auto" w:fill="E0E0E0"/>
          </w:tcPr>
          <w:p w14:paraId="3F23D277"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56" w:type="dxa"/>
            <w:tcBorders>
              <w:top w:val="single" w:sz="4" w:space="0" w:color="auto"/>
              <w:left w:val="nil"/>
              <w:bottom w:val="nil"/>
              <w:right w:val="nil"/>
            </w:tcBorders>
            <w:shd w:val="clear" w:color="auto" w:fill="E0E0E0"/>
          </w:tcPr>
          <w:p w14:paraId="5C4DFEB0"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c>
          <w:tcPr>
            <w:tcW w:w="458" w:type="dxa"/>
            <w:tcBorders>
              <w:top w:val="single" w:sz="4" w:space="0" w:color="auto"/>
              <w:left w:val="nil"/>
              <w:bottom w:val="nil"/>
              <w:right w:val="nil"/>
            </w:tcBorders>
            <w:shd w:val="clear" w:color="auto" w:fill="E0E0E0"/>
          </w:tcPr>
          <w:p w14:paraId="37308F83" w14:textId="77777777" w:rsidR="00901CDA" w:rsidRPr="00207FD8" w:rsidRDefault="00901CDA">
            <w:pPr>
              <w:jc w:val="center"/>
              <w:rPr>
                <w:rFonts w:ascii="Tahoma" w:hAnsi="Tahoma" w:cs="Tahoma"/>
                <w:sz w:val="16"/>
                <w:szCs w:val="16"/>
              </w:rPr>
            </w:pPr>
            <w:r w:rsidRPr="00207FD8">
              <w:rPr>
                <w:rFonts w:ascii="Tahoma" w:hAnsi="Tahoma" w:cs="Tahoma"/>
                <w:sz w:val="16"/>
                <w:szCs w:val="16"/>
              </w:rPr>
              <w:t>M</w:t>
            </w:r>
          </w:p>
        </w:tc>
      </w:tr>
      <w:tr w:rsidR="00901CDA" w:rsidRPr="00207FD8" w14:paraId="2791FD12" w14:textId="77777777">
        <w:trPr>
          <w:gridAfter w:val="6"/>
          <w:wAfter w:w="2784" w:type="dxa"/>
          <w:trHeight w:val="255"/>
        </w:trPr>
        <w:tc>
          <w:tcPr>
            <w:tcW w:w="6884" w:type="dxa"/>
            <w:tcBorders>
              <w:top w:val="nil"/>
              <w:left w:val="nil"/>
              <w:bottom w:val="single" w:sz="4" w:space="0" w:color="auto"/>
              <w:right w:val="single" w:sz="8" w:space="0" w:color="auto"/>
            </w:tcBorders>
            <w:shd w:val="clear" w:color="auto" w:fill="000000"/>
          </w:tcPr>
          <w:p w14:paraId="277AA829" w14:textId="77777777" w:rsidR="00901CDA" w:rsidRPr="00207FD8" w:rsidRDefault="00901CDA">
            <w:pPr>
              <w:jc w:val="center"/>
              <w:rPr>
                <w:rFonts w:ascii="Tahoma" w:hAnsi="Tahoma" w:cs="Tahoma"/>
                <w:i/>
                <w:iCs/>
                <w:color w:val="FFFFFF"/>
                <w:sz w:val="16"/>
                <w:szCs w:val="16"/>
              </w:rPr>
            </w:pPr>
            <w:r w:rsidRPr="00207FD8">
              <w:rPr>
                <w:rFonts w:ascii="Tahoma" w:hAnsi="Tahoma" w:cs="Tahoma"/>
                <w:i/>
                <w:iCs/>
                <w:color w:val="FFFFFF"/>
                <w:sz w:val="16"/>
                <w:szCs w:val="16"/>
              </w:rPr>
              <w:t>Assay</w:t>
            </w:r>
          </w:p>
        </w:tc>
      </w:tr>
      <w:tr w:rsidR="00901CDA" w:rsidRPr="00207FD8" w14:paraId="573D4696" w14:textId="77777777">
        <w:trPr>
          <w:gridAfter w:val="6"/>
          <w:wAfter w:w="2784" w:type="dxa"/>
          <w:trHeight w:val="255"/>
        </w:trPr>
        <w:tc>
          <w:tcPr>
            <w:tcW w:w="6884" w:type="dxa"/>
            <w:tcBorders>
              <w:top w:val="single" w:sz="4" w:space="0" w:color="auto"/>
              <w:left w:val="nil"/>
              <w:bottom w:val="single" w:sz="4" w:space="0" w:color="auto"/>
              <w:right w:val="single" w:sz="8" w:space="0" w:color="auto"/>
            </w:tcBorders>
            <w:shd w:val="clear" w:color="auto" w:fill="auto"/>
          </w:tcPr>
          <w:p w14:paraId="26A65CA7" w14:textId="77777777" w:rsidR="00901CDA" w:rsidRPr="00207FD8" w:rsidRDefault="00901CDA">
            <w:pPr>
              <w:rPr>
                <w:rFonts w:ascii="Tahoma" w:hAnsi="Tahoma" w:cs="Tahoma"/>
                <w:b/>
                <w:bCs/>
                <w:sz w:val="16"/>
                <w:szCs w:val="16"/>
              </w:rPr>
            </w:pPr>
            <w:r w:rsidRPr="00207FD8">
              <w:rPr>
                <w:rFonts w:ascii="Tahoma" w:hAnsi="Tahoma" w:cs="Tahoma"/>
                <w:b/>
                <w:bCs/>
                <w:sz w:val="16"/>
                <w:szCs w:val="16"/>
              </w:rPr>
              <w:t>DATA PROCESSING</w:t>
            </w:r>
          </w:p>
        </w:tc>
      </w:tr>
      <w:tr w:rsidR="00901CDA" w:rsidRPr="00207FD8" w14:paraId="44F3120B" w14:textId="77777777">
        <w:trPr>
          <w:trHeight w:val="255"/>
        </w:trPr>
        <w:tc>
          <w:tcPr>
            <w:tcW w:w="6884" w:type="dxa"/>
            <w:tcBorders>
              <w:top w:val="single" w:sz="4" w:space="0" w:color="auto"/>
              <w:left w:val="nil"/>
              <w:bottom w:val="nil"/>
              <w:right w:val="single" w:sz="8" w:space="0" w:color="auto"/>
            </w:tcBorders>
            <w:shd w:val="clear" w:color="auto" w:fill="E0E0E0"/>
          </w:tcPr>
          <w:p w14:paraId="64C9D31D" w14:textId="77777777" w:rsidR="00901CDA" w:rsidRPr="00207FD8" w:rsidRDefault="00901CDA">
            <w:pPr>
              <w:rPr>
                <w:rFonts w:ascii="Tahoma" w:hAnsi="Tahoma" w:cs="Tahoma"/>
                <w:color w:val="000000"/>
                <w:sz w:val="16"/>
                <w:szCs w:val="16"/>
              </w:rPr>
            </w:pPr>
            <w:r w:rsidRPr="00207FD8">
              <w:rPr>
                <w:rFonts w:ascii="Tahoma" w:hAnsi="Tahoma" w:cs="Tahoma"/>
                <w:color w:val="000000"/>
                <w:sz w:val="16"/>
                <w:szCs w:val="16"/>
              </w:rPr>
              <w:t xml:space="preserve">Assembly (assembly method </w:t>
            </w:r>
            <w:r w:rsidRPr="00207FD8">
              <w:rPr>
                <w:rFonts w:ascii="Tahoma" w:hAnsi="Tahoma" w:cs="Tahoma"/>
                <w:b/>
                <w:color w:val="000000"/>
                <w:sz w:val="20"/>
                <w:szCs w:val="20"/>
                <w:vertAlign w:val="superscript"/>
              </w:rPr>
              <w:t>CV</w:t>
            </w:r>
            <w:r w:rsidRPr="00207FD8">
              <w:rPr>
                <w:rFonts w:ascii="Tahoma" w:hAnsi="Tahoma" w:cs="Tahoma"/>
                <w:color w:val="000000"/>
                <w:sz w:val="16"/>
                <w:szCs w:val="16"/>
              </w:rPr>
              <w:t xml:space="preserve">, estimated error rate </w:t>
            </w:r>
            <w:r w:rsidRPr="00207FD8">
              <w:rPr>
                <w:rFonts w:ascii="Tahoma" w:hAnsi="Tahoma" w:cs="Tahoma"/>
                <w:b/>
                <w:color w:val="000000"/>
                <w:sz w:val="20"/>
                <w:szCs w:val="20"/>
                <w:vertAlign w:val="superscript"/>
              </w:rPr>
              <w:t>(unit)</w:t>
            </w:r>
            <w:r w:rsidRPr="00207FD8">
              <w:rPr>
                <w:rFonts w:ascii="Tahoma" w:hAnsi="Tahoma" w:cs="Tahoma"/>
                <w:color w:val="000000"/>
                <w:sz w:val="16"/>
                <w:szCs w:val="16"/>
              </w:rPr>
              <w:t xml:space="preserve">  and method of calculation </w:t>
            </w:r>
            <w:r w:rsidRPr="00207FD8">
              <w:rPr>
                <w:rFonts w:ascii="Tahoma" w:hAnsi="Tahoma" w:cs="Tahoma"/>
                <w:b/>
                <w:color w:val="000000"/>
                <w:sz w:val="20"/>
                <w:szCs w:val="20"/>
                <w:vertAlign w:val="superscript"/>
              </w:rPr>
              <w:t>CV</w:t>
            </w:r>
            <w:r w:rsidRPr="00207FD8">
              <w:rPr>
                <w:rFonts w:ascii="Tahoma" w:hAnsi="Tahoma" w:cs="Tahoma"/>
                <w:color w:val="000000"/>
                <w:sz w:val="16"/>
                <w:szCs w:val="16"/>
              </w:rPr>
              <w:t>)</w:t>
            </w:r>
            <w:r w:rsidRPr="00207FD8">
              <w:rPr>
                <w:rFonts w:ascii="Tahoma" w:hAnsi="Tahoma" w:cs="Tahoma"/>
                <w:b/>
                <w:color w:val="000000"/>
                <w:sz w:val="20"/>
                <w:szCs w:val="20"/>
                <w:vertAlign w:val="superscript"/>
              </w:rPr>
              <w:t xml:space="preserve"> 1</w:t>
            </w:r>
          </w:p>
        </w:tc>
        <w:tc>
          <w:tcPr>
            <w:tcW w:w="603" w:type="dxa"/>
            <w:tcBorders>
              <w:top w:val="single" w:sz="4" w:space="0" w:color="auto"/>
              <w:left w:val="single" w:sz="8" w:space="0" w:color="auto"/>
              <w:bottom w:val="nil"/>
              <w:right w:val="nil"/>
            </w:tcBorders>
            <w:shd w:val="clear" w:color="auto" w:fill="E0E0E0"/>
          </w:tcPr>
          <w:p w14:paraId="2DB4EB95"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M</w:t>
            </w:r>
          </w:p>
        </w:tc>
        <w:tc>
          <w:tcPr>
            <w:tcW w:w="436" w:type="dxa"/>
            <w:tcBorders>
              <w:top w:val="single" w:sz="4" w:space="0" w:color="auto"/>
              <w:left w:val="nil"/>
              <w:bottom w:val="nil"/>
              <w:right w:val="nil"/>
            </w:tcBorders>
            <w:shd w:val="clear" w:color="auto" w:fill="E0E0E0"/>
          </w:tcPr>
          <w:p w14:paraId="10BE8A20" w14:textId="77777777" w:rsidR="00901CDA" w:rsidRPr="00207FD8" w:rsidRDefault="00901CDA" w:rsidP="00594FC9">
            <w:pPr>
              <w:jc w:val="center"/>
              <w:rPr>
                <w:rFonts w:ascii="Tahoma" w:hAnsi="Tahoma" w:cs="Tahoma"/>
                <w:color w:val="000000"/>
                <w:sz w:val="16"/>
                <w:szCs w:val="16"/>
              </w:rPr>
            </w:pPr>
            <w:r w:rsidRPr="00207FD8">
              <w:rPr>
                <w:rFonts w:ascii="Tahoma" w:hAnsi="Tahoma" w:cs="Tahoma"/>
                <w:sz w:val="16"/>
                <w:szCs w:val="16"/>
              </w:rPr>
              <w:t>M</w:t>
            </w:r>
          </w:p>
        </w:tc>
        <w:tc>
          <w:tcPr>
            <w:tcW w:w="429" w:type="dxa"/>
            <w:tcBorders>
              <w:top w:val="single" w:sz="4" w:space="0" w:color="auto"/>
              <w:left w:val="nil"/>
              <w:bottom w:val="nil"/>
              <w:right w:val="nil"/>
            </w:tcBorders>
            <w:shd w:val="clear" w:color="auto" w:fill="E0E0E0"/>
          </w:tcPr>
          <w:p w14:paraId="78C59CAD" w14:textId="77777777" w:rsidR="00901CDA" w:rsidRPr="00207FD8" w:rsidRDefault="00901CDA" w:rsidP="00594FC9">
            <w:pPr>
              <w:jc w:val="center"/>
              <w:rPr>
                <w:rFonts w:ascii="Tahoma" w:hAnsi="Tahoma" w:cs="Tahoma"/>
                <w:color w:val="000000"/>
                <w:sz w:val="16"/>
                <w:szCs w:val="16"/>
              </w:rPr>
            </w:pPr>
            <w:r w:rsidRPr="00207FD8">
              <w:rPr>
                <w:rFonts w:ascii="Tahoma" w:hAnsi="Tahoma" w:cs="Tahoma"/>
                <w:sz w:val="16"/>
                <w:szCs w:val="16"/>
              </w:rPr>
              <w:t>M</w:t>
            </w:r>
          </w:p>
        </w:tc>
        <w:tc>
          <w:tcPr>
            <w:tcW w:w="402" w:type="dxa"/>
            <w:tcBorders>
              <w:top w:val="single" w:sz="4" w:space="0" w:color="auto"/>
              <w:left w:val="nil"/>
              <w:bottom w:val="nil"/>
              <w:right w:val="nil"/>
            </w:tcBorders>
            <w:shd w:val="clear" w:color="auto" w:fill="E0E0E0"/>
          </w:tcPr>
          <w:p w14:paraId="50189BBF" w14:textId="77777777" w:rsidR="00901CDA" w:rsidRPr="00207FD8" w:rsidRDefault="00901CDA" w:rsidP="00594FC9">
            <w:pPr>
              <w:jc w:val="center"/>
              <w:rPr>
                <w:rFonts w:ascii="Tahoma" w:hAnsi="Tahoma" w:cs="Tahoma"/>
                <w:color w:val="000000"/>
                <w:sz w:val="16"/>
                <w:szCs w:val="16"/>
              </w:rPr>
            </w:pPr>
            <w:r w:rsidRPr="00207FD8">
              <w:rPr>
                <w:rFonts w:ascii="Tahoma" w:hAnsi="Tahoma" w:cs="Tahoma"/>
                <w:sz w:val="16"/>
                <w:szCs w:val="16"/>
              </w:rPr>
              <w:t>M</w:t>
            </w:r>
          </w:p>
        </w:tc>
        <w:tc>
          <w:tcPr>
            <w:tcW w:w="456" w:type="dxa"/>
            <w:tcBorders>
              <w:top w:val="single" w:sz="4" w:space="0" w:color="auto"/>
              <w:left w:val="nil"/>
              <w:bottom w:val="nil"/>
              <w:right w:val="nil"/>
            </w:tcBorders>
            <w:shd w:val="clear" w:color="auto" w:fill="E0E0E0"/>
          </w:tcPr>
          <w:p w14:paraId="5B1BD4D0" w14:textId="77777777" w:rsidR="00901CDA" w:rsidRPr="00207FD8" w:rsidRDefault="00901CDA" w:rsidP="00594FC9">
            <w:pPr>
              <w:jc w:val="center"/>
              <w:rPr>
                <w:rFonts w:ascii="Tahoma" w:hAnsi="Tahoma" w:cs="Tahoma"/>
                <w:color w:val="000000"/>
                <w:sz w:val="16"/>
                <w:szCs w:val="16"/>
              </w:rPr>
            </w:pPr>
            <w:r w:rsidRPr="00207FD8">
              <w:rPr>
                <w:rFonts w:ascii="Tahoma" w:hAnsi="Tahoma" w:cs="Tahoma"/>
                <w:sz w:val="16"/>
                <w:szCs w:val="16"/>
              </w:rPr>
              <w:t>M</w:t>
            </w:r>
          </w:p>
        </w:tc>
        <w:tc>
          <w:tcPr>
            <w:tcW w:w="458" w:type="dxa"/>
            <w:tcBorders>
              <w:top w:val="single" w:sz="4" w:space="0" w:color="auto"/>
              <w:left w:val="nil"/>
              <w:bottom w:val="nil"/>
              <w:right w:val="nil"/>
            </w:tcBorders>
            <w:shd w:val="clear" w:color="auto" w:fill="E0E0E0"/>
          </w:tcPr>
          <w:p w14:paraId="55C01504" w14:textId="77777777" w:rsidR="00901CDA" w:rsidRPr="00207FD8" w:rsidRDefault="00901CDA" w:rsidP="00594FC9">
            <w:pPr>
              <w:jc w:val="center"/>
              <w:rPr>
                <w:rFonts w:ascii="Tahoma" w:hAnsi="Tahoma" w:cs="Tahoma"/>
                <w:color w:val="000000"/>
                <w:sz w:val="16"/>
                <w:szCs w:val="16"/>
              </w:rPr>
            </w:pPr>
            <w:r w:rsidRPr="00207FD8">
              <w:rPr>
                <w:rFonts w:ascii="Tahoma" w:hAnsi="Tahoma" w:cs="Tahoma"/>
                <w:sz w:val="16"/>
                <w:szCs w:val="16"/>
              </w:rPr>
              <w:t>M</w:t>
            </w:r>
          </w:p>
        </w:tc>
      </w:tr>
      <w:tr w:rsidR="00901CDA" w:rsidRPr="00207FD8" w14:paraId="2F8631DD" w14:textId="77777777">
        <w:trPr>
          <w:trHeight w:val="270"/>
        </w:trPr>
        <w:tc>
          <w:tcPr>
            <w:tcW w:w="6884" w:type="dxa"/>
            <w:tcBorders>
              <w:top w:val="nil"/>
              <w:left w:val="nil"/>
              <w:bottom w:val="nil"/>
              <w:right w:val="single" w:sz="8" w:space="0" w:color="auto"/>
            </w:tcBorders>
            <w:shd w:val="clear" w:color="auto" w:fill="auto"/>
          </w:tcPr>
          <w:p w14:paraId="3C0816CC" w14:textId="77777777" w:rsidR="00901CDA" w:rsidRPr="00207FD8" w:rsidRDefault="00901CDA">
            <w:pPr>
              <w:rPr>
                <w:rFonts w:ascii="Tahoma" w:hAnsi="Tahoma" w:cs="Tahoma"/>
                <w:sz w:val="16"/>
                <w:szCs w:val="16"/>
              </w:rPr>
            </w:pPr>
            <w:r w:rsidRPr="00207FD8">
              <w:rPr>
                <w:rFonts w:ascii="Tahoma" w:hAnsi="Tahoma" w:cs="Tahoma"/>
                <w:sz w:val="16"/>
                <w:szCs w:val="16"/>
                <w:lang w:val="en-GB"/>
              </w:rPr>
              <w:t xml:space="preserve">Finishing strategy (status </w:t>
            </w:r>
            <w:r w:rsidRPr="00207FD8">
              <w:rPr>
                <w:rFonts w:ascii="Tahoma" w:hAnsi="Tahoma" w:cs="Tahoma"/>
                <w:i/>
                <w:sz w:val="16"/>
                <w:szCs w:val="16"/>
                <w:lang w:val="en-GB"/>
              </w:rPr>
              <w:t>e.g</w:t>
            </w:r>
            <w:r w:rsidRPr="00207FD8">
              <w:rPr>
                <w:rFonts w:ascii="Tahoma" w:hAnsi="Tahoma" w:cs="Tahoma"/>
                <w:sz w:val="16"/>
                <w:szCs w:val="16"/>
                <w:lang w:val="en-GB"/>
              </w:rPr>
              <w:t xml:space="preserve">. complete or draft </w:t>
            </w:r>
            <w:r w:rsidRPr="00207FD8">
              <w:rPr>
                <w:rFonts w:ascii="Tahoma" w:hAnsi="Tahoma" w:cs="Tahoma"/>
                <w:b/>
                <w:color w:val="000000"/>
                <w:sz w:val="20"/>
                <w:szCs w:val="20"/>
                <w:vertAlign w:val="superscript"/>
              </w:rPr>
              <w:t>CV</w:t>
            </w:r>
            <w:r w:rsidRPr="00207FD8">
              <w:rPr>
                <w:rFonts w:ascii="Tahoma" w:hAnsi="Tahoma" w:cs="Tahoma"/>
                <w:sz w:val="16"/>
                <w:szCs w:val="16"/>
                <w:lang w:val="en-GB"/>
              </w:rPr>
              <w:t>, coverage</w:t>
            </w:r>
            <w:r w:rsidRPr="00207FD8">
              <w:rPr>
                <w:rFonts w:ascii="Tahoma" w:hAnsi="Tahoma" w:cs="Tahoma"/>
                <w:b/>
                <w:color w:val="000000"/>
                <w:sz w:val="20"/>
                <w:szCs w:val="20"/>
                <w:vertAlign w:val="superscript"/>
              </w:rPr>
              <w:t xml:space="preserve"> integer</w:t>
            </w:r>
            <w:r w:rsidRPr="00207FD8">
              <w:rPr>
                <w:rFonts w:ascii="Tahoma" w:hAnsi="Tahoma" w:cs="Tahoma"/>
                <w:sz w:val="16"/>
                <w:szCs w:val="16"/>
                <w:lang w:val="en-GB"/>
              </w:rPr>
              <w:t xml:space="preserve">, contigs </w:t>
            </w:r>
            <w:r w:rsidRPr="00207FD8">
              <w:rPr>
                <w:rFonts w:ascii="Tahoma" w:hAnsi="Tahoma" w:cs="Tahoma"/>
                <w:b/>
                <w:color w:val="000000"/>
                <w:sz w:val="20"/>
                <w:szCs w:val="20"/>
                <w:vertAlign w:val="superscript"/>
              </w:rPr>
              <w:t>integer</w:t>
            </w:r>
            <w:r w:rsidRPr="00207FD8">
              <w:rPr>
                <w:rFonts w:ascii="Tahoma" w:hAnsi="Tahoma" w:cs="Tahoma"/>
                <w:sz w:val="16"/>
                <w:szCs w:val="16"/>
                <w:lang w:val="en-GB"/>
              </w:rPr>
              <w:t xml:space="preserve">) </w:t>
            </w:r>
            <w:r w:rsidRPr="00207FD8">
              <w:rPr>
                <w:rFonts w:ascii="Tahoma" w:hAnsi="Tahoma" w:cs="Tahoma"/>
                <w:b/>
                <w:color w:val="000000"/>
                <w:sz w:val="20"/>
                <w:szCs w:val="20"/>
                <w:vertAlign w:val="superscript"/>
              </w:rPr>
              <w:t>1</w:t>
            </w:r>
            <w:r w:rsidRPr="00207FD8">
              <w:rPr>
                <w:rFonts w:ascii="Tahoma" w:hAnsi="Tahoma" w:cs="Tahoma"/>
                <w:sz w:val="16"/>
                <w:szCs w:val="16"/>
                <w:lang w:val="en-GB"/>
              </w:rPr>
              <w:t xml:space="preserve"> </w:t>
            </w:r>
          </w:p>
        </w:tc>
        <w:tc>
          <w:tcPr>
            <w:tcW w:w="603" w:type="dxa"/>
            <w:tcBorders>
              <w:top w:val="nil"/>
              <w:left w:val="single" w:sz="8" w:space="0" w:color="auto"/>
              <w:bottom w:val="nil"/>
              <w:right w:val="nil"/>
            </w:tcBorders>
          </w:tcPr>
          <w:p w14:paraId="1D5F720B"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M</w:t>
            </w:r>
          </w:p>
        </w:tc>
        <w:tc>
          <w:tcPr>
            <w:tcW w:w="436" w:type="dxa"/>
            <w:tcBorders>
              <w:top w:val="nil"/>
              <w:left w:val="nil"/>
              <w:bottom w:val="nil"/>
              <w:right w:val="nil"/>
            </w:tcBorders>
            <w:shd w:val="clear" w:color="auto" w:fill="auto"/>
          </w:tcPr>
          <w:p w14:paraId="71A6D2FB"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M</w:t>
            </w:r>
          </w:p>
        </w:tc>
        <w:tc>
          <w:tcPr>
            <w:tcW w:w="429" w:type="dxa"/>
            <w:tcBorders>
              <w:top w:val="nil"/>
              <w:left w:val="nil"/>
              <w:bottom w:val="nil"/>
              <w:right w:val="nil"/>
            </w:tcBorders>
            <w:shd w:val="clear" w:color="auto" w:fill="auto"/>
          </w:tcPr>
          <w:p w14:paraId="27F8CFDC"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X</w:t>
            </w:r>
          </w:p>
        </w:tc>
        <w:tc>
          <w:tcPr>
            <w:tcW w:w="402" w:type="dxa"/>
            <w:tcBorders>
              <w:top w:val="nil"/>
              <w:left w:val="nil"/>
              <w:bottom w:val="nil"/>
              <w:right w:val="nil"/>
            </w:tcBorders>
            <w:shd w:val="clear" w:color="auto" w:fill="auto"/>
          </w:tcPr>
          <w:p w14:paraId="0F4AFB53"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X</w:t>
            </w:r>
          </w:p>
        </w:tc>
        <w:tc>
          <w:tcPr>
            <w:tcW w:w="456" w:type="dxa"/>
            <w:tcBorders>
              <w:top w:val="nil"/>
              <w:left w:val="nil"/>
              <w:bottom w:val="nil"/>
              <w:right w:val="nil"/>
            </w:tcBorders>
            <w:shd w:val="clear" w:color="auto" w:fill="auto"/>
          </w:tcPr>
          <w:p w14:paraId="4A984ECE"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X</w:t>
            </w:r>
          </w:p>
        </w:tc>
        <w:tc>
          <w:tcPr>
            <w:tcW w:w="458" w:type="dxa"/>
            <w:tcBorders>
              <w:top w:val="nil"/>
              <w:left w:val="nil"/>
              <w:bottom w:val="nil"/>
              <w:right w:val="nil"/>
            </w:tcBorders>
            <w:shd w:val="clear" w:color="auto" w:fill="auto"/>
          </w:tcPr>
          <w:p w14:paraId="501422C1"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X</w:t>
            </w:r>
          </w:p>
        </w:tc>
      </w:tr>
      <w:tr w:rsidR="00901CDA" w:rsidRPr="00207FD8" w14:paraId="512FB073" w14:textId="77777777">
        <w:trPr>
          <w:trHeight w:val="270"/>
        </w:trPr>
        <w:tc>
          <w:tcPr>
            <w:tcW w:w="6884" w:type="dxa"/>
            <w:tcBorders>
              <w:top w:val="nil"/>
              <w:left w:val="nil"/>
              <w:bottom w:val="single" w:sz="8" w:space="0" w:color="auto"/>
              <w:right w:val="single" w:sz="8" w:space="0" w:color="auto"/>
            </w:tcBorders>
            <w:shd w:val="clear" w:color="auto" w:fill="auto"/>
          </w:tcPr>
          <w:p w14:paraId="4A33A667" w14:textId="77777777" w:rsidR="00901CDA" w:rsidRPr="00207FD8" w:rsidRDefault="00901CDA">
            <w:pPr>
              <w:rPr>
                <w:rFonts w:ascii="Tahoma" w:hAnsi="Tahoma" w:cs="Tahoma"/>
                <w:sz w:val="16"/>
                <w:szCs w:val="16"/>
              </w:rPr>
            </w:pPr>
            <w:r w:rsidRPr="00207FD8">
              <w:rPr>
                <w:rFonts w:ascii="Tahoma" w:hAnsi="Tahoma" w:cs="Tahoma"/>
                <w:sz w:val="16"/>
                <w:szCs w:val="16"/>
              </w:rPr>
              <w:t xml:space="preserve">Classification (binning) method for fragments  - </w:t>
            </w:r>
            <w:r w:rsidRPr="00207FD8">
              <w:rPr>
                <w:rFonts w:ascii="Tahoma" w:hAnsi="Tahoma" w:cs="Tahoma"/>
                <w:b/>
                <w:color w:val="000000"/>
                <w:sz w:val="20"/>
                <w:szCs w:val="20"/>
                <w:vertAlign w:val="superscript"/>
              </w:rPr>
              <w:t xml:space="preserve">1,2, </w:t>
            </w:r>
            <w:r w:rsidRPr="00207FD8">
              <w:rPr>
                <w:rFonts w:ascii="Tahoma" w:hAnsi="Tahoma" w:cs="Tahoma"/>
                <w:b/>
                <w:color w:val="C0C0C0"/>
                <w:sz w:val="20"/>
                <w:szCs w:val="20"/>
                <w:vertAlign w:val="superscript"/>
              </w:rPr>
              <w:t>PMID or DOI or URL for SOP</w:t>
            </w:r>
          </w:p>
        </w:tc>
        <w:tc>
          <w:tcPr>
            <w:tcW w:w="603" w:type="dxa"/>
            <w:tcBorders>
              <w:top w:val="nil"/>
              <w:left w:val="single" w:sz="8" w:space="0" w:color="auto"/>
              <w:bottom w:val="single" w:sz="8" w:space="0" w:color="auto"/>
              <w:right w:val="nil"/>
            </w:tcBorders>
          </w:tcPr>
          <w:p w14:paraId="3A83A352"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w:t>
            </w:r>
          </w:p>
        </w:tc>
        <w:tc>
          <w:tcPr>
            <w:tcW w:w="436" w:type="dxa"/>
            <w:tcBorders>
              <w:top w:val="nil"/>
              <w:left w:val="nil"/>
              <w:bottom w:val="single" w:sz="8" w:space="0" w:color="auto"/>
              <w:right w:val="nil"/>
            </w:tcBorders>
            <w:shd w:val="clear" w:color="auto" w:fill="auto"/>
          </w:tcPr>
          <w:p w14:paraId="671D5BD3"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w:t>
            </w:r>
          </w:p>
        </w:tc>
        <w:tc>
          <w:tcPr>
            <w:tcW w:w="429" w:type="dxa"/>
            <w:tcBorders>
              <w:top w:val="nil"/>
              <w:left w:val="nil"/>
              <w:bottom w:val="single" w:sz="8" w:space="0" w:color="auto"/>
              <w:right w:val="nil"/>
            </w:tcBorders>
            <w:shd w:val="clear" w:color="auto" w:fill="auto"/>
          </w:tcPr>
          <w:p w14:paraId="6C58A217"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w:t>
            </w:r>
          </w:p>
        </w:tc>
        <w:tc>
          <w:tcPr>
            <w:tcW w:w="402" w:type="dxa"/>
            <w:tcBorders>
              <w:top w:val="nil"/>
              <w:left w:val="nil"/>
              <w:bottom w:val="single" w:sz="8" w:space="0" w:color="auto"/>
              <w:right w:val="nil"/>
            </w:tcBorders>
            <w:shd w:val="clear" w:color="auto" w:fill="auto"/>
          </w:tcPr>
          <w:p w14:paraId="1F4F3089"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w:t>
            </w:r>
          </w:p>
        </w:tc>
        <w:tc>
          <w:tcPr>
            <w:tcW w:w="456" w:type="dxa"/>
            <w:tcBorders>
              <w:top w:val="nil"/>
              <w:left w:val="nil"/>
              <w:bottom w:val="single" w:sz="8" w:space="0" w:color="auto"/>
              <w:right w:val="nil"/>
            </w:tcBorders>
            <w:shd w:val="clear" w:color="auto" w:fill="auto"/>
          </w:tcPr>
          <w:p w14:paraId="3C05CC10"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w:t>
            </w:r>
          </w:p>
        </w:tc>
        <w:tc>
          <w:tcPr>
            <w:tcW w:w="458" w:type="dxa"/>
            <w:tcBorders>
              <w:top w:val="nil"/>
              <w:left w:val="nil"/>
              <w:bottom w:val="single" w:sz="8" w:space="0" w:color="auto"/>
              <w:right w:val="nil"/>
            </w:tcBorders>
            <w:shd w:val="clear" w:color="auto" w:fill="auto"/>
          </w:tcPr>
          <w:p w14:paraId="457268EA" w14:textId="77777777" w:rsidR="00901CDA" w:rsidRPr="00207FD8" w:rsidRDefault="00901CDA" w:rsidP="00594FC9">
            <w:pPr>
              <w:jc w:val="center"/>
              <w:rPr>
                <w:rFonts w:ascii="Tahoma" w:hAnsi="Tahoma" w:cs="Tahoma"/>
                <w:sz w:val="16"/>
                <w:szCs w:val="16"/>
              </w:rPr>
            </w:pPr>
            <w:r w:rsidRPr="00207FD8">
              <w:rPr>
                <w:rFonts w:ascii="Tahoma" w:hAnsi="Tahoma" w:cs="Tahoma"/>
                <w:sz w:val="16"/>
                <w:szCs w:val="16"/>
              </w:rPr>
              <w:t>M</w:t>
            </w:r>
          </w:p>
        </w:tc>
      </w:tr>
    </w:tbl>
    <w:p w14:paraId="2D9104A5" w14:textId="77777777" w:rsidR="00046DDA" w:rsidRPr="00207FD8" w:rsidRDefault="00046DDA" w:rsidP="00046DDA">
      <w:pPr>
        <w:rPr>
          <w:rFonts w:ascii="Palatino Linotype" w:hAnsi="Palatino Linotype"/>
          <w:b/>
          <w:lang w:val="en-GB"/>
        </w:rPr>
      </w:pPr>
    </w:p>
    <w:p w14:paraId="2F6BF1C1" w14:textId="77777777" w:rsidR="00046DDA" w:rsidRPr="004D0317" w:rsidRDefault="00046DDA" w:rsidP="004D0317">
      <w:pPr>
        <w:pStyle w:val="CommentText"/>
        <w:jc w:val="both"/>
        <w:rPr>
          <w:rFonts w:ascii="Palatino Linotype" w:hAnsi="Palatino Linotype"/>
        </w:rPr>
      </w:pPr>
      <w:r w:rsidRPr="00207FD8">
        <w:rPr>
          <w:rFonts w:ascii="Palatino Linotype" w:hAnsi="Palatino Linotype"/>
          <w:lang w:val="en-GB"/>
        </w:rPr>
        <w:t>The proposed contents of the MIGS</w:t>
      </w:r>
      <w:ins w:id="195" w:author="DFIELD" w:date="2007-05-27T23:56:00Z">
        <w:r w:rsidR="004D439B">
          <w:rPr>
            <w:rFonts w:ascii="Palatino Linotype" w:hAnsi="Palatino Linotype"/>
            <w:lang w:val="en-GB"/>
          </w:rPr>
          <w:t>/MIMS</w:t>
        </w:r>
      </w:ins>
      <w:r w:rsidRPr="00207FD8">
        <w:rPr>
          <w:rFonts w:ascii="Palatino Linotype" w:hAnsi="Palatino Linotype"/>
          <w:lang w:val="en-GB"/>
        </w:rPr>
        <w:t xml:space="preserve"> checklist</w:t>
      </w:r>
      <w:r w:rsidR="00F558B0" w:rsidRPr="00207FD8">
        <w:rPr>
          <w:rFonts w:ascii="Palatino Linotype" w:hAnsi="Palatino Linotype"/>
          <w:lang w:val="en-GB"/>
        </w:rPr>
        <w:t xml:space="preserve"> 1.</w:t>
      </w:r>
      <w:ins w:id="196" w:author="DFIELD" w:date="2007-05-27T23:56:00Z">
        <w:r w:rsidR="004D439B">
          <w:rPr>
            <w:rFonts w:ascii="Palatino Linotype" w:hAnsi="Palatino Linotype"/>
            <w:lang w:val="en-GB"/>
          </w:rPr>
          <w:t>2</w:t>
        </w:r>
      </w:ins>
      <w:del w:id="197" w:author="DFIELD" w:date="2007-05-27T23:56:00Z">
        <w:r w:rsidR="00F558B0" w:rsidRPr="00207FD8" w:rsidDel="004D439B">
          <w:rPr>
            <w:rFonts w:ascii="Palatino Linotype" w:hAnsi="Palatino Linotype"/>
            <w:lang w:val="en-GB"/>
          </w:rPr>
          <w:delText>1</w:delText>
        </w:r>
      </w:del>
      <w:r w:rsidRPr="00207FD8">
        <w:rPr>
          <w:rFonts w:ascii="Palatino Linotype" w:hAnsi="Palatino Linotype"/>
          <w:lang w:val="en-GB"/>
        </w:rPr>
        <w:t xml:space="preserve">.  All proposed descriptors in MIGS and the </w:t>
      </w:r>
      <w:ins w:id="198" w:author="DFIELD" w:date="2007-05-27T23:56:00Z">
        <w:r w:rsidR="004D439B">
          <w:rPr>
            <w:rFonts w:ascii="Palatino Linotype" w:hAnsi="Palatino Linotype"/>
            <w:lang w:val="en-GB"/>
          </w:rPr>
          <w:t>profiles (</w:t>
        </w:r>
      </w:ins>
      <w:r w:rsidRPr="00207FD8">
        <w:rPr>
          <w:rFonts w:ascii="Palatino Linotype" w:hAnsi="Palatino Linotype"/>
          <w:lang w:val="en-GB"/>
        </w:rPr>
        <w:t>taxonomic groups</w:t>
      </w:r>
      <w:ins w:id="199" w:author="DFIELD" w:date="2007-05-27T23:56:00Z">
        <w:r w:rsidR="004D439B">
          <w:rPr>
            <w:rFonts w:ascii="Palatino Linotype" w:hAnsi="Palatino Linotype"/>
            <w:lang w:val="en-GB"/>
          </w:rPr>
          <w:t>)</w:t>
        </w:r>
      </w:ins>
      <w:r w:rsidRPr="00207FD8">
        <w:rPr>
          <w:rFonts w:ascii="Palatino Linotype" w:hAnsi="Palatino Linotype"/>
          <w:lang w:val="en-GB"/>
        </w:rPr>
        <w:t xml:space="preserve"> to which they apply are listed.  </w:t>
      </w:r>
      <w:ins w:id="200" w:author="DFIELD" w:date="2007-05-27T23:57:00Z">
        <w:r w:rsidR="004D439B">
          <w:rPr>
            <w:rFonts w:ascii="Palatino Linotype" w:hAnsi="Palatino Linotype"/>
            <w:lang w:val="en-GB"/>
          </w:rPr>
          <w:t xml:space="preserve">MIMS consists of MIGS elements for metagenomes plus a set of environment-specific measurements.  </w:t>
        </w:r>
      </w:ins>
      <w:r w:rsidRPr="00207FD8">
        <w:rPr>
          <w:rFonts w:ascii="Palatino Linotype" w:hAnsi="Palatino Linotype"/>
          <w:lang w:val="en-GB"/>
        </w:rPr>
        <w:t xml:space="preserve">Taxa abbreviations: EU=Eukarya, BA=Bacteria and Archaea, </w:t>
      </w:r>
      <w:r w:rsidRPr="00207FD8">
        <w:rPr>
          <w:rFonts w:ascii="Palatino Linotype" w:hAnsi="Palatino Linotype"/>
        </w:rPr>
        <w:t xml:space="preserve">PL=Plasmid, VI=Virus, OR=Organelle, and ME=Metagenome.  </w:t>
      </w:r>
      <w:r w:rsidRPr="00207FD8">
        <w:rPr>
          <w:rFonts w:ascii="Palatino Linotype" w:hAnsi="Palatino Linotype"/>
          <w:lang w:val="en-GB"/>
        </w:rPr>
        <w:t>Descriptors in grey are common to all taxonomic groups and are considered the 'core' of MIGS.  “Source Material Identifier” is an exception</w:t>
      </w:r>
      <w:r w:rsidR="00F558B0" w:rsidRPr="00207FD8">
        <w:rPr>
          <w:rFonts w:ascii="Palatino Linotype" w:hAnsi="Palatino Linotype"/>
          <w:lang w:val="en-GB"/>
        </w:rPr>
        <w:t>;</w:t>
      </w:r>
      <w:r w:rsidRPr="00207FD8">
        <w:rPr>
          <w:rFonts w:ascii="Palatino Linotype" w:hAnsi="Palatino Linotype"/>
          <w:lang w:val="en-GB"/>
        </w:rPr>
        <w:t xml:space="preserve"> GSC recommends this to be a core descriptor, but as of yet physical archives (deposits in </w:t>
      </w:r>
      <w:r w:rsidR="00C30834" w:rsidRPr="00207FD8">
        <w:rPr>
          <w:rFonts w:ascii="Palatino Linotype" w:hAnsi="Palatino Linotype"/>
          <w:lang w:val="en-GB"/>
        </w:rPr>
        <w:t xml:space="preserve">at least two </w:t>
      </w:r>
      <w:r w:rsidRPr="00207FD8">
        <w:rPr>
          <w:rFonts w:ascii="Palatino Linotype" w:hAnsi="Palatino Linotype"/>
          <w:lang w:val="en-GB"/>
        </w:rPr>
        <w:t xml:space="preserve">culture collections for viable samples </w:t>
      </w:r>
      <w:r w:rsidR="00C30834" w:rsidRPr="00207FD8">
        <w:rPr>
          <w:rFonts w:ascii="Palatino Linotype" w:hAnsi="Palatino Linotype"/>
          <w:lang w:val="en-GB"/>
        </w:rPr>
        <w:t xml:space="preserve">is recommended </w:t>
      </w:r>
      <w:r w:rsidR="001C604A" w:rsidRPr="00207FD8">
        <w:rPr>
          <w:rFonts w:ascii="Palatino Linotype" w:hAnsi="Palatino Linotype"/>
          <w:lang w:val="en-GB"/>
        </w:rPr>
        <w:fldChar w:fldCharType="begin"/>
      </w:r>
      <w:r w:rsidR="001C604A" w:rsidRPr="00207FD8">
        <w:rPr>
          <w:rFonts w:ascii="Palatino Linotype" w:hAnsi="Palatino Linotype"/>
          <w:lang w:val="en-GB"/>
        </w:rPr>
        <w:instrText xml:space="preserve"> ADDIN EN.CITE &lt;EndNote&gt;&lt;Cite&gt;&lt;Author&gt;Ward&lt;/Author&gt;&lt;Year&gt;2001&lt;/Year&gt;&lt;RecNum&gt;570&lt;/RecNum&gt;&lt;MDL&gt;&lt;REFERENCE_TYPE&gt;0&lt;/REFERENCE_TYPE&gt;&lt;REFNUM&gt;570&lt;/REFNUM&gt;&lt;ACCESSION_NUMBER&gt;11700527&lt;/ACCESSION_NUMBER&gt;&lt;VOLUME&gt;414&lt;/VOLUME&gt;&lt;NUMBER&gt;6860&lt;/NUMBER&gt;&lt;YEAR&gt;2001&lt;/YEAR&gt;&lt;DATE&gt;Nov 8&lt;/DATE&gt;&lt;TITLE&gt;Sequenced strains must be saved from extinction&lt;/TITLE&gt;&lt;PAGES&gt;148&lt;/PAGES&gt;&lt;AUTHORS&gt;&lt;AUTHOR&gt;Ward, N.&lt;/AUTHOR&gt;&lt;AUTHOR&gt;Eisen, J.&lt;/AUTHOR&gt;&lt;AUTHOR&gt;Fraser, C.&lt;/AUTHOR&gt;&lt;AUTHOR&gt;Stackebrandt, E.&lt;/AUTHOR&gt;&lt;/AUTHORS&gt;&lt;SECONDARY_TITLE&gt;Nature&lt;/SECONDARY_TITLE&gt;&lt;KEYWORDS&gt;&lt;KEYWORD&gt;Archaea/*genetics&lt;/KEYWORD&gt;&lt;KEYWORD&gt;Bacteria/*genetics&lt;/KEYWORD&gt;&lt;KEYWORD&gt;Biological Specimen Banks&lt;/KEYWORD&gt;&lt;KEYWORD&gt;*Conservation of Natural Resources/methods&lt;/KEYWORD&gt;&lt;KEYWORD&gt;*Genome, Archaeal&lt;/KEYWORD&gt;&lt;KEYWORD&gt;*Genome, Bacterial&lt;/KEYWORD&gt;&lt;KEYWORD&gt;Sequence Analysis, DNA&lt;/KEYWORD&gt;&lt;/KEYWORDS&gt;&lt;/MDL&gt;&lt;/Cite&gt;&lt;/EndNote&gt;</w:instrText>
      </w:r>
      <w:r w:rsidR="001C604A" w:rsidRPr="00207FD8">
        <w:rPr>
          <w:rFonts w:ascii="Palatino Linotype" w:hAnsi="Palatino Linotype"/>
          <w:lang w:val="en-GB"/>
        </w:rPr>
        <w:fldChar w:fldCharType="separate"/>
      </w:r>
      <w:r w:rsidR="001C604A" w:rsidRPr="00207FD8">
        <w:rPr>
          <w:rFonts w:ascii="Palatino Linotype" w:hAnsi="Palatino Linotype"/>
          <w:vertAlign w:val="superscript"/>
          <w:lang w:val="en-GB"/>
        </w:rPr>
        <w:t>21</w:t>
      </w:r>
      <w:r w:rsidR="001C604A" w:rsidRPr="00207FD8">
        <w:rPr>
          <w:rFonts w:ascii="Palatino Linotype" w:hAnsi="Palatino Linotype"/>
          <w:lang w:val="en-GB"/>
        </w:rPr>
        <w:fldChar w:fldCharType="end"/>
      </w:r>
      <w:r w:rsidR="00C30834" w:rsidRPr="00207FD8">
        <w:rPr>
          <w:rFonts w:ascii="Palatino Linotype" w:hAnsi="Palatino Linotype"/>
          <w:lang w:val="en-GB"/>
        </w:rPr>
        <w:t xml:space="preserve"> </w:t>
      </w:r>
      <w:r w:rsidRPr="00207FD8">
        <w:rPr>
          <w:rFonts w:ascii="Palatino Linotype" w:hAnsi="Palatino Linotype"/>
          <w:lang w:val="en-GB"/>
        </w:rPr>
        <w:t xml:space="preserve">and vouchers for specimens) are not yet routinely created for all cases/types of biological material subjected to genome sequencing.  This is due to both cultural and technical issues.  The need for universal and unique identifiers for metagenomic samples is an idea </w:t>
      </w:r>
      <w:r w:rsidRPr="00207FD8">
        <w:rPr>
          <w:rFonts w:ascii="Palatino Linotype" w:hAnsi="Palatino Linotype" w:cs="Tahoma"/>
        </w:rPr>
        <w:t xml:space="preserve">recently discussed in an exploratory workshop organized by the </w:t>
      </w:r>
      <w:r w:rsidRPr="00207FD8">
        <w:rPr>
          <w:rFonts w:ascii="Palatino Linotype" w:hAnsi="Palatino Linotype"/>
          <w:lang w:val="en-GB"/>
        </w:rPr>
        <w:t>MetaFunctions group (</w:t>
      </w:r>
      <w:r w:rsidRPr="00207FD8">
        <w:rPr>
          <w:rFonts w:ascii="Palatino Linotype" w:hAnsi="Palatino Linotype" w:cs="Tahoma"/>
          <w:color w:val="FF0000"/>
          <w:u w:val="single"/>
        </w:rPr>
        <w:t>www.metafunctions.org</w:t>
      </w:r>
      <w:r w:rsidRPr="00207FD8">
        <w:rPr>
          <w:rFonts w:ascii="Palatino Linotype" w:hAnsi="Palatino Linotype" w:cs="Tahoma"/>
        </w:rPr>
        <w:t>).</w:t>
      </w:r>
      <w:r w:rsidRPr="00207FD8">
        <w:rPr>
          <w:rFonts w:ascii="Palatino Linotype" w:hAnsi="Palatino Linotype"/>
          <w:lang w:val="en-GB"/>
        </w:rPr>
        <w:t xml:space="preserve"> </w:t>
      </w:r>
      <w:r w:rsidR="00C30834" w:rsidRPr="00207FD8">
        <w:rPr>
          <w:rFonts w:ascii="Palatino Linotype" w:hAnsi="Palatino Linotype"/>
          <w:lang w:val="en-GB"/>
        </w:rPr>
        <w:t xml:space="preserve"> In fact, the application of MIGS to our complete genome collection will require the designation of permanent and unique identifiers for all genome projects, something the INSDC is working to implement </w:t>
      </w:r>
      <w:r w:rsidR="001C604A" w:rsidRPr="00207FD8">
        <w:rPr>
          <w:rFonts w:ascii="Palatino Linotype" w:hAnsi="Palatino Linotype"/>
          <w:lang w:val="en-GB"/>
        </w:rPr>
        <w:fldChar w:fldCharType="begin"/>
      </w:r>
      <w:r w:rsidR="001C604A" w:rsidRPr="00207FD8">
        <w:rPr>
          <w:rFonts w:ascii="Palatino Linotype" w:hAnsi="Palatino Linotype"/>
          <w:lang w:val="en-GB"/>
        </w:rPr>
        <w:instrText xml:space="preserve"> ADDIN EN.CITE &lt;EndNote&gt;&lt;Cite&gt;&lt;Author&gt;Morrison&lt;/Author&gt;&lt;Year&gt;2006&lt;/Year&gt;&lt;RecNum&gt;7&lt;/RecNum&gt;&lt;MDL&gt;&lt;REFERENCE_TYPE&gt;0&lt;/REFERENCE_TYPE&gt;&lt;REFNUM&gt;7&lt;/REFNUM&gt;&lt;AUTHORS&gt;&lt;AUTHOR&gt;Morrison, N&lt;/AUTHOR&gt;&lt;AUTHOR&gt;Cochran, G&lt;/AUTHOR&gt;&lt;AUTHOR&gt;Faruque, N&lt;/AUTHOR&gt;&lt;AUTHOR&gt;Tatusova, T&lt;/AUTHOR&gt;&lt;AUTHOR&gt;Tateno, Y&lt;/AUTHOR&gt;&lt;AUTHOR&gt;Field, D&lt;/AUTHOR&gt;&lt;/AUTHORS&gt;&lt;YEAR&gt;2006&lt;/YEAR&gt;&lt;TITLE&gt;The concept of sample in Omics&lt;/TITLE&gt;&lt;SECONDARY_TITLE&gt;OMICS: A Journal of Integrative Biology&lt;/SECONDARY_TITLE&gt;&lt;VOLUME&gt;(this issue)&lt;/VOLUME&gt;&lt;/MDL&gt;&lt;/Cite&gt;&lt;/EndNote&gt;</w:instrText>
      </w:r>
      <w:r w:rsidR="001C604A" w:rsidRPr="00207FD8">
        <w:rPr>
          <w:rFonts w:ascii="Palatino Linotype" w:hAnsi="Palatino Linotype"/>
          <w:lang w:val="en-GB"/>
        </w:rPr>
        <w:fldChar w:fldCharType="separate"/>
      </w:r>
      <w:r w:rsidR="001C604A" w:rsidRPr="00207FD8">
        <w:rPr>
          <w:rFonts w:ascii="Palatino Linotype" w:hAnsi="Palatino Linotype"/>
          <w:vertAlign w:val="superscript"/>
          <w:lang w:val="en-GB"/>
        </w:rPr>
        <w:t>16</w:t>
      </w:r>
      <w:r w:rsidR="001C604A" w:rsidRPr="00207FD8">
        <w:rPr>
          <w:rFonts w:ascii="Palatino Linotype" w:hAnsi="Palatino Linotype"/>
          <w:lang w:val="en-GB"/>
        </w:rPr>
        <w:fldChar w:fldCharType="end"/>
      </w:r>
      <w:r w:rsidR="00C30834" w:rsidRPr="00207FD8">
        <w:rPr>
          <w:rFonts w:ascii="Palatino Linotype" w:hAnsi="Palatino Linotype"/>
          <w:lang w:val="en-GB"/>
        </w:rPr>
        <w:t xml:space="preserve">.  </w:t>
      </w:r>
      <w:r w:rsidR="00C315BD" w:rsidRPr="00207FD8">
        <w:rPr>
          <w:rFonts w:ascii="Palatino Linotype" w:hAnsi="Palatino Linotype"/>
        </w:rPr>
        <w:t xml:space="preserve"> Geographic location is a</w:t>
      </w:r>
      <w:r w:rsidR="00984F87" w:rsidRPr="00207FD8">
        <w:rPr>
          <w:rFonts w:ascii="Palatino Linotype" w:hAnsi="Palatino Linotype"/>
        </w:rPr>
        <w:t>pplied in principle to all taxa</w:t>
      </w:r>
      <w:r w:rsidR="00C315BD" w:rsidRPr="00207FD8">
        <w:rPr>
          <w:rFonts w:ascii="Palatino Linotype" w:hAnsi="Palatino Linotype"/>
        </w:rPr>
        <w:t xml:space="preserve"> but </w:t>
      </w:r>
      <w:r w:rsidR="00984F87" w:rsidRPr="00207FD8">
        <w:rPr>
          <w:rFonts w:ascii="Palatino Linotype" w:hAnsi="Palatino Linotype"/>
        </w:rPr>
        <w:t xml:space="preserve">this is with the recognition that </w:t>
      </w:r>
      <w:r w:rsidR="00C315BD" w:rsidRPr="00207FD8">
        <w:rPr>
          <w:rFonts w:ascii="Palatino Linotype" w:hAnsi="Palatino Linotype"/>
        </w:rPr>
        <w:t xml:space="preserve">many isolates, especially eukaryotes, are highly domesticated laboratory organisms distantly separated from an environmental context of relevance. </w:t>
      </w:r>
      <w:r w:rsidRPr="00207FD8">
        <w:rPr>
          <w:rFonts w:ascii="Palatino Linotype" w:hAnsi="Palatino Linotype"/>
          <w:lang w:val="en-GB"/>
        </w:rPr>
        <w:t xml:space="preserve">All descriptors deemed to be </w:t>
      </w:r>
      <w:r w:rsidR="00C315BD" w:rsidRPr="00207FD8">
        <w:rPr>
          <w:rFonts w:ascii="Palatino Linotype" w:hAnsi="Palatino Linotype"/>
          <w:lang w:val="en-GB"/>
        </w:rPr>
        <w:t xml:space="preserve">core </w:t>
      </w:r>
      <w:r w:rsidRPr="00207FD8">
        <w:rPr>
          <w:rFonts w:ascii="Palatino Linotype" w:hAnsi="Palatino Linotype"/>
          <w:lang w:val="en-GB"/>
        </w:rPr>
        <w:t>are marked “M” (Minim</w:t>
      </w:r>
      <w:r w:rsidR="00C315BD" w:rsidRPr="00207FD8">
        <w:rPr>
          <w:rFonts w:ascii="Palatino Linotype" w:hAnsi="Palatino Linotype"/>
          <w:lang w:val="en-GB"/>
        </w:rPr>
        <w:t>um</w:t>
      </w:r>
      <w:r w:rsidRPr="00207FD8">
        <w:rPr>
          <w:rFonts w:ascii="Palatino Linotype" w:hAnsi="Palatino Linotype"/>
          <w:lang w:val="en-GB"/>
        </w:rPr>
        <w:t xml:space="preserve">) and others which could be optionally applied to other groups with high priority are marked “X” (eXtra).  Taxonomic groups </w:t>
      </w:r>
      <w:r w:rsidR="00886DF3" w:rsidRPr="00207FD8">
        <w:rPr>
          <w:rFonts w:ascii="Palatino Linotype" w:hAnsi="Palatino Linotype"/>
          <w:lang w:val="en-GB"/>
        </w:rPr>
        <w:t xml:space="preserve">for </w:t>
      </w:r>
      <w:r w:rsidRPr="00207FD8">
        <w:rPr>
          <w:rFonts w:ascii="Palatino Linotype" w:hAnsi="Palatino Linotype"/>
          <w:lang w:val="en-GB"/>
        </w:rPr>
        <w:t xml:space="preserve">which a descriptor </w:t>
      </w:r>
      <w:r w:rsidR="00886DF3" w:rsidRPr="00207FD8">
        <w:rPr>
          <w:rFonts w:ascii="Palatino Linotype" w:hAnsi="Palatino Linotype"/>
          <w:lang w:val="en-GB"/>
        </w:rPr>
        <w:t>is not</w:t>
      </w:r>
      <w:r w:rsidRPr="00207FD8">
        <w:rPr>
          <w:rFonts w:ascii="Palatino Linotype" w:hAnsi="Palatino Linotype"/>
          <w:lang w:val="en-GB"/>
        </w:rPr>
        <w:t xml:space="preserve"> meaningfully are marked with a dash.  This list of minimal information is recognized by the GSC as just a starting point for the description of genomes.</w:t>
      </w:r>
    </w:p>
    <w:p w14:paraId="5B263B59" w14:textId="77777777" w:rsidR="00046DDA" w:rsidRPr="001E2E48" w:rsidRDefault="00046DDA" w:rsidP="001C604A">
      <w:pPr>
        <w:ind w:left="720" w:hanging="720"/>
        <w:rPr>
          <w:rFonts w:ascii="Palatino Linotype" w:hAnsi="Palatino Linotype"/>
          <w:b/>
        </w:rPr>
      </w:pPr>
    </w:p>
    <w:sectPr w:rsidR="00046DDA" w:rsidRPr="001E2E48" w:rsidSect="00046DDA">
      <w:pgSz w:w="12240" w:h="15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FIELD" w:date="2006-06-14T04:25:00Z" w:initials="D">
    <w:p w14:paraId="64BFB50C" w14:textId="77777777" w:rsidR="00FC5CC7" w:rsidRDefault="00FC5CC7" w:rsidP="00046DDA">
      <w:pPr>
        <w:autoSpaceDE w:val="0"/>
        <w:autoSpaceDN w:val="0"/>
        <w:adjustRightInd w:val="0"/>
        <w:rPr>
          <w:rFonts w:ascii="Tahoma" w:hAnsi="Tahoma" w:cs="Tahoma"/>
          <w:sz w:val="16"/>
          <w:szCs w:val="16"/>
        </w:rPr>
      </w:pPr>
      <w:r>
        <w:rPr>
          <w:rStyle w:val="CommentReference"/>
        </w:rPr>
        <w:annotationRef/>
      </w:r>
      <w:r>
        <w:t xml:space="preserve">SB: </w:t>
      </w:r>
      <w:r>
        <w:rPr>
          <w:rFonts w:ascii="Tahoma" w:hAnsi="Tahoma" w:cs="Tahoma"/>
          <w:sz w:val="16"/>
          <w:szCs w:val="16"/>
        </w:rPr>
        <w:t>comments on the table with regard to eukaryotic microbes.</w:t>
      </w:r>
    </w:p>
    <w:p w14:paraId="299186E5" w14:textId="77777777" w:rsidR="00FC5CC7" w:rsidRDefault="00FC5CC7" w:rsidP="00046DDA">
      <w:pPr>
        <w:autoSpaceDE w:val="0"/>
        <w:autoSpaceDN w:val="0"/>
        <w:adjustRightInd w:val="0"/>
        <w:rPr>
          <w:rFonts w:ascii="Tahoma" w:hAnsi="Tahoma" w:cs="Tahoma"/>
          <w:sz w:val="16"/>
          <w:szCs w:val="16"/>
        </w:rPr>
      </w:pPr>
    </w:p>
    <w:p w14:paraId="4EF0CA7E"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ORGANISM</w:t>
      </w:r>
    </w:p>
    <w:p w14:paraId="069532AC"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Is this a model organism</w:t>
      </w:r>
    </w:p>
    <w:p w14:paraId="24C59D5E"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could be vague</w:t>
      </w:r>
    </w:p>
    <w:p w14:paraId="4C32F16B"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maybe instead:  model system for what</w:t>
      </w:r>
    </w:p>
    <w:p w14:paraId="596480A5"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number of chromosomes</w:t>
      </w:r>
    </w:p>
    <w:p w14:paraId="7FA80D8F"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might not know for all protists</w:t>
      </w:r>
    </w:p>
    <w:p w14:paraId="6D1D1C0F"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Identities for two culture collections:</w:t>
      </w:r>
    </w:p>
    <w:p w14:paraId="10CA680F"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protists should have ATCC, CCAP and/or other strain numbers</w:t>
      </w:r>
    </w:p>
    <w:p w14:paraId="4006BD9F"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others only in specialised collections</w:t>
      </w:r>
    </w:p>
    <w:p w14:paraId="5DA5631D"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r>
      <w:r>
        <w:rPr>
          <w:rFonts w:ascii="Tahoma" w:hAnsi="Tahoma" w:cs="Tahoma"/>
          <w:sz w:val="16"/>
          <w:szCs w:val="16"/>
        </w:rPr>
        <w:tab/>
        <w:t>- e.g. Raper collection for Myxos (Rockfeller Univ)</w:t>
      </w:r>
    </w:p>
    <w:p w14:paraId="2CD82E05"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Voucher condition and location</w:t>
      </w:r>
    </w:p>
    <w:p w14:paraId="7C6A5186"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for protists: type specimen and location = very important</w:t>
      </w:r>
    </w:p>
    <w:p w14:paraId="15C68E79"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known toxicity (toxic algae)</w:t>
      </w:r>
    </w:p>
    <w:p w14:paraId="7D54771E" w14:textId="77777777" w:rsidR="00FC5CC7" w:rsidRDefault="00FC5CC7" w:rsidP="00046DDA">
      <w:pPr>
        <w:autoSpaceDE w:val="0"/>
        <w:autoSpaceDN w:val="0"/>
        <w:adjustRightInd w:val="0"/>
        <w:rPr>
          <w:rFonts w:ascii="Tahoma" w:hAnsi="Tahoma" w:cs="Tahoma"/>
          <w:sz w:val="16"/>
          <w:szCs w:val="16"/>
        </w:rPr>
      </w:pPr>
    </w:p>
    <w:p w14:paraId="2C6ABED3"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PHENOTYPE</w:t>
      </w:r>
    </w:p>
    <w:p w14:paraId="1627611F"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accesory genomes</w:t>
      </w:r>
    </w:p>
    <w:p w14:paraId="7FC5AC23"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mitochondria, plastid, nucleomorph, hydrogenosome, plasmids</w:t>
      </w:r>
    </w:p>
    <w:p w14:paraId="5D69BEA9"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mating type maybe relevant</w:t>
      </w:r>
    </w:p>
    <w:p w14:paraId="3CC454A7" w14:textId="77777777" w:rsidR="00FC5CC7" w:rsidRDefault="00FC5CC7" w:rsidP="00046DDA">
      <w:pPr>
        <w:autoSpaceDE w:val="0"/>
        <w:autoSpaceDN w:val="0"/>
        <w:adjustRightInd w:val="0"/>
        <w:rPr>
          <w:rFonts w:ascii="Tahoma" w:hAnsi="Tahoma" w:cs="Tahoma"/>
          <w:sz w:val="16"/>
          <w:szCs w:val="16"/>
        </w:rPr>
      </w:pPr>
    </w:p>
    <w:p w14:paraId="52F05CCA"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ENVIRONMENT</w:t>
      </w:r>
    </w:p>
    <w:p w14:paraId="6A248E37"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hard to be specific with many protists</w:t>
      </w:r>
    </w:p>
    <w:p w14:paraId="1770D635"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many cosmopolitan</w:t>
      </w:r>
    </w:p>
    <w:p w14:paraId="5ED67D41"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useful to distinguish soil, fresh water, marine</w:t>
      </w:r>
    </w:p>
    <w:p w14:paraId="659003D2" w14:textId="77777777" w:rsidR="00FC5CC7" w:rsidRDefault="00FC5CC7" w:rsidP="00046DDA">
      <w:pPr>
        <w:autoSpaceDE w:val="0"/>
        <w:autoSpaceDN w:val="0"/>
        <w:adjustRightInd w:val="0"/>
        <w:rPr>
          <w:rFonts w:ascii="Tahoma" w:hAnsi="Tahoma" w:cs="Tahoma"/>
          <w:sz w:val="16"/>
          <w:szCs w:val="16"/>
        </w:rPr>
      </w:pPr>
    </w:p>
    <w:p w14:paraId="60EF8DFE"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SAMPLE PROCESSING</w:t>
      </w:r>
    </w:p>
    <w:p w14:paraId="61272908"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growth medium, conditions</w:t>
      </w:r>
    </w:p>
    <w:p w14:paraId="365DF6FE" w14:textId="77777777" w:rsidR="00FC5CC7" w:rsidRDefault="00FC5CC7" w:rsidP="00046DDA">
      <w:pPr>
        <w:autoSpaceDE w:val="0"/>
        <w:autoSpaceDN w:val="0"/>
        <w:adjustRightInd w:val="0"/>
        <w:rPr>
          <w:rFonts w:ascii="Tahoma" w:hAnsi="Tahoma" w:cs="Tahoma"/>
          <w:sz w:val="16"/>
          <w:szCs w:val="16"/>
        </w:rPr>
      </w:pPr>
    </w:p>
    <w:p w14:paraId="4DD93501"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ALSO</w:t>
      </w:r>
    </w:p>
    <w:p w14:paraId="20D35330"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 NCBI taxonomy: this is out of date and not flexible</w:t>
      </w:r>
    </w:p>
    <w:p w14:paraId="662B1A86"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eventually want to move to Tree of Life or Micro*Scope</w:t>
      </w:r>
    </w:p>
    <w:p w14:paraId="1EA56877" w14:textId="77777777" w:rsidR="00FC5CC7" w:rsidRDefault="00FC5CC7" w:rsidP="00046DDA">
      <w:pPr>
        <w:autoSpaceDE w:val="0"/>
        <w:autoSpaceDN w:val="0"/>
        <w:adjustRightInd w:val="0"/>
        <w:rPr>
          <w:rFonts w:ascii="Tahoma" w:hAnsi="Tahoma" w:cs="Tahoma"/>
          <w:sz w:val="16"/>
          <w:szCs w:val="16"/>
        </w:rPr>
      </w:pPr>
      <w:r>
        <w:rPr>
          <w:rFonts w:ascii="Tahoma" w:hAnsi="Tahoma" w:cs="Tahoma"/>
          <w:sz w:val="16"/>
          <w:szCs w:val="16"/>
        </w:rPr>
        <w:tab/>
        <w:t>- agree this is not relevant at the moment but keep in mind</w:t>
      </w:r>
    </w:p>
    <w:p w14:paraId="4AA55248" w14:textId="77777777" w:rsidR="00FC5CC7" w:rsidRDefault="00FC5CC7" w:rsidP="00046DDA">
      <w:pPr>
        <w:autoSpaceDE w:val="0"/>
        <w:autoSpaceDN w:val="0"/>
        <w:adjustRightInd w:val="0"/>
        <w:rPr>
          <w:rFonts w:ascii="Tahoma" w:hAnsi="Tahoma" w:cs="Tahoma"/>
          <w:sz w:val="16"/>
          <w:szCs w:val="16"/>
        </w:rPr>
      </w:pPr>
    </w:p>
    <w:p w14:paraId="43525EB6" w14:textId="77777777" w:rsidR="00FC5CC7" w:rsidRDefault="00FC5CC7">
      <w:pPr>
        <w:pStyle w:val="CommentText"/>
      </w:pPr>
    </w:p>
  </w:comment>
  <w:comment w:id="13" w:author="DFIELD" w:date="2006-08-08T14:24:00Z" w:initials="D">
    <w:p w14:paraId="4A083BB1" w14:textId="77777777" w:rsidR="00FC5CC7" w:rsidRDefault="00FC5CC7">
      <w:pPr>
        <w:pStyle w:val="CommentText"/>
      </w:pPr>
      <w:r>
        <w:rPr>
          <w:rStyle w:val="CommentReference"/>
        </w:rPr>
        <w:annotationRef/>
      </w:r>
      <w:r>
        <w:t>should we split</w:t>
      </w:r>
    </w:p>
  </w:comment>
  <w:comment w:id="19" w:author="George M. Garrity" w:date="2006-08-03T12:29:00Z" w:initials="GMG">
    <w:p w14:paraId="38E6CB65" w14:textId="77777777" w:rsidR="00FC5CC7" w:rsidRDefault="00FC5CC7">
      <w:pPr>
        <w:pStyle w:val="CommentText"/>
      </w:pPr>
      <w:r>
        <w:rPr>
          <w:rStyle w:val="CommentReference"/>
        </w:rPr>
        <w:annotationRef/>
      </w:r>
      <w:r>
        <w:t>SB:Dawn, the NCBI taxonomy should not be used. What should be used is the appropriate taxonomy, as specified by the relevant Code and governing body (e.g. The ICSP in the case of prokaryotes). Likewise, NCBI taxid should be avoided as they are neither controlled nor are they permanent.</w:t>
      </w:r>
    </w:p>
  </w:comment>
  <w:comment w:id="21" w:author="George M. Garrity" w:date="2006-06-13T11:09:00Z" w:initials="GMG">
    <w:p w14:paraId="0915B038" w14:textId="77777777" w:rsidR="00FC5CC7" w:rsidRDefault="00FC5CC7">
      <w:pPr>
        <w:pStyle w:val="CommentText"/>
      </w:pPr>
      <w:r>
        <w:rPr>
          <w:rStyle w:val="CommentReference"/>
        </w:rPr>
        <w:annotationRef/>
      </w:r>
      <w:r>
        <w:t>Are there depositories for organelles? Also, keep in mind that microfungi, yeasts, and some protists are maintained in viable preserved form in various culture collections. Perhaps the best way of dealing with this is to ensure that the reference material complies with the appropriate code of nomenclature.</w:t>
      </w:r>
    </w:p>
  </w:comment>
  <w:comment w:id="20" w:author="DFIELD" w:date="2006-08-08T14:29:00Z" w:initials="D">
    <w:p w14:paraId="2016159C" w14:textId="77777777" w:rsidR="00FC5CC7" w:rsidRDefault="00FC5CC7">
      <w:pPr>
        <w:pStyle w:val="CommentText"/>
      </w:pPr>
      <w:r>
        <w:rPr>
          <w:rStyle w:val="CommentReference"/>
        </w:rPr>
        <w:annotationRef/>
      </w:r>
      <w:r>
        <w:t>Can be any public collection, person</w:t>
      </w:r>
    </w:p>
  </w:comment>
  <w:comment w:id="22" w:author="George M. Garrity" w:date="2006-09-20T02:51:00Z" w:initials="GMG">
    <w:p w14:paraId="0A47BD2B" w14:textId="77777777" w:rsidR="00FC5CC7" w:rsidRDefault="00FC5CC7" w:rsidP="004D702E">
      <w:pPr>
        <w:pStyle w:val="CommentText"/>
      </w:pPr>
      <w:r>
        <w:rPr>
          <w:rStyle w:val="CommentReference"/>
        </w:rPr>
        <w:annotationRef/>
      </w:r>
      <w:r>
        <w:t>In fungi and yeasts, this can refer to mating types.</w:t>
      </w:r>
    </w:p>
  </w:comment>
  <w:comment w:id="23" w:author="DFIELD" w:date="2006-09-20T02:50:00Z" w:initials="D">
    <w:p w14:paraId="7D30D6A3" w14:textId="77777777" w:rsidR="00FC5CC7" w:rsidRDefault="00FC5CC7" w:rsidP="004D702E">
      <w:pPr>
        <w:pStyle w:val="CommentText"/>
      </w:pPr>
      <w:r>
        <w:rPr>
          <w:rStyle w:val="CommentReference"/>
        </w:rPr>
        <w:annotationRef/>
      </w:r>
      <w:r>
        <w:t>Or converting bacteriophage? Actually belongs under ‘encoded traits’…as an example of a particularly interesting phenotype for phage?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25EB6" w15:done="0"/>
  <w15:commentEx w15:paraId="4A083BB1" w15:done="0"/>
  <w15:commentEx w15:paraId="38E6CB65" w15:done="0"/>
  <w15:commentEx w15:paraId="0915B038" w15:done="0"/>
  <w15:commentEx w15:paraId="2016159C" w15:done="0"/>
  <w15:commentEx w15:paraId="0A47BD2B" w15:done="0"/>
  <w15:commentEx w15:paraId="7D30D6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083BB1" w16cid:durableId="08831D29"/>
  <w16cid:commentId w16cid:paraId="38E6CB65" w16cid:durableId="00BDAD8B"/>
  <w16cid:commentId w16cid:paraId="0915B038" w16cid:durableId="00B44CFC"/>
  <w16cid:commentId w16cid:paraId="2016159C" w16cid:durableId="08831E3B"/>
  <w16cid:commentId w16cid:paraId="0A47BD2B" w16cid:durableId="08BB2B36"/>
  <w16cid:commentId w16cid:paraId="7D30D6A3" w16cid:durableId="08BB2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42B3"/>
    <w:multiLevelType w:val="hybridMultilevel"/>
    <w:tmpl w:val="4A0615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492D48"/>
    <w:multiLevelType w:val="hybridMultilevel"/>
    <w:tmpl w:val="9FCE5196"/>
    <w:lvl w:ilvl="0" w:tplc="39CA4DAC">
      <w:start w:val="1"/>
      <w:numFmt w:val="bullet"/>
      <w:lvlText w:val="•"/>
      <w:lvlJc w:val="left"/>
      <w:pPr>
        <w:tabs>
          <w:tab w:val="num" w:pos="1800"/>
        </w:tabs>
        <w:ind w:left="1800" w:hanging="360"/>
      </w:pPr>
      <w:rPr>
        <w:rFonts w:ascii="Times New Roman" w:hAnsi="Times New Roman" w:hint="default"/>
      </w:rPr>
    </w:lvl>
    <w:lvl w:ilvl="1" w:tplc="35F6789C">
      <w:start w:val="206"/>
      <w:numFmt w:val="bullet"/>
      <w:lvlText w:val="–"/>
      <w:lvlJc w:val="left"/>
      <w:pPr>
        <w:tabs>
          <w:tab w:val="num" w:pos="2520"/>
        </w:tabs>
        <w:ind w:left="2520" w:hanging="360"/>
      </w:pPr>
      <w:rPr>
        <w:rFonts w:ascii="Times New Roman" w:hAnsi="Times New Roman" w:hint="default"/>
      </w:rPr>
    </w:lvl>
    <w:lvl w:ilvl="2" w:tplc="96362848">
      <w:start w:val="206"/>
      <w:numFmt w:val="bullet"/>
      <w:lvlText w:val="•"/>
      <w:lvlJc w:val="left"/>
      <w:pPr>
        <w:tabs>
          <w:tab w:val="num" w:pos="3240"/>
        </w:tabs>
        <w:ind w:left="3240" w:hanging="360"/>
      </w:pPr>
      <w:rPr>
        <w:rFonts w:ascii="Times New Roman" w:hAnsi="Times New Roman" w:hint="default"/>
      </w:rPr>
    </w:lvl>
    <w:lvl w:ilvl="3" w:tplc="C9A8E88E" w:tentative="1">
      <w:start w:val="1"/>
      <w:numFmt w:val="bullet"/>
      <w:lvlText w:val="•"/>
      <w:lvlJc w:val="left"/>
      <w:pPr>
        <w:tabs>
          <w:tab w:val="num" w:pos="3960"/>
        </w:tabs>
        <w:ind w:left="3960" w:hanging="360"/>
      </w:pPr>
      <w:rPr>
        <w:rFonts w:ascii="Times New Roman" w:hAnsi="Times New Roman" w:hint="default"/>
      </w:rPr>
    </w:lvl>
    <w:lvl w:ilvl="4" w:tplc="4594AA8E" w:tentative="1">
      <w:start w:val="1"/>
      <w:numFmt w:val="bullet"/>
      <w:lvlText w:val="•"/>
      <w:lvlJc w:val="left"/>
      <w:pPr>
        <w:tabs>
          <w:tab w:val="num" w:pos="4680"/>
        </w:tabs>
        <w:ind w:left="4680" w:hanging="360"/>
      </w:pPr>
      <w:rPr>
        <w:rFonts w:ascii="Times New Roman" w:hAnsi="Times New Roman" w:hint="default"/>
      </w:rPr>
    </w:lvl>
    <w:lvl w:ilvl="5" w:tplc="81D2B84A" w:tentative="1">
      <w:start w:val="1"/>
      <w:numFmt w:val="bullet"/>
      <w:lvlText w:val="•"/>
      <w:lvlJc w:val="left"/>
      <w:pPr>
        <w:tabs>
          <w:tab w:val="num" w:pos="5400"/>
        </w:tabs>
        <w:ind w:left="5400" w:hanging="360"/>
      </w:pPr>
      <w:rPr>
        <w:rFonts w:ascii="Times New Roman" w:hAnsi="Times New Roman" w:hint="default"/>
      </w:rPr>
    </w:lvl>
    <w:lvl w:ilvl="6" w:tplc="7F507F44" w:tentative="1">
      <w:start w:val="1"/>
      <w:numFmt w:val="bullet"/>
      <w:lvlText w:val="•"/>
      <w:lvlJc w:val="left"/>
      <w:pPr>
        <w:tabs>
          <w:tab w:val="num" w:pos="6120"/>
        </w:tabs>
        <w:ind w:left="6120" w:hanging="360"/>
      </w:pPr>
      <w:rPr>
        <w:rFonts w:ascii="Times New Roman" w:hAnsi="Times New Roman" w:hint="default"/>
      </w:rPr>
    </w:lvl>
    <w:lvl w:ilvl="7" w:tplc="B83EAD88" w:tentative="1">
      <w:start w:val="1"/>
      <w:numFmt w:val="bullet"/>
      <w:lvlText w:val="•"/>
      <w:lvlJc w:val="left"/>
      <w:pPr>
        <w:tabs>
          <w:tab w:val="num" w:pos="6840"/>
        </w:tabs>
        <w:ind w:left="6840" w:hanging="360"/>
      </w:pPr>
      <w:rPr>
        <w:rFonts w:ascii="Times New Roman" w:hAnsi="Times New Roman" w:hint="default"/>
      </w:rPr>
    </w:lvl>
    <w:lvl w:ilvl="8" w:tplc="BE1CE158" w:tentative="1">
      <w:start w:val="1"/>
      <w:numFmt w:val="bullet"/>
      <w:lvlText w:val="•"/>
      <w:lvlJc w:val="left"/>
      <w:pPr>
        <w:tabs>
          <w:tab w:val="num" w:pos="7560"/>
        </w:tabs>
        <w:ind w:left="7560" w:hanging="360"/>
      </w:pPr>
      <w:rPr>
        <w:rFonts w:ascii="Times New Roman" w:hAnsi="Times New Roman" w:hint="default"/>
      </w:rPr>
    </w:lvl>
  </w:abstractNum>
  <w:abstractNum w:abstractNumId="2" w15:restartNumberingAfterBreak="0">
    <w:nsid w:val="78E96688"/>
    <w:multiLevelType w:val="hybridMultilevel"/>
    <w:tmpl w:val="580649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ls, Ramona L - (rwalls)">
    <w15:presenceInfo w15:providerId="AD" w15:userId="S::rwalls@email.arizona.edu::00559718-a4f5-4a72-9f3a-f6a5a27d2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Nature Biotech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omparative_genomics Copy.enl&lt;/item&gt;&lt;item&gt;Data_Standards_Issue_of_Omics v2.enl&lt;/item&gt;&lt;/Libraries&gt;&lt;/ENLibraries&gt;"/>
  </w:docVars>
  <w:rsids>
    <w:rsidRoot w:val="00EC11A6"/>
    <w:rsid w:val="00023C72"/>
    <w:rsid w:val="00046DDA"/>
    <w:rsid w:val="00056D86"/>
    <w:rsid w:val="00065B29"/>
    <w:rsid w:val="000A3E4B"/>
    <w:rsid w:val="000C5FFB"/>
    <w:rsid w:val="000D3FAB"/>
    <w:rsid w:val="00136E06"/>
    <w:rsid w:val="001960FA"/>
    <w:rsid w:val="001A51CE"/>
    <w:rsid w:val="001C604A"/>
    <w:rsid w:val="001C6596"/>
    <w:rsid w:val="001D7FA3"/>
    <w:rsid w:val="001E23CE"/>
    <w:rsid w:val="00207FD8"/>
    <w:rsid w:val="00215F9E"/>
    <w:rsid w:val="00224539"/>
    <w:rsid w:val="00251653"/>
    <w:rsid w:val="00280129"/>
    <w:rsid w:val="00280AE7"/>
    <w:rsid w:val="00294913"/>
    <w:rsid w:val="002B299C"/>
    <w:rsid w:val="002D5C63"/>
    <w:rsid w:val="002F70D1"/>
    <w:rsid w:val="0030479F"/>
    <w:rsid w:val="003100FB"/>
    <w:rsid w:val="0032340C"/>
    <w:rsid w:val="003313E4"/>
    <w:rsid w:val="003823C0"/>
    <w:rsid w:val="0038736E"/>
    <w:rsid w:val="00391AB7"/>
    <w:rsid w:val="003972AF"/>
    <w:rsid w:val="003E7DDD"/>
    <w:rsid w:val="00411984"/>
    <w:rsid w:val="00460464"/>
    <w:rsid w:val="004635BB"/>
    <w:rsid w:val="004A317D"/>
    <w:rsid w:val="004D0317"/>
    <w:rsid w:val="004D439B"/>
    <w:rsid w:val="004D702E"/>
    <w:rsid w:val="00513E20"/>
    <w:rsid w:val="005237D6"/>
    <w:rsid w:val="005242C3"/>
    <w:rsid w:val="005418F3"/>
    <w:rsid w:val="0055734D"/>
    <w:rsid w:val="005621F8"/>
    <w:rsid w:val="00565309"/>
    <w:rsid w:val="005674D9"/>
    <w:rsid w:val="00570597"/>
    <w:rsid w:val="00594FC9"/>
    <w:rsid w:val="005A4C4A"/>
    <w:rsid w:val="005C40BC"/>
    <w:rsid w:val="005D15D7"/>
    <w:rsid w:val="006044E6"/>
    <w:rsid w:val="006231C6"/>
    <w:rsid w:val="006718F2"/>
    <w:rsid w:val="0067370B"/>
    <w:rsid w:val="0068683D"/>
    <w:rsid w:val="006C3759"/>
    <w:rsid w:val="006D24B5"/>
    <w:rsid w:val="006D3416"/>
    <w:rsid w:val="006D35A9"/>
    <w:rsid w:val="006D3718"/>
    <w:rsid w:val="006E0B3C"/>
    <w:rsid w:val="007024A6"/>
    <w:rsid w:val="00706826"/>
    <w:rsid w:val="00707797"/>
    <w:rsid w:val="007A739F"/>
    <w:rsid w:val="007A7848"/>
    <w:rsid w:val="007B1DA8"/>
    <w:rsid w:val="007E4393"/>
    <w:rsid w:val="007E6876"/>
    <w:rsid w:val="007F31E2"/>
    <w:rsid w:val="00812A70"/>
    <w:rsid w:val="00842A8C"/>
    <w:rsid w:val="00844381"/>
    <w:rsid w:val="008456B2"/>
    <w:rsid w:val="0085612E"/>
    <w:rsid w:val="00886DF3"/>
    <w:rsid w:val="00892FE2"/>
    <w:rsid w:val="008A5280"/>
    <w:rsid w:val="008C5C3F"/>
    <w:rsid w:val="008D25C1"/>
    <w:rsid w:val="008F1E0B"/>
    <w:rsid w:val="008F2B13"/>
    <w:rsid w:val="00901CDA"/>
    <w:rsid w:val="00916613"/>
    <w:rsid w:val="00933E7C"/>
    <w:rsid w:val="0094692D"/>
    <w:rsid w:val="009533AA"/>
    <w:rsid w:val="00984F87"/>
    <w:rsid w:val="009B6CC1"/>
    <w:rsid w:val="009B7B5B"/>
    <w:rsid w:val="009C4D40"/>
    <w:rsid w:val="00A0019A"/>
    <w:rsid w:val="00A23D8D"/>
    <w:rsid w:val="00A25F65"/>
    <w:rsid w:val="00AA7A95"/>
    <w:rsid w:val="00AB6183"/>
    <w:rsid w:val="00AE2AF2"/>
    <w:rsid w:val="00B04EC1"/>
    <w:rsid w:val="00B26085"/>
    <w:rsid w:val="00B74A91"/>
    <w:rsid w:val="00B96DF1"/>
    <w:rsid w:val="00BA11D4"/>
    <w:rsid w:val="00BD21AC"/>
    <w:rsid w:val="00BE5783"/>
    <w:rsid w:val="00BF539C"/>
    <w:rsid w:val="00C1206C"/>
    <w:rsid w:val="00C14733"/>
    <w:rsid w:val="00C30834"/>
    <w:rsid w:val="00C315BD"/>
    <w:rsid w:val="00CE03F1"/>
    <w:rsid w:val="00CE1259"/>
    <w:rsid w:val="00D00BBA"/>
    <w:rsid w:val="00D342BA"/>
    <w:rsid w:val="00D502B5"/>
    <w:rsid w:val="00D95DEF"/>
    <w:rsid w:val="00DE7BA6"/>
    <w:rsid w:val="00DE7FEE"/>
    <w:rsid w:val="00E10AB3"/>
    <w:rsid w:val="00E14C23"/>
    <w:rsid w:val="00E17C4E"/>
    <w:rsid w:val="00E23C9D"/>
    <w:rsid w:val="00E34907"/>
    <w:rsid w:val="00E374A7"/>
    <w:rsid w:val="00E65D5F"/>
    <w:rsid w:val="00E67B3D"/>
    <w:rsid w:val="00E7006E"/>
    <w:rsid w:val="00EC51C4"/>
    <w:rsid w:val="00F03672"/>
    <w:rsid w:val="00F04317"/>
    <w:rsid w:val="00F04DBB"/>
    <w:rsid w:val="00F07308"/>
    <w:rsid w:val="00F36677"/>
    <w:rsid w:val="00F50B8A"/>
    <w:rsid w:val="00F558B0"/>
    <w:rsid w:val="00F5697E"/>
    <w:rsid w:val="00FA0B2A"/>
    <w:rsid w:val="00FA330B"/>
    <w:rsid w:val="00FC5CC7"/>
    <w:rsid w:val="00FE5ADC"/>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B8134"/>
  <w15:chartTrackingRefBased/>
  <w15:docId w15:val="{D0732F0A-ABD9-C749-9D7F-B869CE1E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styleId="Hyperlink">
    <w:name w:val="Hyperlink"/>
    <w:basedOn w:val="DefaultParagraphFont"/>
    <w:rsid w:val="005A2F30"/>
    <w:rPr>
      <w:color w:val="0000FF"/>
      <w:u w:val="single"/>
    </w:rPr>
  </w:style>
  <w:style w:type="table" w:styleId="TableGrid">
    <w:name w:val="Table Grid"/>
    <w:basedOn w:val="TableNormal"/>
    <w:rsid w:val="00E35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PlainText">
    <w:name w:val="Plain Text"/>
    <w:basedOn w:val="Normal"/>
    <w:rsid w:val="005F7800"/>
    <w:rPr>
      <w:rFonts w:ascii="Courier New" w:hAnsi="Courier New" w:cs="Courier New"/>
      <w:sz w:val="20"/>
      <w:szCs w:val="20"/>
      <w:lang w:val="en-GB"/>
    </w:rPr>
  </w:style>
  <w:style w:type="paragraph" w:styleId="BalloonText">
    <w:name w:val="Balloon Text"/>
    <w:basedOn w:val="Normal"/>
    <w:semiHidden/>
    <w:rsid w:val="009700A9"/>
    <w:rPr>
      <w:rFonts w:ascii="Lucida Grande" w:hAnsi="Lucida Grande"/>
      <w:sz w:val="18"/>
      <w:szCs w:val="18"/>
    </w:rPr>
  </w:style>
  <w:style w:type="character" w:styleId="CommentReference">
    <w:name w:val="annotation reference"/>
    <w:basedOn w:val="DefaultParagraphFont"/>
    <w:semiHidden/>
    <w:rsid w:val="00B312FB"/>
    <w:rPr>
      <w:sz w:val="18"/>
    </w:rPr>
  </w:style>
  <w:style w:type="paragraph" w:styleId="CommentText">
    <w:name w:val="annotation text"/>
    <w:basedOn w:val="Normal"/>
    <w:semiHidden/>
    <w:rsid w:val="00B312FB"/>
  </w:style>
  <w:style w:type="paragraph" w:styleId="CommentSubject">
    <w:name w:val="annotation subject"/>
    <w:basedOn w:val="CommentText"/>
    <w:next w:val="CommentText"/>
    <w:semiHidden/>
    <w:rsid w:val="00B3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FuGE</vt:lpstr>
    </vt:vector>
  </TitlesOfParts>
  <Company> CEHOXFORD</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FuGE</dc:title>
  <dc:subject/>
  <dc:creator>DFIELD</dc:creator>
  <cp:keywords/>
  <dc:description/>
  <cp:lastModifiedBy>Walls, Ramona L - (rwalls)</cp:lastModifiedBy>
  <cp:revision>2</cp:revision>
  <cp:lastPrinted>2006-06-12T22:06:00Z</cp:lastPrinted>
  <dcterms:created xsi:type="dcterms:W3CDTF">2019-08-26T16:31:00Z</dcterms:created>
  <dcterms:modified xsi:type="dcterms:W3CDTF">2019-08-26T16:31:00Z</dcterms:modified>
</cp:coreProperties>
</file>